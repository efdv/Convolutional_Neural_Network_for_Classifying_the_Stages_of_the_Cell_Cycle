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EF12" w14:textId="77777777" w:rsidR="005143EB" w:rsidRDefault="005143EB">
      <w:pPr>
        <w:pStyle w:val="Textoindependiente"/>
        <w:spacing w:before="290"/>
        <w:rPr>
          <w:rFonts w:ascii="Times New Roman"/>
          <w:sz w:val="34"/>
        </w:rPr>
      </w:pPr>
    </w:p>
    <w:p w14:paraId="6F2C703C" w14:textId="77777777" w:rsidR="005143EB" w:rsidRDefault="00000000">
      <w:pPr>
        <w:pStyle w:val="Ttulo"/>
        <w:spacing w:line="235" w:lineRule="auto"/>
      </w:pPr>
      <w:r>
        <w:rPr>
          <w:spacing w:val="-2"/>
          <w:w w:val="90"/>
        </w:rPr>
        <w:t>Convolutional</w:t>
      </w:r>
      <w:r>
        <w:rPr>
          <w:spacing w:val="-8"/>
          <w:w w:val="90"/>
        </w:rPr>
        <w:t xml:space="preserve"> </w:t>
      </w:r>
      <w:r>
        <w:rPr>
          <w:spacing w:val="-2"/>
          <w:w w:val="90"/>
        </w:rPr>
        <w:t>Neural</w:t>
      </w:r>
      <w:r>
        <w:rPr>
          <w:spacing w:val="-8"/>
          <w:w w:val="90"/>
        </w:rPr>
        <w:t xml:space="preserve"> </w:t>
      </w:r>
      <w:r>
        <w:rPr>
          <w:spacing w:val="-2"/>
          <w:w w:val="90"/>
        </w:rPr>
        <w:t>Network</w:t>
      </w:r>
      <w:r>
        <w:rPr>
          <w:spacing w:val="-8"/>
          <w:w w:val="90"/>
        </w:rPr>
        <w:t xml:space="preserve"> </w:t>
      </w:r>
      <w:r>
        <w:rPr>
          <w:spacing w:val="-2"/>
          <w:w w:val="90"/>
        </w:rPr>
        <w:t>for</w:t>
      </w:r>
      <w:r>
        <w:rPr>
          <w:spacing w:val="-8"/>
          <w:w w:val="90"/>
        </w:rPr>
        <w:t xml:space="preserve"> </w:t>
      </w:r>
      <w:r>
        <w:rPr>
          <w:spacing w:val="-2"/>
          <w:w w:val="90"/>
        </w:rPr>
        <w:t>Classifying</w:t>
      </w:r>
      <w:r>
        <w:rPr>
          <w:spacing w:val="-8"/>
          <w:w w:val="90"/>
        </w:rPr>
        <w:t xml:space="preserve"> </w:t>
      </w:r>
      <w:r>
        <w:rPr>
          <w:spacing w:val="-2"/>
          <w:w w:val="90"/>
        </w:rPr>
        <w:t xml:space="preserve">the </w:t>
      </w:r>
      <w:r>
        <w:rPr>
          <w:spacing w:val="-2"/>
        </w:rPr>
        <w:t>Stages</w:t>
      </w:r>
      <w:r>
        <w:rPr>
          <w:spacing w:val="-17"/>
        </w:rPr>
        <w:t xml:space="preserve"> </w:t>
      </w:r>
      <w:r>
        <w:rPr>
          <w:spacing w:val="-2"/>
        </w:rPr>
        <w:t>of</w:t>
      </w:r>
      <w:r>
        <w:rPr>
          <w:spacing w:val="-17"/>
        </w:rPr>
        <w:t xml:space="preserve"> </w:t>
      </w:r>
      <w:r>
        <w:rPr>
          <w:spacing w:val="-2"/>
        </w:rPr>
        <w:t>the</w:t>
      </w:r>
      <w:r>
        <w:rPr>
          <w:spacing w:val="-17"/>
        </w:rPr>
        <w:t xml:space="preserve"> </w:t>
      </w:r>
      <w:r>
        <w:rPr>
          <w:spacing w:val="-2"/>
        </w:rPr>
        <w:t>Cell</w:t>
      </w:r>
      <w:r>
        <w:rPr>
          <w:spacing w:val="-17"/>
        </w:rPr>
        <w:t xml:space="preserve"> </w:t>
      </w:r>
      <w:r>
        <w:rPr>
          <w:spacing w:val="-2"/>
        </w:rPr>
        <w:t>Cycle</w:t>
      </w:r>
    </w:p>
    <w:p w14:paraId="16DAA0D1" w14:textId="77777777" w:rsidR="005143EB" w:rsidRPr="009E1E11" w:rsidRDefault="00000000">
      <w:pPr>
        <w:spacing w:before="362" w:line="211" w:lineRule="auto"/>
        <w:ind w:left="1041" w:right="2472"/>
        <w:jc w:val="center"/>
        <w:rPr>
          <w:sz w:val="24"/>
          <w:lang w:val="es-MX"/>
        </w:rPr>
      </w:pPr>
      <w:r w:rsidRPr="009E1E11">
        <w:rPr>
          <w:spacing w:val="-2"/>
          <w:sz w:val="24"/>
          <w:lang w:val="es-MX"/>
        </w:rPr>
        <w:t>Edgar</w:t>
      </w:r>
      <w:r w:rsidRPr="009E1E11">
        <w:rPr>
          <w:spacing w:val="-9"/>
          <w:sz w:val="24"/>
          <w:lang w:val="es-MX"/>
        </w:rPr>
        <w:t xml:space="preserve"> </w:t>
      </w:r>
      <w:r w:rsidRPr="009E1E11">
        <w:rPr>
          <w:spacing w:val="-2"/>
          <w:sz w:val="24"/>
          <w:lang w:val="es-MX"/>
        </w:rPr>
        <w:t>F.</w:t>
      </w:r>
      <w:r w:rsidRPr="009E1E11">
        <w:rPr>
          <w:spacing w:val="-9"/>
          <w:sz w:val="24"/>
          <w:lang w:val="es-MX"/>
        </w:rPr>
        <w:t xml:space="preserve"> </w:t>
      </w:r>
      <w:r w:rsidRPr="009E1E11">
        <w:rPr>
          <w:spacing w:val="-2"/>
          <w:sz w:val="24"/>
          <w:lang w:val="es-MX"/>
        </w:rPr>
        <w:t>Duque-Vazquez</w:t>
      </w:r>
      <w:r w:rsidRPr="009E1E11">
        <w:rPr>
          <w:spacing w:val="-2"/>
          <w:position w:val="9"/>
          <w:sz w:val="16"/>
          <w:lang w:val="es-MX"/>
        </w:rPr>
        <w:t>1</w:t>
      </w:r>
      <w:r w:rsidRPr="009E1E11">
        <w:rPr>
          <w:spacing w:val="-2"/>
          <w:sz w:val="24"/>
          <w:lang w:val="es-MX"/>
        </w:rPr>
        <w:t>,</w:t>
      </w:r>
      <w:r w:rsidRPr="009E1E11">
        <w:rPr>
          <w:spacing w:val="42"/>
          <w:sz w:val="24"/>
          <w:lang w:val="es-MX"/>
        </w:rPr>
        <w:t xml:space="preserve"> </w:t>
      </w:r>
      <w:r w:rsidRPr="009E1E11">
        <w:rPr>
          <w:spacing w:val="-2"/>
          <w:sz w:val="24"/>
          <w:lang w:val="es-MX"/>
        </w:rPr>
        <w:t>Jonathan</w:t>
      </w:r>
      <w:r w:rsidRPr="009E1E11">
        <w:rPr>
          <w:spacing w:val="-9"/>
          <w:sz w:val="24"/>
          <w:lang w:val="es-MX"/>
        </w:rPr>
        <w:t xml:space="preserve"> </w:t>
      </w:r>
      <w:r w:rsidRPr="009E1E11">
        <w:rPr>
          <w:spacing w:val="-2"/>
          <w:sz w:val="24"/>
          <w:lang w:val="es-MX"/>
        </w:rPr>
        <w:t>Cepeda-Negrete</w:t>
      </w:r>
      <w:r w:rsidRPr="009E1E11">
        <w:rPr>
          <w:spacing w:val="-2"/>
          <w:position w:val="9"/>
          <w:sz w:val="16"/>
          <w:lang w:val="es-MX"/>
        </w:rPr>
        <w:t>1</w:t>
      </w:r>
      <w:r w:rsidRPr="009E1E11">
        <w:rPr>
          <w:spacing w:val="-2"/>
          <w:sz w:val="24"/>
          <w:lang w:val="es-MX"/>
        </w:rPr>
        <w:t xml:space="preserve">, </w:t>
      </w:r>
      <w:r w:rsidRPr="009E1E11">
        <w:rPr>
          <w:sz w:val="24"/>
          <w:lang w:val="es-MX"/>
        </w:rPr>
        <w:t>Joel E. López-Meza</w:t>
      </w:r>
      <w:r w:rsidRPr="009E1E11">
        <w:rPr>
          <w:position w:val="9"/>
          <w:sz w:val="16"/>
          <w:lang w:val="es-MX"/>
        </w:rPr>
        <w:t>3</w:t>
      </w:r>
      <w:r w:rsidRPr="009E1E11">
        <w:rPr>
          <w:sz w:val="24"/>
          <w:lang w:val="es-MX"/>
        </w:rPr>
        <w:t>,</w:t>
      </w:r>
      <w:r w:rsidRPr="009E1E11">
        <w:rPr>
          <w:spacing w:val="80"/>
          <w:sz w:val="24"/>
          <w:lang w:val="es-MX"/>
        </w:rPr>
        <w:t xml:space="preserve"> </w:t>
      </w:r>
      <w:r w:rsidRPr="009E1E11">
        <w:rPr>
          <w:sz w:val="24"/>
          <w:lang w:val="es-MX"/>
        </w:rPr>
        <w:t>Noe Saldana-Robles</w:t>
      </w:r>
      <w:r w:rsidRPr="009E1E11">
        <w:rPr>
          <w:position w:val="9"/>
          <w:sz w:val="16"/>
          <w:lang w:val="es-MX"/>
        </w:rPr>
        <w:t>1</w:t>
      </w:r>
      <w:r w:rsidRPr="009E1E11">
        <w:rPr>
          <w:sz w:val="24"/>
          <w:lang w:val="es-MX"/>
        </w:rPr>
        <w:t>,</w:t>
      </w:r>
    </w:p>
    <w:p w14:paraId="5C581E82" w14:textId="77777777" w:rsidR="005143EB" w:rsidRPr="009E1E11" w:rsidRDefault="00000000">
      <w:pPr>
        <w:spacing w:line="298" w:lineRule="exact"/>
        <w:ind w:left="555" w:right="2053"/>
        <w:jc w:val="center"/>
        <w:rPr>
          <w:sz w:val="16"/>
          <w:lang w:val="es-MX"/>
        </w:rPr>
      </w:pPr>
      <w:r w:rsidRPr="009E1E11">
        <w:rPr>
          <w:sz w:val="24"/>
          <w:lang w:val="es-MX"/>
        </w:rPr>
        <w:t>Raul</w:t>
      </w:r>
      <w:r w:rsidRPr="009E1E11">
        <w:rPr>
          <w:spacing w:val="3"/>
          <w:sz w:val="24"/>
          <w:lang w:val="es-MX"/>
        </w:rPr>
        <w:t xml:space="preserve"> </w:t>
      </w:r>
      <w:r w:rsidRPr="009E1E11">
        <w:rPr>
          <w:sz w:val="24"/>
          <w:lang w:val="es-MX"/>
        </w:rPr>
        <w:t>E.</w:t>
      </w:r>
      <w:r w:rsidRPr="009E1E11">
        <w:rPr>
          <w:spacing w:val="4"/>
          <w:sz w:val="24"/>
          <w:lang w:val="es-MX"/>
        </w:rPr>
        <w:t xml:space="preserve"> </w:t>
      </w:r>
      <w:r w:rsidRPr="009E1E11">
        <w:rPr>
          <w:sz w:val="24"/>
          <w:lang w:val="es-MX"/>
        </w:rPr>
        <w:t>Sanchez-</w:t>
      </w:r>
      <w:r w:rsidRPr="009E1E11">
        <w:rPr>
          <w:spacing w:val="-2"/>
          <w:sz w:val="24"/>
          <w:lang w:val="es-MX"/>
        </w:rPr>
        <w:t>Yanez</w:t>
      </w:r>
      <w:r w:rsidRPr="009E1E11">
        <w:rPr>
          <w:spacing w:val="-2"/>
          <w:position w:val="9"/>
          <w:sz w:val="16"/>
          <w:lang w:val="es-MX"/>
        </w:rPr>
        <w:t>2*</w:t>
      </w:r>
    </w:p>
    <w:p w14:paraId="3B973DFD" w14:textId="77777777" w:rsidR="005143EB" w:rsidRPr="009E1E11" w:rsidRDefault="00000000">
      <w:pPr>
        <w:spacing w:before="121" w:line="218" w:lineRule="auto"/>
        <w:ind w:left="545" w:right="2054"/>
        <w:jc w:val="center"/>
        <w:rPr>
          <w:lang w:val="es-MX"/>
        </w:rPr>
      </w:pPr>
      <w:r w:rsidRPr="009E1E11">
        <w:rPr>
          <w:position w:val="8"/>
          <w:sz w:val="15"/>
          <w:lang w:val="es-MX"/>
        </w:rPr>
        <w:t>1</w:t>
      </w:r>
      <w:r w:rsidRPr="009E1E11">
        <w:rPr>
          <w:lang w:val="es-MX"/>
        </w:rPr>
        <w:t>Department</w:t>
      </w:r>
      <w:r w:rsidRPr="009E1E11">
        <w:rPr>
          <w:spacing w:val="-9"/>
          <w:lang w:val="es-MX"/>
        </w:rPr>
        <w:t xml:space="preserve"> </w:t>
      </w:r>
      <w:r w:rsidRPr="009E1E11">
        <w:rPr>
          <w:lang w:val="es-MX"/>
        </w:rPr>
        <w:t>of</w:t>
      </w:r>
      <w:r w:rsidRPr="009E1E11">
        <w:rPr>
          <w:spacing w:val="-9"/>
          <w:lang w:val="es-MX"/>
        </w:rPr>
        <w:t xml:space="preserve"> </w:t>
      </w:r>
      <w:r w:rsidRPr="009E1E11">
        <w:rPr>
          <w:lang w:val="es-MX"/>
        </w:rPr>
        <w:t>Agricultural</w:t>
      </w:r>
      <w:r w:rsidRPr="009E1E11">
        <w:rPr>
          <w:spacing w:val="-9"/>
          <w:lang w:val="es-MX"/>
        </w:rPr>
        <w:t xml:space="preserve"> </w:t>
      </w:r>
      <w:r w:rsidRPr="009E1E11">
        <w:rPr>
          <w:lang w:val="es-MX"/>
        </w:rPr>
        <w:t>Engineering,</w:t>
      </w:r>
      <w:r w:rsidRPr="009E1E11">
        <w:rPr>
          <w:spacing w:val="-9"/>
          <w:lang w:val="es-MX"/>
        </w:rPr>
        <w:t xml:space="preserve"> </w:t>
      </w:r>
      <w:r w:rsidRPr="009E1E11">
        <w:rPr>
          <w:lang w:val="es-MX"/>
        </w:rPr>
        <w:t>Universidad</w:t>
      </w:r>
      <w:r w:rsidRPr="009E1E11">
        <w:rPr>
          <w:spacing w:val="-9"/>
          <w:lang w:val="es-MX"/>
        </w:rPr>
        <w:t xml:space="preserve"> </w:t>
      </w:r>
      <w:r w:rsidRPr="009E1E11">
        <w:rPr>
          <w:lang w:val="es-MX"/>
        </w:rPr>
        <w:t>de</w:t>
      </w:r>
      <w:r w:rsidRPr="009E1E11">
        <w:rPr>
          <w:spacing w:val="-9"/>
          <w:lang w:val="es-MX"/>
        </w:rPr>
        <w:t xml:space="preserve"> </w:t>
      </w:r>
      <w:r w:rsidRPr="009E1E11">
        <w:rPr>
          <w:lang w:val="es-MX"/>
        </w:rPr>
        <w:t>Guanajuato, Ex</w:t>
      </w:r>
      <w:r w:rsidRPr="009E1E11">
        <w:rPr>
          <w:spacing w:val="-9"/>
          <w:lang w:val="es-MX"/>
        </w:rPr>
        <w:t xml:space="preserve"> </w:t>
      </w:r>
      <w:r w:rsidRPr="009E1E11">
        <w:rPr>
          <w:lang w:val="es-MX"/>
        </w:rPr>
        <w:t>Hacienda</w:t>
      </w:r>
      <w:r w:rsidRPr="009E1E11">
        <w:rPr>
          <w:spacing w:val="-9"/>
          <w:lang w:val="es-MX"/>
        </w:rPr>
        <w:t xml:space="preserve"> </w:t>
      </w:r>
      <w:r w:rsidRPr="009E1E11">
        <w:rPr>
          <w:lang w:val="es-MX"/>
        </w:rPr>
        <w:t>El</w:t>
      </w:r>
      <w:r w:rsidRPr="009E1E11">
        <w:rPr>
          <w:spacing w:val="-9"/>
          <w:lang w:val="es-MX"/>
        </w:rPr>
        <w:t xml:space="preserve"> </w:t>
      </w:r>
      <w:r w:rsidRPr="009E1E11">
        <w:rPr>
          <w:lang w:val="es-MX"/>
        </w:rPr>
        <w:t>Copal</w:t>
      </w:r>
      <w:r w:rsidRPr="009E1E11">
        <w:rPr>
          <w:spacing w:val="-9"/>
          <w:lang w:val="es-MX"/>
        </w:rPr>
        <w:t xml:space="preserve"> </w:t>
      </w:r>
      <w:r w:rsidRPr="009E1E11">
        <w:rPr>
          <w:lang w:val="es-MX"/>
        </w:rPr>
        <w:t>km</w:t>
      </w:r>
      <w:r w:rsidRPr="009E1E11">
        <w:rPr>
          <w:spacing w:val="-9"/>
          <w:lang w:val="es-MX"/>
        </w:rPr>
        <w:t xml:space="preserve"> </w:t>
      </w:r>
      <w:r w:rsidRPr="009E1E11">
        <w:rPr>
          <w:lang w:val="es-MX"/>
        </w:rPr>
        <w:t>9;</w:t>
      </w:r>
      <w:r w:rsidRPr="009E1E11">
        <w:rPr>
          <w:spacing w:val="-9"/>
          <w:lang w:val="es-MX"/>
        </w:rPr>
        <w:t xml:space="preserve"> </w:t>
      </w:r>
      <w:r w:rsidRPr="009E1E11">
        <w:rPr>
          <w:lang w:val="es-MX"/>
        </w:rPr>
        <w:t>carretera</w:t>
      </w:r>
      <w:r w:rsidRPr="009E1E11">
        <w:rPr>
          <w:spacing w:val="-9"/>
          <w:lang w:val="es-MX"/>
        </w:rPr>
        <w:t xml:space="preserve"> </w:t>
      </w:r>
      <w:r w:rsidRPr="009E1E11">
        <w:rPr>
          <w:lang w:val="es-MX"/>
        </w:rPr>
        <w:t>Irapuato-Silao;</w:t>
      </w:r>
      <w:r w:rsidRPr="009E1E11">
        <w:rPr>
          <w:spacing w:val="-9"/>
          <w:lang w:val="es-MX"/>
        </w:rPr>
        <w:t xml:space="preserve"> </w:t>
      </w:r>
      <w:r w:rsidRPr="009E1E11">
        <w:rPr>
          <w:lang w:val="es-MX"/>
        </w:rPr>
        <w:t>A.P.</w:t>
      </w:r>
      <w:r w:rsidRPr="009E1E11">
        <w:rPr>
          <w:spacing w:val="-9"/>
          <w:lang w:val="es-MX"/>
        </w:rPr>
        <w:t xml:space="preserve"> </w:t>
      </w:r>
      <w:r w:rsidRPr="009E1E11">
        <w:rPr>
          <w:lang w:val="es-MX"/>
        </w:rPr>
        <w:t>311,</w:t>
      </w:r>
      <w:r w:rsidRPr="009E1E11">
        <w:rPr>
          <w:spacing w:val="-9"/>
          <w:lang w:val="es-MX"/>
        </w:rPr>
        <w:t xml:space="preserve"> </w:t>
      </w:r>
      <w:r w:rsidRPr="009E1E11">
        <w:rPr>
          <w:lang w:val="es-MX"/>
        </w:rPr>
        <w:t>Irapuato, 36500, Guanajuato, México.</w:t>
      </w:r>
    </w:p>
    <w:p w14:paraId="3431E7CE" w14:textId="77777777" w:rsidR="005143EB" w:rsidRPr="009E1E11" w:rsidRDefault="00000000">
      <w:pPr>
        <w:spacing w:line="218" w:lineRule="auto"/>
        <w:ind w:left="545" w:right="2053"/>
        <w:jc w:val="center"/>
        <w:rPr>
          <w:lang w:val="es-MX"/>
        </w:rPr>
      </w:pPr>
      <w:r w:rsidRPr="009E1E11">
        <w:rPr>
          <w:spacing w:val="-2"/>
          <w:position w:val="8"/>
          <w:sz w:val="15"/>
          <w:lang w:val="es-MX"/>
        </w:rPr>
        <w:t>2*</w:t>
      </w:r>
      <w:r w:rsidRPr="009E1E11">
        <w:rPr>
          <w:spacing w:val="-2"/>
          <w:lang w:val="es-MX"/>
        </w:rPr>
        <w:t>Department</w:t>
      </w:r>
      <w:r w:rsidRPr="009E1E11">
        <w:rPr>
          <w:spacing w:val="-9"/>
          <w:lang w:val="es-MX"/>
        </w:rPr>
        <w:t xml:space="preserve"> </w:t>
      </w:r>
      <w:r w:rsidRPr="009E1E11">
        <w:rPr>
          <w:spacing w:val="-2"/>
          <w:lang w:val="es-MX"/>
        </w:rPr>
        <w:t>of</w:t>
      </w:r>
      <w:r w:rsidRPr="009E1E11">
        <w:rPr>
          <w:spacing w:val="-9"/>
          <w:lang w:val="es-MX"/>
        </w:rPr>
        <w:t xml:space="preserve"> </w:t>
      </w:r>
      <w:r w:rsidRPr="009E1E11">
        <w:rPr>
          <w:spacing w:val="-2"/>
          <w:lang w:val="es-MX"/>
        </w:rPr>
        <w:t>Electronics</w:t>
      </w:r>
      <w:r w:rsidRPr="009E1E11">
        <w:rPr>
          <w:spacing w:val="-9"/>
          <w:lang w:val="es-MX"/>
        </w:rPr>
        <w:t xml:space="preserve"> </w:t>
      </w:r>
      <w:r w:rsidRPr="009E1E11">
        <w:rPr>
          <w:spacing w:val="-2"/>
          <w:lang w:val="es-MX"/>
        </w:rPr>
        <w:t>Engineering,</w:t>
      </w:r>
      <w:r w:rsidRPr="009E1E11">
        <w:rPr>
          <w:spacing w:val="-9"/>
          <w:lang w:val="es-MX"/>
        </w:rPr>
        <w:t xml:space="preserve"> </w:t>
      </w:r>
      <w:r w:rsidRPr="009E1E11">
        <w:rPr>
          <w:spacing w:val="-2"/>
          <w:lang w:val="es-MX"/>
        </w:rPr>
        <w:t>Universidad</w:t>
      </w:r>
      <w:r w:rsidRPr="009E1E11">
        <w:rPr>
          <w:spacing w:val="-9"/>
          <w:lang w:val="es-MX"/>
        </w:rPr>
        <w:t xml:space="preserve"> </w:t>
      </w:r>
      <w:r w:rsidRPr="009E1E11">
        <w:rPr>
          <w:spacing w:val="-2"/>
          <w:lang w:val="es-MX"/>
        </w:rPr>
        <w:t>de</w:t>
      </w:r>
      <w:r w:rsidRPr="009E1E11">
        <w:rPr>
          <w:spacing w:val="-9"/>
          <w:lang w:val="es-MX"/>
        </w:rPr>
        <w:t xml:space="preserve"> </w:t>
      </w:r>
      <w:r w:rsidRPr="009E1E11">
        <w:rPr>
          <w:spacing w:val="-2"/>
          <w:lang w:val="es-MX"/>
        </w:rPr>
        <w:t xml:space="preserve">Guanajuato, </w:t>
      </w:r>
      <w:r w:rsidRPr="009E1E11">
        <w:rPr>
          <w:lang w:val="es-MX"/>
        </w:rPr>
        <w:t>Carretera</w:t>
      </w:r>
      <w:r w:rsidRPr="009E1E11">
        <w:rPr>
          <w:spacing w:val="-6"/>
          <w:lang w:val="es-MX"/>
        </w:rPr>
        <w:t xml:space="preserve"> </w:t>
      </w:r>
      <w:r w:rsidRPr="009E1E11">
        <w:rPr>
          <w:lang w:val="es-MX"/>
        </w:rPr>
        <w:t>Salamanca</w:t>
      </w:r>
      <w:r w:rsidRPr="009E1E11">
        <w:rPr>
          <w:spacing w:val="-5"/>
          <w:lang w:val="es-MX"/>
        </w:rPr>
        <w:t xml:space="preserve"> </w:t>
      </w:r>
      <w:r w:rsidRPr="009E1E11">
        <w:rPr>
          <w:lang w:val="es-MX"/>
        </w:rPr>
        <w:t>-</w:t>
      </w:r>
      <w:r w:rsidRPr="009E1E11">
        <w:rPr>
          <w:spacing w:val="-5"/>
          <w:lang w:val="es-MX"/>
        </w:rPr>
        <w:t xml:space="preserve"> </w:t>
      </w:r>
      <w:r w:rsidRPr="009E1E11">
        <w:rPr>
          <w:lang w:val="es-MX"/>
        </w:rPr>
        <w:t>Valle</w:t>
      </w:r>
      <w:r w:rsidRPr="009E1E11">
        <w:rPr>
          <w:spacing w:val="-5"/>
          <w:lang w:val="es-MX"/>
        </w:rPr>
        <w:t xml:space="preserve"> </w:t>
      </w:r>
      <w:r w:rsidRPr="009E1E11">
        <w:rPr>
          <w:lang w:val="es-MX"/>
        </w:rPr>
        <w:t>de</w:t>
      </w:r>
      <w:r w:rsidRPr="009E1E11">
        <w:rPr>
          <w:spacing w:val="-5"/>
          <w:lang w:val="es-MX"/>
        </w:rPr>
        <w:t xml:space="preserve"> </w:t>
      </w:r>
      <w:r w:rsidRPr="009E1E11">
        <w:rPr>
          <w:lang w:val="es-MX"/>
        </w:rPr>
        <w:t>Santiago</w:t>
      </w:r>
      <w:r w:rsidRPr="009E1E11">
        <w:rPr>
          <w:spacing w:val="-5"/>
          <w:lang w:val="es-MX"/>
        </w:rPr>
        <w:t xml:space="preserve"> </w:t>
      </w:r>
      <w:r w:rsidRPr="009E1E11">
        <w:rPr>
          <w:lang w:val="es-MX"/>
        </w:rPr>
        <w:t>km</w:t>
      </w:r>
      <w:r w:rsidRPr="009E1E11">
        <w:rPr>
          <w:spacing w:val="-5"/>
          <w:lang w:val="es-MX"/>
        </w:rPr>
        <w:t xml:space="preserve"> </w:t>
      </w:r>
      <w:r w:rsidRPr="009E1E11">
        <w:rPr>
          <w:lang w:val="es-MX"/>
        </w:rPr>
        <w:t>3.5</w:t>
      </w:r>
      <w:r w:rsidRPr="009E1E11">
        <w:rPr>
          <w:spacing w:val="-5"/>
          <w:lang w:val="es-MX"/>
        </w:rPr>
        <w:t xml:space="preserve"> </w:t>
      </w:r>
      <w:r w:rsidRPr="009E1E11">
        <w:rPr>
          <w:w w:val="125"/>
          <w:lang w:val="es-MX"/>
        </w:rPr>
        <w:t>+</w:t>
      </w:r>
      <w:r w:rsidRPr="009E1E11">
        <w:rPr>
          <w:spacing w:val="-18"/>
          <w:w w:val="125"/>
          <w:lang w:val="es-MX"/>
        </w:rPr>
        <w:t xml:space="preserve"> </w:t>
      </w:r>
      <w:r w:rsidRPr="009E1E11">
        <w:rPr>
          <w:lang w:val="es-MX"/>
        </w:rPr>
        <w:t>1.8</w:t>
      </w:r>
      <w:r w:rsidRPr="009E1E11">
        <w:rPr>
          <w:spacing w:val="-4"/>
          <w:lang w:val="es-MX"/>
        </w:rPr>
        <w:t xml:space="preserve"> </w:t>
      </w:r>
      <w:r w:rsidRPr="009E1E11">
        <w:rPr>
          <w:lang w:val="es-MX"/>
        </w:rPr>
        <w:t>Comunidad</w:t>
      </w:r>
      <w:r w:rsidRPr="009E1E11">
        <w:rPr>
          <w:spacing w:val="-5"/>
          <w:lang w:val="es-MX"/>
        </w:rPr>
        <w:t xml:space="preserve"> </w:t>
      </w:r>
      <w:r w:rsidRPr="009E1E11">
        <w:rPr>
          <w:lang w:val="es-MX"/>
        </w:rPr>
        <w:t>de Palo Blanco, Salamanca, 36885, Guanajuato, México.</w:t>
      </w:r>
    </w:p>
    <w:p w14:paraId="79969BF4" w14:textId="77777777" w:rsidR="005143EB" w:rsidRPr="009E1E11" w:rsidRDefault="00000000">
      <w:pPr>
        <w:spacing w:line="218" w:lineRule="auto"/>
        <w:ind w:left="545" w:right="2054"/>
        <w:jc w:val="center"/>
        <w:rPr>
          <w:lang w:val="es-MX"/>
        </w:rPr>
      </w:pPr>
      <w:r w:rsidRPr="009E1E11">
        <w:rPr>
          <w:spacing w:val="-2"/>
          <w:position w:val="8"/>
          <w:sz w:val="15"/>
          <w:lang w:val="es-MX"/>
        </w:rPr>
        <w:t>3</w:t>
      </w:r>
      <w:r w:rsidRPr="009E1E11">
        <w:rPr>
          <w:spacing w:val="-2"/>
          <w:lang w:val="es-MX"/>
        </w:rPr>
        <w:t>Centro</w:t>
      </w:r>
      <w:r w:rsidRPr="009E1E11">
        <w:rPr>
          <w:spacing w:val="-11"/>
          <w:lang w:val="es-MX"/>
        </w:rPr>
        <w:t xml:space="preserve"> </w:t>
      </w:r>
      <w:r w:rsidRPr="009E1E11">
        <w:rPr>
          <w:spacing w:val="-2"/>
          <w:lang w:val="es-MX"/>
        </w:rPr>
        <w:t>Multidisciplinario</w:t>
      </w:r>
      <w:r w:rsidRPr="009E1E11">
        <w:rPr>
          <w:spacing w:val="-10"/>
          <w:lang w:val="es-MX"/>
        </w:rPr>
        <w:t xml:space="preserve"> </w:t>
      </w:r>
      <w:r w:rsidRPr="009E1E11">
        <w:rPr>
          <w:spacing w:val="-2"/>
          <w:lang w:val="es-MX"/>
        </w:rPr>
        <w:t>de</w:t>
      </w:r>
      <w:r w:rsidRPr="009E1E11">
        <w:rPr>
          <w:spacing w:val="-10"/>
          <w:lang w:val="es-MX"/>
        </w:rPr>
        <w:t xml:space="preserve"> </w:t>
      </w:r>
      <w:r w:rsidRPr="009E1E11">
        <w:rPr>
          <w:spacing w:val="-2"/>
          <w:lang w:val="es-MX"/>
        </w:rPr>
        <w:t>Estudios</w:t>
      </w:r>
      <w:r w:rsidRPr="009E1E11">
        <w:rPr>
          <w:spacing w:val="-10"/>
          <w:lang w:val="es-MX"/>
        </w:rPr>
        <w:t xml:space="preserve"> </w:t>
      </w:r>
      <w:r w:rsidRPr="009E1E11">
        <w:rPr>
          <w:spacing w:val="-2"/>
          <w:lang w:val="es-MX"/>
        </w:rPr>
        <w:t>en</w:t>
      </w:r>
      <w:r w:rsidRPr="009E1E11">
        <w:rPr>
          <w:spacing w:val="-10"/>
          <w:lang w:val="es-MX"/>
        </w:rPr>
        <w:t xml:space="preserve"> </w:t>
      </w:r>
      <w:r w:rsidRPr="009E1E11">
        <w:rPr>
          <w:spacing w:val="-2"/>
          <w:lang w:val="es-MX"/>
        </w:rPr>
        <w:t>Biotecnología</w:t>
      </w:r>
      <w:r w:rsidRPr="009E1E11">
        <w:rPr>
          <w:spacing w:val="-10"/>
          <w:lang w:val="es-MX"/>
        </w:rPr>
        <w:t xml:space="preserve"> </w:t>
      </w:r>
      <w:r w:rsidRPr="009E1E11">
        <w:rPr>
          <w:spacing w:val="-2"/>
          <w:lang w:val="es-MX"/>
        </w:rPr>
        <w:t>de</w:t>
      </w:r>
      <w:r w:rsidRPr="009E1E11">
        <w:rPr>
          <w:spacing w:val="-11"/>
          <w:lang w:val="es-MX"/>
        </w:rPr>
        <w:t xml:space="preserve"> </w:t>
      </w:r>
      <w:r w:rsidRPr="009E1E11">
        <w:rPr>
          <w:spacing w:val="-2"/>
          <w:lang w:val="es-MX"/>
        </w:rPr>
        <w:t>la</w:t>
      </w:r>
      <w:r w:rsidRPr="009E1E11">
        <w:rPr>
          <w:spacing w:val="-10"/>
          <w:lang w:val="es-MX"/>
        </w:rPr>
        <w:t xml:space="preserve"> </w:t>
      </w:r>
      <w:r w:rsidRPr="009E1E11">
        <w:rPr>
          <w:spacing w:val="-2"/>
          <w:lang w:val="es-MX"/>
        </w:rPr>
        <w:t>Facultad</w:t>
      </w:r>
      <w:r w:rsidRPr="009E1E11">
        <w:rPr>
          <w:spacing w:val="-10"/>
          <w:lang w:val="es-MX"/>
        </w:rPr>
        <w:t xml:space="preserve"> </w:t>
      </w:r>
      <w:r w:rsidRPr="009E1E11">
        <w:rPr>
          <w:spacing w:val="-2"/>
          <w:lang w:val="es-MX"/>
        </w:rPr>
        <w:t xml:space="preserve">de </w:t>
      </w:r>
      <w:r w:rsidRPr="009E1E11">
        <w:rPr>
          <w:lang w:val="es-MX"/>
        </w:rPr>
        <w:t>Medicina</w:t>
      </w:r>
      <w:r w:rsidRPr="009E1E11">
        <w:rPr>
          <w:spacing w:val="-9"/>
          <w:lang w:val="es-MX"/>
        </w:rPr>
        <w:t xml:space="preserve"> </w:t>
      </w:r>
      <w:r w:rsidRPr="009E1E11">
        <w:rPr>
          <w:lang w:val="es-MX"/>
        </w:rPr>
        <w:t>Veterinaria</w:t>
      </w:r>
      <w:r w:rsidRPr="009E1E11">
        <w:rPr>
          <w:spacing w:val="-9"/>
          <w:lang w:val="es-MX"/>
        </w:rPr>
        <w:t xml:space="preserve"> </w:t>
      </w:r>
      <w:r w:rsidRPr="009E1E11">
        <w:rPr>
          <w:lang w:val="es-MX"/>
        </w:rPr>
        <w:t>y</w:t>
      </w:r>
      <w:r w:rsidRPr="009E1E11">
        <w:rPr>
          <w:spacing w:val="-9"/>
          <w:lang w:val="es-MX"/>
        </w:rPr>
        <w:t xml:space="preserve"> </w:t>
      </w:r>
      <w:r w:rsidRPr="009E1E11">
        <w:rPr>
          <w:lang w:val="es-MX"/>
        </w:rPr>
        <w:t>Zootecnia,</w:t>
      </w:r>
      <w:r w:rsidRPr="009E1E11">
        <w:rPr>
          <w:spacing w:val="-9"/>
          <w:lang w:val="es-MX"/>
        </w:rPr>
        <w:t xml:space="preserve"> </w:t>
      </w:r>
      <w:r w:rsidRPr="009E1E11">
        <w:rPr>
          <w:lang w:val="es-MX"/>
        </w:rPr>
        <w:t>Universidad</w:t>
      </w:r>
      <w:r w:rsidRPr="009E1E11">
        <w:rPr>
          <w:spacing w:val="-9"/>
          <w:lang w:val="es-MX"/>
        </w:rPr>
        <w:t xml:space="preserve"> </w:t>
      </w:r>
      <w:r w:rsidRPr="009E1E11">
        <w:rPr>
          <w:lang w:val="es-MX"/>
        </w:rPr>
        <w:t>Michoacana</w:t>
      </w:r>
      <w:r w:rsidRPr="009E1E11">
        <w:rPr>
          <w:spacing w:val="-9"/>
          <w:lang w:val="es-MX"/>
        </w:rPr>
        <w:t xml:space="preserve"> </w:t>
      </w:r>
      <w:r w:rsidRPr="009E1E11">
        <w:rPr>
          <w:lang w:val="es-MX"/>
        </w:rPr>
        <w:t>de</w:t>
      </w:r>
      <w:r w:rsidRPr="009E1E11">
        <w:rPr>
          <w:spacing w:val="-8"/>
          <w:lang w:val="es-MX"/>
        </w:rPr>
        <w:t xml:space="preserve"> </w:t>
      </w:r>
      <w:r w:rsidRPr="009E1E11">
        <w:rPr>
          <w:lang w:val="es-MX"/>
        </w:rPr>
        <w:t>San Nicolás</w:t>
      </w:r>
      <w:r w:rsidRPr="009E1E11">
        <w:rPr>
          <w:spacing w:val="-5"/>
          <w:lang w:val="es-MX"/>
        </w:rPr>
        <w:t xml:space="preserve"> </w:t>
      </w:r>
      <w:r w:rsidRPr="009E1E11">
        <w:rPr>
          <w:lang w:val="es-MX"/>
        </w:rPr>
        <w:t>de</w:t>
      </w:r>
      <w:r w:rsidRPr="009E1E11">
        <w:rPr>
          <w:spacing w:val="-5"/>
          <w:lang w:val="es-MX"/>
        </w:rPr>
        <w:t xml:space="preserve"> </w:t>
      </w:r>
      <w:r w:rsidRPr="009E1E11">
        <w:rPr>
          <w:lang w:val="es-MX"/>
        </w:rPr>
        <w:t>Hidalgo,</w:t>
      </w:r>
      <w:r w:rsidRPr="009E1E11">
        <w:rPr>
          <w:spacing w:val="-5"/>
          <w:lang w:val="es-MX"/>
        </w:rPr>
        <w:t xml:space="preserve"> </w:t>
      </w:r>
      <w:r w:rsidRPr="009E1E11">
        <w:rPr>
          <w:lang w:val="es-MX"/>
        </w:rPr>
        <w:t>Km</w:t>
      </w:r>
      <w:r w:rsidRPr="009E1E11">
        <w:rPr>
          <w:spacing w:val="-5"/>
          <w:lang w:val="es-MX"/>
        </w:rPr>
        <w:t xml:space="preserve"> </w:t>
      </w:r>
      <w:r w:rsidRPr="009E1E11">
        <w:rPr>
          <w:lang w:val="es-MX"/>
        </w:rPr>
        <w:t>9.5</w:t>
      </w:r>
      <w:r w:rsidRPr="009E1E11">
        <w:rPr>
          <w:spacing w:val="-5"/>
          <w:lang w:val="es-MX"/>
        </w:rPr>
        <w:t xml:space="preserve"> </w:t>
      </w:r>
      <w:r w:rsidRPr="009E1E11">
        <w:rPr>
          <w:lang w:val="es-MX"/>
        </w:rPr>
        <w:t>Carretera</w:t>
      </w:r>
      <w:r w:rsidRPr="009E1E11">
        <w:rPr>
          <w:spacing w:val="-5"/>
          <w:lang w:val="es-MX"/>
        </w:rPr>
        <w:t xml:space="preserve"> </w:t>
      </w:r>
      <w:r w:rsidRPr="009E1E11">
        <w:rPr>
          <w:lang w:val="es-MX"/>
        </w:rPr>
        <w:t>Morelia-Zinapécuaro,</w:t>
      </w:r>
      <w:r w:rsidRPr="009E1E11">
        <w:rPr>
          <w:spacing w:val="-5"/>
          <w:lang w:val="es-MX"/>
        </w:rPr>
        <w:t xml:space="preserve"> </w:t>
      </w:r>
      <w:r w:rsidRPr="009E1E11">
        <w:rPr>
          <w:lang w:val="es-MX"/>
        </w:rPr>
        <w:t>Posta Veterinaria, Morelia, 58893, Michoacán, México.</w:t>
      </w:r>
    </w:p>
    <w:p w14:paraId="21E9E2D8" w14:textId="77777777" w:rsidR="005143EB" w:rsidRPr="009E1E11" w:rsidRDefault="005143EB">
      <w:pPr>
        <w:pStyle w:val="Textoindependiente"/>
        <w:spacing w:before="167"/>
        <w:rPr>
          <w:sz w:val="22"/>
          <w:lang w:val="es-MX"/>
        </w:rPr>
      </w:pPr>
    </w:p>
    <w:p w14:paraId="24B02E0B" w14:textId="77777777" w:rsidR="005143EB" w:rsidRDefault="00000000">
      <w:pPr>
        <w:spacing w:line="218" w:lineRule="auto"/>
        <w:ind w:left="682" w:right="2190"/>
        <w:jc w:val="center"/>
      </w:pPr>
      <w:r>
        <w:t xml:space="preserve">*Corresponding author(s). E-mail(s): </w:t>
      </w:r>
      <w:r>
        <w:rPr>
          <w:color w:val="0000FF"/>
        </w:rPr>
        <w:t>sanchezy@ugto.mx</w:t>
      </w:r>
      <w:r>
        <w:t xml:space="preserve">; </w:t>
      </w:r>
      <w:r>
        <w:rPr>
          <w:spacing w:val="-4"/>
        </w:rPr>
        <w:t>Contributing</w:t>
      </w:r>
      <w:r>
        <w:rPr>
          <w:spacing w:val="-9"/>
        </w:rPr>
        <w:t xml:space="preserve"> </w:t>
      </w:r>
      <w:r>
        <w:rPr>
          <w:spacing w:val="-4"/>
        </w:rPr>
        <w:t>authors:</w:t>
      </w:r>
      <w:r>
        <w:rPr>
          <w:spacing w:val="-9"/>
        </w:rPr>
        <w:t xml:space="preserve"> </w:t>
      </w:r>
      <w:r>
        <w:rPr>
          <w:color w:val="0000FF"/>
          <w:spacing w:val="-4"/>
        </w:rPr>
        <w:t>ef.duquevazquez@ugto.mx</w:t>
      </w:r>
      <w:r>
        <w:rPr>
          <w:spacing w:val="-4"/>
        </w:rPr>
        <w:t>;</w:t>
      </w:r>
      <w:r>
        <w:rPr>
          <w:spacing w:val="-9"/>
        </w:rPr>
        <w:t xml:space="preserve"> </w:t>
      </w:r>
      <w:r>
        <w:rPr>
          <w:color w:val="0000FF"/>
          <w:spacing w:val="-4"/>
        </w:rPr>
        <w:t>j.cepeda@ugto.mx</w:t>
      </w:r>
      <w:r>
        <w:rPr>
          <w:spacing w:val="-4"/>
        </w:rPr>
        <w:t xml:space="preserve">; </w:t>
      </w:r>
      <w:r>
        <w:rPr>
          <w:color w:val="0000FF"/>
        </w:rPr>
        <w:t>elmeza@umich.mx</w:t>
      </w:r>
      <w:r>
        <w:t xml:space="preserve">; </w:t>
      </w:r>
      <w:r>
        <w:rPr>
          <w:color w:val="0000FF"/>
        </w:rPr>
        <w:t>saldanar@ugto.mx</w:t>
      </w:r>
      <w:r>
        <w:t>;</w:t>
      </w:r>
    </w:p>
    <w:p w14:paraId="15E330F8" w14:textId="77777777" w:rsidR="005143EB" w:rsidRDefault="005143EB">
      <w:pPr>
        <w:pStyle w:val="Textoindependiente"/>
        <w:spacing w:before="152"/>
        <w:rPr>
          <w:sz w:val="22"/>
        </w:rPr>
      </w:pPr>
    </w:p>
    <w:p w14:paraId="47DA4CD2" w14:textId="77777777" w:rsidR="005143EB" w:rsidRDefault="00000000">
      <w:pPr>
        <w:ind w:left="545" w:right="2053"/>
        <w:jc w:val="center"/>
        <w:rPr>
          <w:b/>
          <w:sz w:val="18"/>
        </w:rPr>
      </w:pPr>
      <w:r>
        <w:rPr>
          <w:b/>
          <w:spacing w:val="-2"/>
          <w:w w:val="120"/>
          <w:sz w:val="18"/>
        </w:rPr>
        <w:t>Abstract</w:t>
      </w:r>
    </w:p>
    <w:p w14:paraId="1CC1ED02" w14:textId="77777777" w:rsidR="005143EB" w:rsidDel="00343639" w:rsidRDefault="00000000">
      <w:pPr>
        <w:spacing w:before="54" w:line="218" w:lineRule="auto"/>
        <w:ind w:left="799" w:right="2308"/>
        <w:jc w:val="both"/>
        <w:rPr>
          <w:del w:id="0" w:author="Microsoft Office User" w:date="2024-02-07T08:48:00Z"/>
          <w:sz w:val="18"/>
        </w:rPr>
      </w:pPr>
      <w:r>
        <w:rPr>
          <w:sz w:val="18"/>
        </w:rPr>
        <w:t xml:space="preserve">The cell cycle is a highly coordinated process, and its improper regulation can lead to diseases such as cancer. The detailed observation of the cell cycle </w:t>
      </w:r>
      <w:ins w:id="1" w:author="Microsoft Office User" w:date="2024-02-07T07:55:00Z">
        <w:r w:rsidR="009E1E11">
          <w:rPr>
            <w:sz w:val="18"/>
          </w:rPr>
          <w:t>constitutes</w:t>
        </w:r>
      </w:ins>
      <w:del w:id="2" w:author="Microsoft Office User" w:date="2024-02-07T07:55:00Z">
        <w:r w:rsidDel="009E1E11">
          <w:rPr>
            <w:sz w:val="18"/>
          </w:rPr>
          <w:delText>consti- tutes</w:delText>
        </w:r>
      </w:del>
      <w:r>
        <w:rPr>
          <w:sz w:val="18"/>
        </w:rPr>
        <w:t xml:space="preserve"> a fundamental starting point for </w:t>
      </w:r>
      <w:ins w:id="3" w:author="Microsoft Office User" w:date="2024-02-07T07:54:00Z">
        <w:r w:rsidR="009E1E11">
          <w:rPr>
            <w:sz w:val="18"/>
          </w:rPr>
          <w:t>diagnosing and preventing</w:t>
        </w:r>
      </w:ins>
      <w:del w:id="4" w:author="Microsoft Office User" w:date="2024-02-07T07:54:00Z">
        <w:r w:rsidDel="009E1E11">
          <w:rPr>
            <w:sz w:val="18"/>
          </w:rPr>
          <w:delText>the diagnosis and prevention of</w:delText>
        </w:r>
      </w:del>
      <w:r>
        <w:rPr>
          <w:sz w:val="18"/>
        </w:rPr>
        <w:t xml:space="preserve"> diseases. One way to observe the cell cycle is through computational techniques such as deep learning, which have consolidated as tools contributing to a more precise and</w:t>
      </w:r>
      <w:r>
        <w:rPr>
          <w:spacing w:val="34"/>
          <w:sz w:val="18"/>
        </w:rPr>
        <w:t xml:space="preserve"> </w:t>
      </w:r>
      <w:ins w:id="5" w:author="Microsoft Office User" w:date="2024-02-07T07:55:00Z">
        <w:r w:rsidR="009E1E11">
          <w:rPr>
            <w:sz w:val="18"/>
          </w:rPr>
          <w:t>practical</w:t>
        </w:r>
      </w:ins>
      <w:del w:id="6" w:author="Microsoft Office User" w:date="2024-02-07T07:55:00Z">
        <w:r w:rsidDel="009E1E11">
          <w:rPr>
            <w:sz w:val="18"/>
          </w:rPr>
          <w:delText>effective</w:delText>
        </w:r>
      </w:del>
      <w:r>
        <w:rPr>
          <w:spacing w:val="34"/>
          <w:sz w:val="18"/>
        </w:rPr>
        <w:t xml:space="preserve"> </w:t>
      </w:r>
      <w:r>
        <w:rPr>
          <w:sz w:val="18"/>
        </w:rPr>
        <w:t>observation.</w:t>
      </w:r>
      <w:r>
        <w:rPr>
          <w:spacing w:val="34"/>
          <w:sz w:val="18"/>
        </w:rPr>
        <w:t xml:space="preserve"> </w:t>
      </w:r>
      <w:r>
        <w:rPr>
          <w:sz w:val="18"/>
        </w:rPr>
        <w:t>Nevertheless,</w:t>
      </w:r>
      <w:r>
        <w:rPr>
          <w:spacing w:val="34"/>
          <w:sz w:val="18"/>
        </w:rPr>
        <w:t xml:space="preserve"> </w:t>
      </w:r>
      <w:r>
        <w:rPr>
          <w:sz w:val="18"/>
        </w:rPr>
        <w:t>existing</w:t>
      </w:r>
      <w:r>
        <w:rPr>
          <w:spacing w:val="34"/>
          <w:sz w:val="18"/>
        </w:rPr>
        <w:t xml:space="preserve"> </w:t>
      </w:r>
      <w:r>
        <w:rPr>
          <w:sz w:val="18"/>
        </w:rPr>
        <w:t>tools</w:t>
      </w:r>
      <w:r>
        <w:rPr>
          <w:spacing w:val="34"/>
          <w:sz w:val="18"/>
        </w:rPr>
        <w:t xml:space="preserve"> </w:t>
      </w:r>
      <w:r>
        <w:rPr>
          <w:sz w:val="18"/>
        </w:rPr>
        <w:t>still</w:t>
      </w:r>
      <w:r>
        <w:rPr>
          <w:spacing w:val="34"/>
          <w:sz w:val="18"/>
        </w:rPr>
        <w:t xml:space="preserve"> </w:t>
      </w:r>
      <w:ins w:id="7" w:author="Microsoft Office User" w:date="2024-02-07T07:55:00Z">
        <w:r w:rsidR="009E1E11">
          <w:rPr>
            <w:sz w:val="18"/>
          </w:rPr>
          <w:t>tend</w:t>
        </w:r>
      </w:ins>
      <w:del w:id="8" w:author="Microsoft Office User" w:date="2024-02-07T07:55:00Z">
        <w:r w:rsidDel="009E1E11">
          <w:rPr>
            <w:sz w:val="18"/>
          </w:rPr>
          <w:delText>exhibit</w:delText>
        </w:r>
        <w:r w:rsidDel="009E1E11">
          <w:rPr>
            <w:spacing w:val="34"/>
            <w:sz w:val="18"/>
          </w:rPr>
          <w:delText xml:space="preserve"> </w:delText>
        </w:r>
        <w:r w:rsidDel="009E1E11">
          <w:rPr>
            <w:sz w:val="18"/>
          </w:rPr>
          <w:delText>a</w:delText>
        </w:r>
        <w:r w:rsidDel="009E1E11">
          <w:rPr>
            <w:spacing w:val="34"/>
            <w:sz w:val="18"/>
          </w:rPr>
          <w:delText xml:space="preserve"> </w:delText>
        </w:r>
        <w:r w:rsidDel="009E1E11">
          <w:rPr>
            <w:sz w:val="18"/>
          </w:rPr>
          <w:delText>tendency for</w:delText>
        </w:r>
      </w:del>
      <w:r>
        <w:rPr>
          <w:sz w:val="18"/>
        </w:rPr>
        <w:t xml:space="preserve"> </w:t>
      </w:r>
      <w:ins w:id="9" w:author="Microsoft Office User" w:date="2024-02-07T07:55:00Z">
        <w:r w:rsidR="009E1E11">
          <w:rPr>
            <w:sz w:val="18"/>
          </w:rPr>
          <w:t xml:space="preserve">to make </w:t>
        </w:r>
      </w:ins>
      <w:r>
        <w:rPr>
          <w:sz w:val="18"/>
        </w:rPr>
        <w:t xml:space="preserve">errors. In this context, the present study aims at methodological </w:t>
      </w:r>
      <w:ins w:id="10" w:author="Microsoft Office User" w:date="2024-02-07T07:54:00Z">
        <w:r w:rsidR="009E1E11">
          <w:rPr>
            <w:sz w:val="18"/>
          </w:rPr>
          <w:t>improvement</w:t>
        </w:r>
      </w:ins>
      <w:del w:id="11" w:author="Microsoft Office User" w:date="2024-02-07T07:54:00Z">
        <w:r w:rsidDel="009E1E11">
          <w:rPr>
            <w:sz w:val="18"/>
          </w:rPr>
          <w:delText>improve- ment</w:delText>
        </w:r>
      </w:del>
      <w:r>
        <w:rPr>
          <w:spacing w:val="-10"/>
          <w:sz w:val="18"/>
        </w:rPr>
        <w:t xml:space="preserve"> </w:t>
      </w:r>
      <w:ins w:id="12" w:author="Microsoft Office User" w:date="2024-02-07T07:54:00Z">
        <w:r w:rsidR="009E1E11">
          <w:rPr>
            <w:sz w:val="18"/>
          </w:rPr>
          <w:t>by introducing</w:t>
        </w:r>
      </w:ins>
      <w:del w:id="13" w:author="Microsoft Office User" w:date="2024-02-07T07:54:00Z">
        <w:r w:rsidDel="009E1E11">
          <w:rPr>
            <w:sz w:val="18"/>
          </w:rPr>
          <w:delText>through</w:delText>
        </w:r>
        <w:r w:rsidDel="009E1E11">
          <w:rPr>
            <w:spacing w:val="-10"/>
            <w:sz w:val="18"/>
          </w:rPr>
          <w:delText xml:space="preserve"> </w:delText>
        </w:r>
        <w:r w:rsidDel="009E1E11">
          <w:rPr>
            <w:sz w:val="18"/>
          </w:rPr>
          <w:delText>the</w:delText>
        </w:r>
        <w:r w:rsidDel="009E1E11">
          <w:rPr>
            <w:spacing w:val="-10"/>
            <w:sz w:val="18"/>
          </w:rPr>
          <w:delText xml:space="preserve"> </w:delText>
        </w:r>
        <w:r w:rsidDel="009E1E11">
          <w:rPr>
            <w:sz w:val="18"/>
          </w:rPr>
          <w:delText>introduction</w:delText>
        </w:r>
        <w:r w:rsidDel="009E1E11">
          <w:rPr>
            <w:spacing w:val="-10"/>
            <w:sz w:val="18"/>
          </w:rPr>
          <w:delText xml:space="preserve"> </w:delText>
        </w:r>
        <w:r w:rsidDel="009E1E11">
          <w:rPr>
            <w:sz w:val="18"/>
          </w:rPr>
          <w:delText>of</w:delText>
        </w:r>
      </w:del>
      <w:r>
        <w:rPr>
          <w:spacing w:val="-10"/>
          <w:sz w:val="18"/>
        </w:rPr>
        <w:t xml:space="preserve"> </w:t>
      </w:r>
      <w:r>
        <w:rPr>
          <w:sz w:val="18"/>
        </w:rPr>
        <w:t>a</w:t>
      </w:r>
      <w:r>
        <w:rPr>
          <w:spacing w:val="-10"/>
          <w:sz w:val="18"/>
        </w:rPr>
        <w:t xml:space="preserve"> </w:t>
      </w:r>
      <w:r>
        <w:rPr>
          <w:sz w:val="18"/>
        </w:rPr>
        <w:t>convolutional</w:t>
      </w:r>
      <w:r>
        <w:rPr>
          <w:spacing w:val="-10"/>
          <w:sz w:val="18"/>
        </w:rPr>
        <w:t xml:space="preserve"> </w:t>
      </w:r>
      <w:r>
        <w:rPr>
          <w:sz w:val="18"/>
        </w:rPr>
        <w:t>neural</w:t>
      </w:r>
      <w:r>
        <w:rPr>
          <w:spacing w:val="-10"/>
          <w:sz w:val="18"/>
        </w:rPr>
        <w:t xml:space="preserve"> </w:t>
      </w:r>
      <w:r>
        <w:rPr>
          <w:sz w:val="18"/>
        </w:rPr>
        <w:t>network</w:t>
      </w:r>
      <w:r>
        <w:rPr>
          <w:spacing w:val="-10"/>
          <w:sz w:val="18"/>
        </w:rPr>
        <w:t xml:space="preserve"> </w:t>
      </w:r>
      <w:r>
        <w:rPr>
          <w:sz w:val="18"/>
        </w:rPr>
        <w:t>model</w:t>
      </w:r>
      <w:r>
        <w:rPr>
          <w:spacing w:val="-10"/>
          <w:sz w:val="18"/>
        </w:rPr>
        <w:t xml:space="preserve"> </w:t>
      </w:r>
      <w:r>
        <w:rPr>
          <w:sz w:val="18"/>
        </w:rPr>
        <w:t xml:space="preserve">designed to achieve </w:t>
      </w:r>
      <w:ins w:id="14" w:author="Microsoft Office User" w:date="2024-02-07T08:11:00Z">
        <w:r w:rsidR="00AC60C0">
          <w:rPr>
            <w:sz w:val="18"/>
          </w:rPr>
          <w:t xml:space="preserve">a </w:t>
        </w:r>
      </w:ins>
      <w:r>
        <w:rPr>
          <w:sz w:val="18"/>
        </w:rPr>
        <w:t>more accurate classification of cell cycle states through images. A convolutional</w:t>
      </w:r>
      <w:r>
        <w:rPr>
          <w:spacing w:val="-6"/>
          <w:sz w:val="18"/>
        </w:rPr>
        <w:t xml:space="preserve"> </w:t>
      </w:r>
      <w:r>
        <w:rPr>
          <w:sz w:val="18"/>
        </w:rPr>
        <w:t>neural</w:t>
      </w:r>
      <w:r>
        <w:rPr>
          <w:spacing w:val="-6"/>
          <w:sz w:val="18"/>
        </w:rPr>
        <w:t xml:space="preserve"> </w:t>
      </w:r>
      <w:r>
        <w:rPr>
          <w:sz w:val="18"/>
        </w:rPr>
        <w:t>network</w:t>
      </w:r>
      <w:r>
        <w:rPr>
          <w:spacing w:val="-6"/>
          <w:sz w:val="18"/>
        </w:rPr>
        <w:t xml:space="preserve"> </w:t>
      </w:r>
      <w:r>
        <w:rPr>
          <w:sz w:val="18"/>
        </w:rPr>
        <w:t>model</w:t>
      </w:r>
      <w:r>
        <w:rPr>
          <w:spacing w:val="-6"/>
          <w:sz w:val="18"/>
        </w:rPr>
        <w:t xml:space="preserve"> </w:t>
      </w:r>
      <w:r>
        <w:rPr>
          <w:sz w:val="18"/>
        </w:rPr>
        <w:t>was</w:t>
      </w:r>
      <w:r>
        <w:rPr>
          <w:spacing w:val="-6"/>
          <w:sz w:val="18"/>
        </w:rPr>
        <w:t xml:space="preserve"> </w:t>
      </w:r>
      <w:r>
        <w:rPr>
          <w:sz w:val="18"/>
        </w:rPr>
        <w:t>trained</w:t>
      </w:r>
      <w:r>
        <w:rPr>
          <w:spacing w:val="-6"/>
          <w:sz w:val="18"/>
        </w:rPr>
        <w:t xml:space="preserve"> </w:t>
      </w:r>
      <w:r>
        <w:rPr>
          <w:sz w:val="18"/>
        </w:rPr>
        <w:t>using</w:t>
      </w:r>
      <w:r>
        <w:rPr>
          <w:spacing w:val="-6"/>
          <w:sz w:val="18"/>
        </w:rPr>
        <w:t xml:space="preserve"> </w:t>
      </w:r>
      <w:r>
        <w:rPr>
          <w:sz w:val="18"/>
        </w:rPr>
        <w:t>images</w:t>
      </w:r>
      <w:r>
        <w:rPr>
          <w:spacing w:val="-6"/>
          <w:sz w:val="18"/>
        </w:rPr>
        <w:t xml:space="preserve"> </w:t>
      </w:r>
      <w:r>
        <w:rPr>
          <w:sz w:val="18"/>
        </w:rPr>
        <w:t>of</w:t>
      </w:r>
      <w:r>
        <w:rPr>
          <w:spacing w:val="-6"/>
          <w:sz w:val="18"/>
        </w:rPr>
        <w:t xml:space="preserve"> </w:t>
      </w:r>
      <w:proofErr w:type="spellStart"/>
      <w:r>
        <w:rPr>
          <w:sz w:val="18"/>
        </w:rPr>
        <w:t>Jurkat</w:t>
      </w:r>
      <w:proofErr w:type="spellEnd"/>
      <w:r>
        <w:rPr>
          <w:spacing w:val="-6"/>
          <w:sz w:val="18"/>
        </w:rPr>
        <w:t xml:space="preserve"> </w:t>
      </w:r>
      <w:r>
        <w:rPr>
          <w:sz w:val="18"/>
        </w:rPr>
        <w:t>cells</w:t>
      </w:r>
      <w:r>
        <w:rPr>
          <w:spacing w:val="-6"/>
          <w:sz w:val="18"/>
        </w:rPr>
        <w:t xml:space="preserve"> </w:t>
      </w:r>
      <w:r>
        <w:rPr>
          <w:sz w:val="18"/>
        </w:rPr>
        <w:t>cor</w:t>
      </w:r>
      <w:del w:id="15" w:author="Microsoft Office User" w:date="2024-02-07T07:55:00Z">
        <w:r w:rsidDel="009E1E11">
          <w:rPr>
            <w:sz w:val="18"/>
          </w:rPr>
          <w:delText xml:space="preserve">- </w:delText>
        </w:r>
      </w:del>
      <w:r>
        <w:rPr>
          <w:sz w:val="18"/>
        </w:rPr>
        <w:t xml:space="preserve">responding to different </w:t>
      </w:r>
      <w:ins w:id="16" w:author="Microsoft Office User" w:date="2024-02-07T07:55:00Z">
        <w:r w:rsidR="009E1E11">
          <w:rPr>
            <w:sz w:val="18"/>
          </w:rPr>
          <w:t>cell cycle phases</w:t>
        </w:r>
      </w:ins>
      <w:del w:id="17" w:author="Microsoft Office User" w:date="2024-02-07T07:55:00Z">
        <w:r w:rsidDel="009E1E11">
          <w:rPr>
            <w:sz w:val="18"/>
          </w:rPr>
          <w:delText>phases of the cell cycle</w:delText>
        </w:r>
      </w:del>
      <w:r>
        <w:rPr>
          <w:sz w:val="18"/>
        </w:rPr>
        <w:t>. Subsequently, it underwent a comprehensive comparison with models designed by other researchers who also addressed</w:t>
      </w:r>
      <w:r>
        <w:rPr>
          <w:spacing w:val="-6"/>
          <w:sz w:val="18"/>
        </w:rPr>
        <w:t xml:space="preserve"> </w:t>
      </w:r>
      <w:r>
        <w:rPr>
          <w:sz w:val="18"/>
        </w:rPr>
        <w:t>the</w:t>
      </w:r>
      <w:r>
        <w:rPr>
          <w:spacing w:val="-6"/>
          <w:sz w:val="18"/>
        </w:rPr>
        <w:t xml:space="preserve"> </w:t>
      </w:r>
      <w:r>
        <w:rPr>
          <w:sz w:val="18"/>
        </w:rPr>
        <w:t>classification</w:t>
      </w:r>
      <w:r>
        <w:rPr>
          <w:spacing w:val="-6"/>
          <w:sz w:val="18"/>
        </w:rPr>
        <w:t xml:space="preserve"> </w:t>
      </w:r>
      <w:r>
        <w:rPr>
          <w:sz w:val="18"/>
        </w:rPr>
        <w:t>of</w:t>
      </w:r>
      <w:r>
        <w:rPr>
          <w:spacing w:val="-6"/>
          <w:sz w:val="18"/>
        </w:rPr>
        <w:t xml:space="preserve"> </w:t>
      </w:r>
      <w:r>
        <w:rPr>
          <w:sz w:val="18"/>
        </w:rPr>
        <w:t>cell</w:t>
      </w:r>
      <w:r>
        <w:rPr>
          <w:spacing w:val="-5"/>
          <w:sz w:val="18"/>
        </w:rPr>
        <w:t xml:space="preserve"> </w:t>
      </w:r>
      <w:r>
        <w:rPr>
          <w:sz w:val="18"/>
        </w:rPr>
        <w:t>cycle</w:t>
      </w:r>
      <w:r>
        <w:rPr>
          <w:spacing w:val="-6"/>
          <w:sz w:val="18"/>
        </w:rPr>
        <w:t xml:space="preserve"> </w:t>
      </w:r>
      <w:r>
        <w:rPr>
          <w:sz w:val="18"/>
        </w:rPr>
        <w:t>stages</w:t>
      </w:r>
      <w:r>
        <w:rPr>
          <w:spacing w:val="-6"/>
          <w:sz w:val="18"/>
        </w:rPr>
        <w:t xml:space="preserve"> </w:t>
      </w:r>
      <w:r>
        <w:rPr>
          <w:sz w:val="18"/>
        </w:rPr>
        <w:t>using</w:t>
      </w:r>
      <w:r>
        <w:rPr>
          <w:spacing w:val="-6"/>
          <w:sz w:val="18"/>
        </w:rPr>
        <w:t xml:space="preserve"> </w:t>
      </w:r>
      <w:r>
        <w:rPr>
          <w:sz w:val="18"/>
        </w:rPr>
        <w:t>the</w:t>
      </w:r>
      <w:r>
        <w:rPr>
          <w:spacing w:val="-6"/>
          <w:sz w:val="18"/>
        </w:rPr>
        <w:t xml:space="preserve"> </w:t>
      </w:r>
      <w:r>
        <w:rPr>
          <w:sz w:val="18"/>
        </w:rPr>
        <w:t>same</w:t>
      </w:r>
      <w:r>
        <w:rPr>
          <w:spacing w:val="-5"/>
          <w:sz w:val="18"/>
        </w:rPr>
        <w:t xml:space="preserve"> </w:t>
      </w:r>
      <w:r>
        <w:rPr>
          <w:sz w:val="18"/>
        </w:rPr>
        <w:t>dataset.</w:t>
      </w:r>
      <w:r>
        <w:rPr>
          <w:spacing w:val="-6"/>
          <w:sz w:val="18"/>
        </w:rPr>
        <w:t xml:space="preserve"> </w:t>
      </w:r>
      <w:r>
        <w:rPr>
          <w:sz w:val="18"/>
        </w:rPr>
        <w:t>The</w:t>
      </w:r>
      <w:r>
        <w:rPr>
          <w:spacing w:val="-6"/>
          <w:sz w:val="18"/>
        </w:rPr>
        <w:t xml:space="preserve"> </w:t>
      </w:r>
      <w:r>
        <w:rPr>
          <w:spacing w:val="-2"/>
          <w:sz w:val="18"/>
        </w:rPr>
        <w:t>results</w:t>
      </w:r>
    </w:p>
    <w:p w14:paraId="56AE1B99" w14:textId="77777777" w:rsidR="005143EB" w:rsidDel="00343639" w:rsidRDefault="005143EB">
      <w:pPr>
        <w:pStyle w:val="Textoindependiente"/>
        <w:spacing w:before="107"/>
        <w:rPr>
          <w:del w:id="18" w:author="Microsoft Office User" w:date="2024-02-07T08:48:00Z"/>
          <w:sz w:val="18"/>
        </w:rPr>
      </w:pPr>
    </w:p>
    <w:p w14:paraId="7065AD6C" w14:textId="77777777" w:rsidR="005143EB" w:rsidDel="00343639" w:rsidRDefault="00000000">
      <w:pPr>
        <w:pStyle w:val="Textoindependiente"/>
        <w:ind w:right="2053"/>
        <w:rPr>
          <w:del w:id="19" w:author="Microsoft Office User" w:date="2024-02-07T08:48:00Z"/>
        </w:rPr>
        <w:pPrChange w:id="20" w:author="Microsoft Office User" w:date="2024-02-07T08:48:00Z">
          <w:pPr>
            <w:pStyle w:val="Textoindependiente"/>
            <w:ind w:left="545" w:right="2053"/>
            <w:jc w:val="center"/>
          </w:pPr>
        </w:pPrChange>
      </w:pPr>
      <w:del w:id="21" w:author="Microsoft Office User" w:date="2024-02-07T08:48:00Z">
        <w:r w:rsidDel="00343639">
          <w:rPr>
            <w:spacing w:val="-10"/>
          </w:rPr>
          <w:delText>1</w:delText>
        </w:r>
      </w:del>
    </w:p>
    <w:p w14:paraId="07BAF735" w14:textId="77777777" w:rsidR="005143EB" w:rsidRDefault="005143EB">
      <w:pPr>
        <w:spacing w:before="54" w:line="218" w:lineRule="auto"/>
        <w:ind w:left="799" w:right="2308"/>
        <w:jc w:val="both"/>
        <w:sectPr w:rsidR="005143EB" w:rsidSect="00B23B9E">
          <w:type w:val="continuous"/>
          <w:pgSz w:w="11910" w:h="16840"/>
          <w:pgMar w:top="1920" w:right="660" w:bottom="280" w:left="1680" w:header="720" w:footer="720" w:gutter="0"/>
          <w:cols w:space="720"/>
        </w:sectPr>
        <w:pPrChange w:id="22" w:author="Microsoft Office User" w:date="2024-02-07T08:48:00Z">
          <w:pPr>
            <w:jc w:val="center"/>
          </w:pPr>
        </w:pPrChange>
      </w:pPr>
    </w:p>
    <w:p w14:paraId="2AAA602E" w14:textId="77777777" w:rsidR="005143EB" w:rsidRDefault="00000000">
      <w:pPr>
        <w:spacing w:before="103" w:line="218" w:lineRule="auto"/>
        <w:ind w:right="1817"/>
        <w:jc w:val="both"/>
        <w:rPr>
          <w:sz w:val="18"/>
        </w:rPr>
        <w:pPrChange w:id="23" w:author="Microsoft Office User" w:date="2024-02-07T08:48:00Z">
          <w:pPr>
            <w:spacing w:before="103" w:line="218" w:lineRule="auto"/>
            <w:ind w:left="1290" w:right="1817"/>
            <w:jc w:val="both"/>
          </w:pPr>
        </w:pPrChange>
      </w:pPr>
      <w:r>
        <w:rPr>
          <w:sz w:val="18"/>
        </w:rPr>
        <w:lastRenderedPageBreak/>
        <w:t>revealed that the proposed model demonstrated a notable ability to classify the various</w:t>
      </w:r>
      <w:r>
        <w:rPr>
          <w:spacing w:val="23"/>
          <w:sz w:val="18"/>
        </w:rPr>
        <w:t xml:space="preserve"> </w:t>
      </w:r>
      <w:r>
        <w:rPr>
          <w:sz w:val="18"/>
        </w:rPr>
        <w:t>phases</w:t>
      </w:r>
      <w:r>
        <w:rPr>
          <w:spacing w:val="23"/>
          <w:sz w:val="18"/>
        </w:rPr>
        <w:t xml:space="preserve"> </w:t>
      </w:r>
      <w:r>
        <w:rPr>
          <w:sz w:val="18"/>
        </w:rPr>
        <w:t>of</w:t>
      </w:r>
      <w:r>
        <w:rPr>
          <w:spacing w:val="23"/>
          <w:sz w:val="18"/>
        </w:rPr>
        <w:t xml:space="preserve"> </w:t>
      </w:r>
      <w:r>
        <w:rPr>
          <w:sz w:val="18"/>
        </w:rPr>
        <w:t>the</w:t>
      </w:r>
      <w:r>
        <w:rPr>
          <w:spacing w:val="23"/>
          <w:sz w:val="18"/>
        </w:rPr>
        <w:t xml:space="preserve"> </w:t>
      </w:r>
      <w:r>
        <w:rPr>
          <w:sz w:val="18"/>
        </w:rPr>
        <w:t>cell</w:t>
      </w:r>
      <w:r>
        <w:rPr>
          <w:spacing w:val="23"/>
          <w:sz w:val="18"/>
        </w:rPr>
        <w:t xml:space="preserve"> </w:t>
      </w:r>
      <w:r>
        <w:rPr>
          <w:sz w:val="18"/>
        </w:rPr>
        <w:t>cycle.</w:t>
      </w:r>
      <w:r>
        <w:rPr>
          <w:spacing w:val="23"/>
          <w:sz w:val="18"/>
        </w:rPr>
        <w:t xml:space="preserve"> </w:t>
      </w:r>
      <w:r>
        <w:rPr>
          <w:sz w:val="18"/>
        </w:rPr>
        <w:t>With</w:t>
      </w:r>
      <w:r>
        <w:rPr>
          <w:spacing w:val="23"/>
          <w:sz w:val="18"/>
        </w:rPr>
        <w:t xml:space="preserve"> </w:t>
      </w:r>
      <w:r>
        <w:rPr>
          <w:sz w:val="18"/>
        </w:rPr>
        <w:t>a</w:t>
      </w:r>
      <w:r>
        <w:rPr>
          <w:spacing w:val="23"/>
          <w:sz w:val="18"/>
        </w:rPr>
        <w:t xml:space="preserve"> </w:t>
      </w:r>
      <w:r>
        <w:rPr>
          <w:sz w:val="18"/>
        </w:rPr>
        <w:t>weighted</w:t>
      </w:r>
      <w:r>
        <w:rPr>
          <w:spacing w:val="23"/>
          <w:sz w:val="18"/>
        </w:rPr>
        <w:t xml:space="preserve"> </w:t>
      </w:r>
      <w:r>
        <w:rPr>
          <w:sz w:val="18"/>
        </w:rPr>
        <w:t>average</w:t>
      </w:r>
      <w:r>
        <w:rPr>
          <w:spacing w:val="23"/>
          <w:sz w:val="18"/>
        </w:rPr>
        <w:t xml:space="preserve"> </w:t>
      </w:r>
      <w:r>
        <w:rPr>
          <w:sz w:val="18"/>
        </w:rPr>
        <w:t>of</w:t>
      </w:r>
      <w:r>
        <w:rPr>
          <w:spacing w:val="23"/>
          <w:sz w:val="18"/>
        </w:rPr>
        <w:t xml:space="preserve"> </w:t>
      </w:r>
      <w:r>
        <w:rPr>
          <w:sz w:val="18"/>
        </w:rPr>
        <w:t>93.72%</w:t>
      </w:r>
      <w:r>
        <w:rPr>
          <w:spacing w:val="23"/>
          <w:sz w:val="18"/>
        </w:rPr>
        <w:t xml:space="preserve"> </w:t>
      </w:r>
      <w:r>
        <w:rPr>
          <w:sz w:val="18"/>
        </w:rPr>
        <w:t>using</w:t>
      </w:r>
      <w:r>
        <w:rPr>
          <w:spacing w:val="23"/>
          <w:sz w:val="18"/>
        </w:rPr>
        <w:t xml:space="preserve"> </w:t>
      </w:r>
      <w:r>
        <w:rPr>
          <w:sz w:val="18"/>
        </w:rPr>
        <w:t>the F1 metric, it significantly outperformed models previously documented by other authors in similar research studies. The developed model demonstrated greater consistency</w:t>
      </w:r>
      <w:r>
        <w:rPr>
          <w:spacing w:val="-1"/>
          <w:sz w:val="18"/>
        </w:rPr>
        <w:t xml:space="preserve"> </w:t>
      </w:r>
      <w:r>
        <w:rPr>
          <w:sz w:val="18"/>
        </w:rPr>
        <w:t>with</w:t>
      </w:r>
      <w:r>
        <w:rPr>
          <w:spacing w:val="-1"/>
          <w:sz w:val="18"/>
        </w:rPr>
        <w:t xml:space="preserve"> </w:t>
      </w:r>
      <w:r>
        <w:rPr>
          <w:sz w:val="18"/>
        </w:rPr>
        <w:t>the</w:t>
      </w:r>
      <w:r>
        <w:rPr>
          <w:spacing w:val="-1"/>
          <w:sz w:val="18"/>
        </w:rPr>
        <w:t xml:space="preserve"> </w:t>
      </w:r>
      <w:r>
        <w:rPr>
          <w:sz w:val="18"/>
        </w:rPr>
        <w:t>inherent</w:t>
      </w:r>
      <w:r>
        <w:rPr>
          <w:spacing w:val="-1"/>
          <w:sz w:val="18"/>
        </w:rPr>
        <w:t xml:space="preserve"> </w:t>
      </w:r>
      <w:r>
        <w:rPr>
          <w:sz w:val="18"/>
        </w:rPr>
        <w:t>characteristics</w:t>
      </w:r>
      <w:r>
        <w:rPr>
          <w:spacing w:val="-1"/>
          <w:sz w:val="18"/>
        </w:rPr>
        <w:t xml:space="preserve"> </w:t>
      </w:r>
      <w:r>
        <w:rPr>
          <w:sz w:val="18"/>
        </w:rPr>
        <w:t>of</w:t>
      </w:r>
      <w:r>
        <w:rPr>
          <w:spacing w:val="-1"/>
          <w:sz w:val="18"/>
        </w:rPr>
        <w:t xml:space="preserve"> </w:t>
      </w:r>
      <w:r>
        <w:rPr>
          <w:sz w:val="18"/>
        </w:rPr>
        <w:t>the</w:t>
      </w:r>
      <w:r>
        <w:rPr>
          <w:spacing w:val="-1"/>
          <w:sz w:val="18"/>
        </w:rPr>
        <w:t xml:space="preserve"> </w:t>
      </w:r>
      <w:r>
        <w:rPr>
          <w:sz w:val="18"/>
        </w:rPr>
        <w:t>data</w:t>
      </w:r>
      <w:r>
        <w:rPr>
          <w:spacing w:val="-1"/>
          <w:sz w:val="18"/>
        </w:rPr>
        <w:t xml:space="preserve"> </w:t>
      </w:r>
      <w:r>
        <w:rPr>
          <w:sz w:val="18"/>
        </w:rPr>
        <w:t>used,</w:t>
      </w:r>
      <w:r>
        <w:rPr>
          <w:spacing w:val="-1"/>
          <w:sz w:val="18"/>
        </w:rPr>
        <w:t xml:space="preserve"> </w:t>
      </w:r>
      <w:r>
        <w:rPr>
          <w:sz w:val="18"/>
        </w:rPr>
        <w:t>resulting in</w:t>
      </w:r>
      <w:r>
        <w:rPr>
          <w:spacing w:val="-1"/>
          <w:sz w:val="18"/>
        </w:rPr>
        <w:t xml:space="preserve"> </w:t>
      </w:r>
      <w:r>
        <w:rPr>
          <w:sz w:val="18"/>
        </w:rPr>
        <w:t>a</w:t>
      </w:r>
      <w:r>
        <w:rPr>
          <w:spacing w:val="-1"/>
          <w:sz w:val="18"/>
        </w:rPr>
        <w:t xml:space="preserve"> </w:t>
      </w:r>
      <w:r>
        <w:rPr>
          <w:sz w:val="18"/>
        </w:rPr>
        <w:t xml:space="preserve">more accurate classification of cell cycle stages. This outcome underscores the </w:t>
      </w:r>
      <w:ins w:id="24" w:author="Microsoft Office User" w:date="2024-02-07T08:05:00Z">
        <w:r w:rsidR="00AC60C0">
          <w:rPr>
            <w:sz w:val="18"/>
          </w:rPr>
          <w:t>distinct</w:t>
        </w:r>
      </w:ins>
      <w:del w:id="25" w:author="Microsoft Office User" w:date="2024-02-07T08:05:00Z">
        <w:r w:rsidDel="00AC60C0">
          <w:rPr>
            <w:sz w:val="18"/>
          </w:rPr>
          <w:delText>distinc- tive</w:delText>
        </w:r>
      </w:del>
      <w:r>
        <w:rPr>
          <w:spacing w:val="-1"/>
          <w:sz w:val="18"/>
        </w:rPr>
        <w:t xml:space="preserve"> </w:t>
      </w:r>
      <w:r>
        <w:rPr>
          <w:sz w:val="18"/>
        </w:rPr>
        <w:t>ability</w:t>
      </w:r>
      <w:r>
        <w:rPr>
          <w:spacing w:val="-1"/>
          <w:sz w:val="18"/>
        </w:rPr>
        <w:t xml:space="preserve"> </w:t>
      </w:r>
      <w:r>
        <w:rPr>
          <w:sz w:val="18"/>
        </w:rPr>
        <w:t>of</w:t>
      </w:r>
      <w:r>
        <w:rPr>
          <w:spacing w:val="-1"/>
          <w:sz w:val="18"/>
        </w:rPr>
        <w:t xml:space="preserve"> </w:t>
      </w:r>
      <w:r>
        <w:rPr>
          <w:sz w:val="18"/>
        </w:rPr>
        <w:t>a</w:t>
      </w:r>
      <w:r>
        <w:rPr>
          <w:spacing w:val="-1"/>
          <w:sz w:val="18"/>
        </w:rPr>
        <w:t xml:space="preserve"> </w:t>
      </w:r>
      <w:r>
        <w:rPr>
          <w:sz w:val="18"/>
        </w:rPr>
        <w:t>convolutional</w:t>
      </w:r>
      <w:r>
        <w:rPr>
          <w:spacing w:val="-1"/>
          <w:sz w:val="18"/>
        </w:rPr>
        <w:t xml:space="preserve"> </w:t>
      </w:r>
      <w:r>
        <w:rPr>
          <w:sz w:val="18"/>
        </w:rPr>
        <w:t>neural</w:t>
      </w:r>
      <w:r>
        <w:rPr>
          <w:spacing w:val="-1"/>
          <w:sz w:val="18"/>
        </w:rPr>
        <w:t xml:space="preserve"> </w:t>
      </w:r>
      <w:r>
        <w:rPr>
          <w:sz w:val="18"/>
        </w:rPr>
        <w:t>network</w:t>
      </w:r>
      <w:r>
        <w:rPr>
          <w:spacing w:val="-1"/>
          <w:sz w:val="18"/>
        </w:rPr>
        <w:t xml:space="preserve"> </w:t>
      </w:r>
      <w:r>
        <w:rPr>
          <w:sz w:val="18"/>
        </w:rPr>
        <w:t>to</w:t>
      </w:r>
      <w:r>
        <w:rPr>
          <w:spacing w:val="-1"/>
          <w:sz w:val="18"/>
        </w:rPr>
        <w:t xml:space="preserve"> </w:t>
      </w:r>
      <w:r>
        <w:rPr>
          <w:sz w:val="18"/>
        </w:rPr>
        <w:t>identify</w:t>
      </w:r>
      <w:r>
        <w:rPr>
          <w:spacing w:val="-1"/>
          <w:sz w:val="18"/>
        </w:rPr>
        <w:t xml:space="preserve"> </w:t>
      </w:r>
      <w:r>
        <w:rPr>
          <w:sz w:val="18"/>
        </w:rPr>
        <w:t>patterns</w:t>
      </w:r>
      <w:r>
        <w:rPr>
          <w:spacing w:val="-1"/>
          <w:sz w:val="18"/>
        </w:rPr>
        <w:t xml:space="preserve"> </w:t>
      </w:r>
      <w:r>
        <w:rPr>
          <w:sz w:val="18"/>
        </w:rPr>
        <w:t>in</w:t>
      </w:r>
      <w:r>
        <w:rPr>
          <w:spacing w:val="-1"/>
          <w:sz w:val="18"/>
        </w:rPr>
        <w:t xml:space="preserve"> </w:t>
      </w:r>
      <w:r>
        <w:rPr>
          <w:sz w:val="18"/>
        </w:rPr>
        <w:t>the</w:t>
      </w:r>
      <w:r>
        <w:rPr>
          <w:spacing w:val="-1"/>
          <w:sz w:val="18"/>
        </w:rPr>
        <w:t xml:space="preserve"> </w:t>
      </w:r>
      <w:r>
        <w:rPr>
          <w:sz w:val="18"/>
        </w:rPr>
        <w:t>cell</w:t>
      </w:r>
      <w:r>
        <w:rPr>
          <w:spacing w:val="-1"/>
          <w:sz w:val="18"/>
        </w:rPr>
        <w:t xml:space="preserve"> </w:t>
      </w:r>
      <w:r>
        <w:rPr>
          <w:sz w:val="18"/>
        </w:rPr>
        <w:t xml:space="preserve">cycle more precisely than human perception, which, at times, may be susceptible to </w:t>
      </w:r>
      <w:r>
        <w:rPr>
          <w:spacing w:val="-2"/>
          <w:sz w:val="18"/>
        </w:rPr>
        <w:t>errors.</w:t>
      </w:r>
    </w:p>
    <w:p w14:paraId="653899D4" w14:textId="77777777" w:rsidR="005143EB" w:rsidRDefault="00000000">
      <w:pPr>
        <w:spacing w:before="165"/>
        <w:ind w:left="1290"/>
        <w:jc w:val="both"/>
        <w:rPr>
          <w:sz w:val="16"/>
        </w:rPr>
      </w:pPr>
      <w:r>
        <w:rPr>
          <w:rFonts w:ascii="Georgia"/>
          <w:b/>
          <w:w w:val="105"/>
          <w:sz w:val="16"/>
        </w:rPr>
        <w:t>Keywords:</w:t>
      </w:r>
      <w:r>
        <w:rPr>
          <w:rFonts w:ascii="Georgia"/>
          <w:b/>
          <w:spacing w:val="3"/>
          <w:w w:val="105"/>
          <w:sz w:val="16"/>
        </w:rPr>
        <w:t xml:space="preserve"> </w:t>
      </w:r>
      <w:proofErr w:type="spellStart"/>
      <w:r>
        <w:rPr>
          <w:w w:val="105"/>
          <w:sz w:val="16"/>
        </w:rPr>
        <w:t>Jurkat</w:t>
      </w:r>
      <w:proofErr w:type="spellEnd"/>
      <w:r>
        <w:rPr>
          <w:spacing w:val="3"/>
          <w:w w:val="105"/>
          <w:sz w:val="16"/>
        </w:rPr>
        <w:t xml:space="preserve"> </w:t>
      </w:r>
      <w:r>
        <w:rPr>
          <w:w w:val="105"/>
          <w:sz w:val="16"/>
        </w:rPr>
        <w:t>cells,</w:t>
      </w:r>
      <w:r>
        <w:rPr>
          <w:spacing w:val="4"/>
          <w:w w:val="105"/>
          <w:sz w:val="16"/>
        </w:rPr>
        <w:t xml:space="preserve"> </w:t>
      </w:r>
      <w:r>
        <w:rPr>
          <w:w w:val="105"/>
          <w:sz w:val="16"/>
        </w:rPr>
        <w:t>machine</w:t>
      </w:r>
      <w:r>
        <w:rPr>
          <w:spacing w:val="3"/>
          <w:w w:val="105"/>
          <w:sz w:val="16"/>
        </w:rPr>
        <w:t xml:space="preserve"> </w:t>
      </w:r>
      <w:r>
        <w:rPr>
          <w:w w:val="105"/>
          <w:sz w:val="16"/>
        </w:rPr>
        <w:t>learning,</w:t>
      </w:r>
      <w:r>
        <w:rPr>
          <w:spacing w:val="4"/>
          <w:w w:val="105"/>
          <w:sz w:val="16"/>
        </w:rPr>
        <w:t xml:space="preserve"> </w:t>
      </w:r>
      <w:r>
        <w:rPr>
          <w:w w:val="105"/>
          <w:sz w:val="16"/>
        </w:rPr>
        <w:t>data</w:t>
      </w:r>
      <w:r>
        <w:rPr>
          <w:spacing w:val="3"/>
          <w:w w:val="105"/>
          <w:sz w:val="16"/>
        </w:rPr>
        <w:t xml:space="preserve"> </w:t>
      </w:r>
      <w:r>
        <w:rPr>
          <w:w w:val="105"/>
          <w:sz w:val="16"/>
        </w:rPr>
        <w:t>imbalanced,</w:t>
      </w:r>
      <w:r>
        <w:rPr>
          <w:spacing w:val="4"/>
          <w:w w:val="105"/>
          <w:sz w:val="16"/>
        </w:rPr>
        <w:t xml:space="preserve"> </w:t>
      </w:r>
      <w:r>
        <w:rPr>
          <w:w w:val="105"/>
          <w:sz w:val="16"/>
        </w:rPr>
        <w:t>cycle</w:t>
      </w:r>
      <w:r>
        <w:rPr>
          <w:spacing w:val="3"/>
          <w:w w:val="105"/>
          <w:sz w:val="16"/>
        </w:rPr>
        <w:t xml:space="preserve"> </w:t>
      </w:r>
      <w:r>
        <w:rPr>
          <w:spacing w:val="-2"/>
          <w:w w:val="105"/>
          <w:sz w:val="16"/>
        </w:rPr>
        <w:t>analysis</w:t>
      </w:r>
    </w:p>
    <w:p w14:paraId="4772410B" w14:textId="77777777" w:rsidR="005143EB" w:rsidRDefault="005143EB">
      <w:pPr>
        <w:pStyle w:val="Textoindependiente"/>
        <w:rPr>
          <w:sz w:val="16"/>
        </w:rPr>
      </w:pPr>
    </w:p>
    <w:p w14:paraId="05361379" w14:textId="77777777" w:rsidR="005143EB" w:rsidRDefault="005143EB">
      <w:pPr>
        <w:pStyle w:val="Textoindependiente"/>
        <w:rPr>
          <w:sz w:val="16"/>
        </w:rPr>
      </w:pPr>
    </w:p>
    <w:p w14:paraId="0695BF95" w14:textId="77777777" w:rsidR="005143EB" w:rsidRDefault="005143EB">
      <w:pPr>
        <w:pStyle w:val="Textoindependiente"/>
        <w:spacing w:before="47"/>
        <w:rPr>
          <w:sz w:val="16"/>
        </w:rPr>
      </w:pPr>
    </w:p>
    <w:p w14:paraId="39E37A91" w14:textId="77777777" w:rsidR="005143EB" w:rsidRDefault="00000000">
      <w:pPr>
        <w:pStyle w:val="Ttulo1"/>
        <w:numPr>
          <w:ilvl w:val="0"/>
          <w:numId w:val="2"/>
        </w:numPr>
        <w:tabs>
          <w:tab w:val="left" w:pos="1108"/>
        </w:tabs>
        <w:spacing w:before="0"/>
        <w:ind w:left="1108" w:hanging="297"/>
      </w:pPr>
      <w:bookmarkStart w:id="26" w:name="Introduction"/>
      <w:bookmarkEnd w:id="26"/>
      <w:r>
        <w:rPr>
          <w:spacing w:val="-2"/>
          <w:w w:val="105"/>
        </w:rPr>
        <w:t>Introduction</w:t>
      </w:r>
    </w:p>
    <w:p w14:paraId="66E1D26F" w14:textId="064CDE20" w:rsidR="005143EB" w:rsidRDefault="00000000">
      <w:pPr>
        <w:pStyle w:val="Textoindependiente"/>
        <w:spacing w:before="149" w:line="213" w:lineRule="auto"/>
        <w:ind w:left="811" w:right="1339"/>
        <w:jc w:val="both"/>
      </w:pPr>
      <w:r>
        <w:t xml:space="preserve">The cell cycle is a highly coordinated process </w:t>
      </w:r>
      <w:ins w:id="27" w:author="Microsoft Office User" w:date="2024-02-07T08:12:00Z">
        <w:r w:rsidR="00AC60C0">
          <w:t>encompassing</w:t>
        </w:r>
      </w:ins>
      <w:del w:id="28" w:author="Microsoft Office User" w:date="2024-02-07T08:12:00Z">
        <w:r w:rsidDel="00AC60C0">
          <w:delText>that encompasses</w:delText>
        </w:r>
      </w:del>
      <w:r>
        <w:t xml:space="preserve"> two general states: interphase</w:t>
      </w:r>
      <w:r>
        <w:rPr>
          <w:spacing w:val="-8"/>
        </w:rPr>
        <w:t xml:space="preserve"> </w:t>
      </w:r>
      <w:r>
        <w:t>and</w:t>
      </w:r>
      <w:r>
        <w:rPr>
          <w:spacing w:val="-8"/>
        </w:rPr>
        <w:t xml:space="preserve"> </w:t>
      </w:r>
      <w:r>
        <w:t>mitosis.</w:t>
      </w:r>
      <w:r>
        <w:rPr>
          <w:spacing w:val="-8"/>
        </w:rPr>
        <w:t xml:space="preserve"> </w:t>
      </w:r>
      <w:r>
        <w:t>Each</w:t>
      </w:r>
      <w:r>
        <w:rPr>
          <w:spacing w:val="-8"/>
        </w:rPr>
        <w:t xml:space="preserve"> </w:t>
      </w:r>
      <w:r>
        <w:t>of</w:t>
      </w:r>
      <w:r>
        <w:rPr>
          <w:spacing w:val="-8"/>
        </w:rPr>
        <w:t xml:space="preserve"> </w:t>
      </w:r>
      <w:r>
        <w:t>these</w:t>
      </w:r>
      <w:r>
        <w:rPr>
          <w:spacing w:val="-8"/>
        </w:rPr>
        <w:t xml:space="preserve"> </w:t>
      </w:r>
      <w:r>
        <w:t>states</w:t>
      </w:r>
      <w:r>
        <w:rPr>
          <w:spacing w:val="-8"/>
        </w:rPr>
        <w:t xml:space="preserve"> </w:t>
      </w:r>
      <w:r>
        <w:t>is</w:t>
      </w:r>
      <w:r>
        <w:rPr>
          <w:spacing w:val="-8"/>
        </w:rPr>
        <w:t xml:space="preserve"> </w:t>
      </w:r>
      <w:r>
        <w:t>divided</w:t>
      </w:r>
      <w:r>
        <w:rPr>
          <w:spacing w:val="-8"/>
        </w:rPr>
        <w:t xml:space="preserve"> </w:t>
      </w:r>
      <w:r>
        <w:t>into</w:t>
      </w:r>
      <w:r>
        <w:rPr>
          <w:spacing w:val="-8"/>
        </w:rPr>
        <w:t xml:space="preserve"> </w:t>
      </w:r>
      <w:r>
        <w:t>specific</w:t>
      </w:r>
      <w:r>
        <w:rPr>
          <w:spacing w:val="-8"/>
        </w:rPr>
        <w:t xml:space="preserve"> </w:t>
      </w:r>
      <w:r>
        <w:t>phases.</w:t>
      </w:r>
      <w:r>
        <w:rPr>
          <w:spacing w:val="-8"/>
        </w:rPr>
        <w:t xml:space="preserve"> </w:t>
      </w:r>
      <w:ins w:id="29" w:author="Microsoft Office User" w:date="2024-02-07T08:12:00Z">
        <w:r w:rsidR="00AC60C0">
          <w:t>In that order, the</w:t>
        </w:r>
      </w:ins>
      <w:del w:id="30" w:author="Microsoft Office User" w:date="2024-02-07T08:12:00Z">
        <w:r w:rsidDel="00AC60C0">
          <w:delText>The</w:delText>
        </w:r>
      </w:del>
      <w:r>
        <w:rPr>
          <w:spacing w:val="-8"/>
        </w:rPr>
        <w:t xml:space="preserve"> </w:t>
      </w:r>
      <w:ins w:id="31" w:author="Microsoft Office User" w:date="2024-02-07T08:12:00Z">
        <w:r w:rsidR="00AC60C0">
          <w:t>interphase</w:t>
        </w:r>
      </w:ins>
      <w:del w:id="32" w:author="Microsoft Office User" w:date="2024-02-07T08:12:00Z">
        <w:r w:rsidDel="00AC60C0">
          <w:delText>inter- phase</w:delText>
        </w:r>
      </w:del>
      <w:r>
        <w:t xml:space="preserve"> is subdivided into G1, S, and G2</w:t>
      </w:r>
      <w:del w:id="33" w:author="Microsoft Office User" w:date="2024-02-07T08:12:00Z">
        <w:r w:rsidDel="00AC60C0">
          <w:delText>, in that order</w:delText>
        </w:r>
      </w:del>
      <w:r>
        <w:t xml:space="preserve">. Mitosis, on the other hand, is </w:t>
      </w:r>
      <w:ins w:id="34" w:author="Microsoft Office User" w:date="2024-02-07T08:12:00Z">
        <w:r w:rsidR="00AC60C0">
          <w:t>split into</w:t>
        </w:r>
      </w:ins>
      <w:del w:id="35" w:author="Microsoft Office User" w:date="2024-02-07T08:12:00Z">
        <w:r w:rsidDel="00AC60C0">
          <w:delText>divided in</w:delText>
        </w:r>
      </w:del>
      <w:r>
        <w:t xml:space="preserve"> </w:t>
      </w:r>
      <w:ins w:id="36" w:author="Microsoft Office User" w:date="2024-02-07T11:52:00Z">
        <w:r w:rsidR="00A50020">
          <w:t>Prophase</w:t>
        </w:r>
      </w:ins>
      <w:del w:id="37" w:author="Microsoft Office User" w:date="2024-02-07T11:52:00Z">
        <w:r w:rsidDel="00A50020">
          <w:delText>prophase</w:delText>
        </w:r>
      </w:del>
      <w:r>
        <w:t xml:space="preserve">, </w:t>
      </w:r>
      <w:ins w:id="38" w:author="Microsoft Office User" w:date="2024-02-07T11:52:00Z">
        <w:r w:rsidR="00A50020">
          <w:t>Metaphase</w:t>
        </w:r>
      </w:ins>
      <w:del w:id="39" w:author="Microsoft Office User" w:date="2024-02-07T11:52:00Z">
        <w:r w:rsidDel="00A50020">
          <w:delText>metaphase</w:delText>
        </w:r>
      </w:del>
      <w:r>
        <w:t>, anaphase, and telophase [</w:t>
      </w:r>
      <w:hyperlink w:anchor="_bookmark13" w:history="1">
        <w:r>
          <w:rPr>
            <w:color w:val="0000FF"/>
          </w:rPr>
          <w:t>1</w:t>
        </w:r>
      </w:hyperlink>
      <w:r>
        <w:t>].</w:t>
      </w:r>
    </w:p>
    <w:p w14:paraId="0052CA4A" w14:textId="77777777" w:rsidR="005143EB" w:rsidRDefault="00000000">
      <w:pPr>
        <w:pStyle w:val="Textoindependiente"/>
        <w:spacing w:line="213" w:lineRule="auto"/>
        <w:ind w:left="811" w:right="1339" w:firstLine="300"/>
        <w:jc w:val="both"/>
      </w:pPr>
      <w:r w:rsidRPr="00981EA9">
        <w:rPr>
          <w:highlight w:val="yellow"/>
          <w:rPrChange w:id="40" w:author="ef.duquevazquez" w:date="2024-02-07T16:01:00Z">
            <w:rPr/>
          </w:rPrChange>
        </w:rPr>
        <w:t xml:space="preserve">In </w:t>
      </w:r>
      <w:ins w:id="41" w:author="Microsoft Office User" w:date="2024-02-07T08:39:00Z">
        <w:r w:rsidR="00863023" w:rsidRPr="00981EA9">
          <w:rPr>
            <w:highlight w:val="yellow"/>
            <w:rPrChange w:id="42" w:author="ef.duquevazquez" w:date="2024-02-07T16:01:00Z">
              <w:rPr/>
            </w:rPrChange>
          </w:rPr>
          <w:t>studying</w:t>
        </w:r>
      </w:ins>
      <w:del w:id="43" w:author="Microsoft Office User" w:date="2024-02-07T08:39:00Z">
        <w:r w:rsidRPr="00981EA9" w:rsidDel="00863023">
          <w:rPr>
            <w:highlight w:val="yellow"/>
            <w:rPrChange w:id="44" w:author="ef.duquevazquez" w:date="2024-02-07T16:01:00Z">
              <w:rPr/>
            </w:rPrChange>
          </w:rPr>
          <w:delText>the study of</w:delText>
        </w:r>
      </w:del>
      <w:r w:rsidRPr="00981EA9">
        <w:rPr>
          <w:highlight w:val="yellow"/>
          <w:rPrChange w:id="45" w:author="ef.duquevazquez" w:date="2024-02-07T16:01:00Z">
            <w:rPr/>
          </w:rPrChange>
        </w:rPr>
        <w:t xml:space="preserve"> a cancer cell, </w:t>
      </w:r>
      <w:del w:id="46" w:author="Microsoft Office User" w:date="2024-02-07T08:39:00Z">
        <w:r w:rsidRPr="00981EA9" w:rsidDel="00863023">
          <w:rPr>
            <w:highlight w:val="yellow"/>
            <w:rPrChange w:id="47" w:author="ef.duquevazquez" w:date="2024-02-07T16:01:00Z">
              <w:rPr/>
            </w:rPrChange>
          </w:rPr>
          <w:delText xml:space="preserve">the </w:delText>
        </w:r>
      </w:del>
      <w:ins w:id="48" w:author="Microsoft Office User" w:date="2024-02-07T08:12:00Z">
        <w:r w:rsidR="00AC60C0" w:rsidRPr="00981EA9">
          <w:rPr>
            <w:highlight w:val="yellow"/>
            <w:rPrChange w:id="49" w:author="ef.duquevazquez" w:date="2024-02-07T16:01:00Z">
              <w:rPr/>
            </w:rPrChange>
          </w:rPr>
          <w:t>cell cycle analysis</w:t>
        </w:r>
      </w:ins>
      <w:del w:id="50" w:author="Microsoft Office User" w:date="2024-02-07T08:12:00Z">
        <w:r w:rsidRPr="00981EA9" w:rsidDel="00AC60C0">
          <w:rPr>
            <w:highlight w:val="yellow"/>
            <w:rPrChange w:id="51" w:author="ef.duquevazquez" w:date="2024-02-07T16:01:00Z">
              <w:rPr/>
            </w:rPrChange>
          </w:rPr>
          <w:delText>analysis of the cell cycle</w:delText>
        </w:r>
      </w:del>
      <w:r w:rsidRPr="00981EA9">
        <w:rPr>
          <w:highlight w:val="yellow"/>
          <w:rPrChange w:id="52" w:author="ef.duquevazquez" w:date="2024-02-07T16:01:00Z">
            <w:rPr/>
          </w:rPrChange>
        </w:rPr>
        <w:t xml:space="preserve"> is </w:t>
      </w:r>
      <w:ins w:id="53" w:author="Microsoft Office User" w:date="2024-02-07T08:39:00Z">
        <w:r w:rsidR="00863023" w:rsidRPr="00981EA9">
          <w:rPr>
            <w:highlight w:val="yellow"/>
            <w:rPrChange w:id="54" w:author="ef.duquevazquez" w:date="2024-02-07T16:01:00Z">
              <w:rPr/>
            </w:rPrChange>
          </w:rPr>
          <w:t>fundamental</w:t>
        </w:r>
      </w:ins>
      <w:del w:id="55" w:author="Microsoft Office User" w:date="2024-02-07T08:39:00Z">
        <w:r w:rsidRPr="00981EA9" w:rsidDel="00863023">
          <w:rPr>
            <w:highlight w:val="yellow"/>
            <w:rPrChange w:id="56" w:author="ef.duquevazquez" w:date="2024-02-07T16:01:00Z">
              <w:rPr/>
            </w:rPrChange>
          </w:rPr>
          <w:delText>of great importance</w:delText>
        </w:r>
      </w:del>
      <w:r w:rsidRPr="00981EA9">
        <w:rPr>
          <w:highlight w:val="yellow"/>
          <w:rPrChange w:id="57" w:author="ef.duquevazquez" w:date="2024-02-07T16:01:00Z">
            <w:rPr/>
          </w:rPrChange>
        </w:rPr>
        <w:t>. When the cell cycle is not properly regulated, a cell can transform into a cancerous state, triggering anomalies in its functioning [</w:t>
      </w:r>
      <w:r w:rsidRPr="00981EA9">
        <w:rPr>
          <w:highlight w:val="yellow"/>
          <w:rPrChange w:id="58" w:author="ef.duquevazquez" w:date="2024-02-07T16:01:00Z">
            <w:rPr/>
          </w:rPrChange>
        </w:rPr>
        <w:fldChar w:fldCharType="begin"/>
      </w:r>
      <w:r w:rsidRPr="00981EA9">
        <w:rPr>
          <w:highlight w:val="yellow"/>
          <w:rPrChange w:id="59" w:author="ef.duquevazquez" w:date="2024-02-07T16:01:00Z">
            <w:rPr/>
          </w:rPrChange>
        </w:rPr>
        <w:instrText>HYPERLINK \l "_bookmark14"</w:instrText>
      </w:r>
      <w:r w:rsidRPr="00A54515">
        <w:rPr>
          <w:highlight w:val="yellow"/>
        </w:rPr>
      </w:r>
      <w:r w:rsidRPr="00981EA9">
        <w:rPr>
          <w:highlight w:val="yellow"/>
          <w:rPrChange w:id="60" w:author="ef.duquevazquez" w:date="2024-02-07T16:01:00Z">
            <w:rPr>
              <w:color w:val="0000FF"/>
            </w:rPr>
          </w:rPrChange>
        </w:rPr>
        <w:fldChar w:fldCharType="separate"/>
      </w:r>
      <w:r w:rsidRPr="00981EA9">
        <w:rPr>
          <w:color w:val="0000FF"/>
          <w:highlight w:val="yellow"/>
          <w:rPrChange w:id="61" w:author="ef.duquevazquez" w:date="2024-02-07T16:01:00Z">
            <w:rPr>
              <w:color w:val="0000FF"/>
            </w:rPr>
          </w:rPrChange>
        </w:rPr>
        <w:t>2</w:t>
      </w:r>
      <w:r w:rsidRPr="00981EA9">
        <w:rPr>
          <w:color w:val="0000FF"/>
          <w:highlight w:val="yellow"/>
          <w:rPrChange w:id="62" w:author="ef.duquevazquez" w:date="2024-02-07T16:01:00Z">
            <w:rPr>
              <w:color w:val="0000FF"/>
            </w:rPr>
          </w:rPrChange>
        </w:rPr>
        <w:fldChar w:fldCharType="end"/>
      </w:r>
      <w:r w:rsidRPr="00981EA9">
        <w:rPr>
          <w:highlight w:val="yellow"/>
          <w:rPrChange w:id="63" w:author="ef.duquevazquez" w:date="2024-02-07T16:01:00Z">
            <w:rPr/>
          </w:rPrChange>
        </w:rPr>
        <w:t xml:space="preserve">]. The observation and detailed </w:t>
      </w:r>
      <w:ins w:id="64" w:author="Microsoft Office User" w:date="2024-02-07T08:13:00Z">
        <w:r w:rsidR="00AC60C0" w:rsidRPr="00981EA9">
          <w:rPr>
            <w:highlight w:val="yellow"/>
            <w:rPrChange w:id="65" w:author="ef.duquevazquez" w:date="2024-02-07T16:01:00Z">
              <w:rPr/>
            </w:rPrChange>
          </w:rPr>
          <w:t>analysis</w:t>
        </w:r>
      </w:ins>
      <w:del w:id="66" w:author="Microsoft Office User" w:date="2024-02-07T08:13:00Z">
        <w:r w:rsidRPr="00981EA9" w:rsidDel="00AC60C0">
          <w:rPr>
            <w:highlight w:val="yellow"/>
            <w:rPrChange w:id="67" w:author="ef.duquevazquez" w:date="2024-02-07T16:01:00Z">
              <w:rPr/>
            </w:rPrChange>
          </w:rPr>
          <w:delText>anal- ysis</w:delText>
        </w:r>
      </w:del>
      <w:r w:rsidRPr="00981EA9">
        <w:rPr>
          <w:highlight w:val="yellow"/>
          <w:rPrChange w:id="68" w:author="ef.duquevazquez" w:date="2024-02-07T16:01:00Z">
            <w:rPr/>
          </w:rPrChange>
        </w:rPr>
        <w:t xml:space="preserve"> of each </w:t>
      </w:r>
      <w:ins w:id="69" w:author="Microsoft Office User" w:date="2024-02-07T08:13:00Z">
        <w:r w:rsidR="00AC60C0" w:rsidRPr="00981EA9">
          <w:rPr>
            <w:highlight w:val="yellow"/>
            <w:rPrChange w:id="70" w:author="ef.duquevazquez" w:date="2024-02-07T16:01:00Z">
              <w:rPr/>
            </w:rPrChange>
          </w:rPr>
          <w:t>cell cycle phase</w:t>
        </w:r>
      </w:ins>
      <w:del w:id="71" w:author="Microsoft Office User" w:date="2024-02-07T08:13:00Z">
        <w:r w:rsidRPr="00981EA9" w:rsidDel="00AC60C0">
          <w:rPr>
            <w:highlight w:val="yellow"/>
            <w:rPrChange w:id="72" w:author="ef.duquevazquez" w:date="2024-02-07T16:01:00Z">
              <w:rPr/>
            </w:rPrChange>
          </w:rPr>
          <w:delText>phase of the cell cycle</w:delText>
        </w:r>
      </w:del>
      <w:r w:rsidRPr="00981EA9">
        <w:rPr>
          <w:highlight w:val="yellow"/>
          <w:rPrChange w:id="73" w:author="ef.duquevazquez" w:date="2024-02-07T16:01:00Z">
            <w:rPr/>
          </w:rPrChange>
        </w:rPr>
        <w:t xml:space="preserve"> </w:t>
      </w:r>
      <w:ins w:id="74" w:author="Microsoft Office User" w:date="2024-02-07T08:13:00Z">
        <w:r w:rsidR="00AC60C0" w:rsidRPr="00981EA9">
          <w:rPr>
            <w:highlight w:val="yellow"/>
            <w:rPrChange w:id="75" w:author="ef.duquevazquez" w:date="2024-02-07T16:01:00Z">
              <w:rPr/>
            </w:rPrChange>
          </w:rPr>
          <w:t>is</w:t>
        </w:r>
      </w:ins>
      <w:del w:id="76" w:author="Microsoft Office User" w:date="2024-02-07T08:13:00Z">
        <w:r w:rsidRPr="00981EA9" w:rsidDel="00AC60C0">
          <w:rPr>
            <w:highlight w:val="yellow"/>
            <w:rPrChange w:id="77" w:author="ef.duquevazquez" w:date="2024-02-07T16:01:00Z">
              <w:rPr/>
            </w:rPrChange>
          </w:rPr>
          <w:delText>are</w:delText>
        </w:r>
      </w:del>
      <w:r w:rsidRPr="00981EA9">
        <w:rPr>
          <w:highlight w:val="yellow"/>
          <w:rPrChange w:id="78" w:author="ef.duquevazquez" w:date="2024-02-07T16:01:00Z">
            <w:rPr/>
          </w:rPrChange>
        </w:rPr>
        <w:t xml:space="preserve"> essential for preventing and diagnosing these </w:t>
      </w:r>
      <w:r w:rsidRPr="00981EA9">
        <w:rPr>
          <w:spacing w:val="-2"/>
          <w:highlight w:val="yellow"/>
          <w:rPrChange w:id="79" w:author="ef.duquevazquez" w:date="2024-02-07T16:01:00Z">
            <w:rPr>
              <w:spacing w:val="-2"/>
            </w:rPr>
          </w:rPrChange>
        </w:rPr>
        <w:t>anomalies.</w:t>
      </w:r>
    </w:p>
    <w:p w14:paraId="032723D2" w14:textId="77777777" w:rsidR="005143EB" w:rsidRDefault="00000000">
      <w:pPr>
        <w:pStyle w:val="Textoindependiente"/>
        <w:spacing w:line="213" w:lineRule="auto"/>
        <w:ind w:left="811" w:right="1339" w:firstLine="300"/>
        <w:jc w:val="both"/>
      </w:pPr>
      <w:r>
        <w:t xml:space="preserve">The study of cancer cells is commonly conducted through cell lines, which are </w:t>
      </w:r>
      <w:r>
        <w:rPr>
          <w:spacing w:val="-2"/>
        </w:rPr>
        <w:t>immortalized</w:t>
      </w:r>
      <w:r>
        <w:rPr>
          <w:spacing w:val="-9"/>
        </w:rPr>
        <w:t xml:space="preserve"> </w:t>
      </w:r>
      <w:r>
        <w:rPr>
          <w:spacing w:val="-2"/>
        </w:rPr>
        <w:t>cells</w:t>
      </w:r>
      <w:r>
        <w:rPr>
          <w:spacing w:val="-9"/>
        </w:rPr>
        <w:t xml:space="preserve"> </w:t>
      </w:r>
      <w:del w:id="80" w:author="Microsoft Office User" w:date="2024-02-07T08:50:00Z">
        <w:r w:rsidDel="00E5478A">
          <w:rPr>
            <w:spacing w:val="-2"/>
          </w:rPr>
          <w:delText>designed</w:delText>
        </w:r>
        <w:r w:rsidDel="00E5478A">
          <w:rPr>
            <w:spacing w:val="-9"/>
          </w:rPr>
          <w:delText xml:space="preserve"> </w:delText>
        </w:r>
      </w:del>
      <w:del w:id="81" w:author="Microsoft Office User" w:date="2024-02-07T08:51:00Z">
        <w:r w:rsidDel="00E5478A">
          <w:rPr>
            <w:spacing w:val="-2"/>
          </w:rPr>
          <w:delText>to</w:delText>
        </w:r>
        <w:r w:rsidDel="00E5478A">
          <w:rPr>
            <w:spacing w:val="-9"/>
          </w:rPr>
          <w:delText xml:space="preserve"> </w:delText>
        </w:r>
        <w:r w:rsidDel="00E5478A">
          <w:rPr>
            <w:spacing w:val="-2"/>
          </w:rPr>
          <w:delText>enable</w:delText>
        </w:r>
        <w:r w:rsidDel="00E5478A">
          <w:rPr>
            <w:spacing w:val="-9"/>
          </w:rPr>
          <w:delText xml:space="preserve"> </w:delText>
        </w:r>
      </w:del>
      <w:ins w:id="82" w:author="Microsoft Office User" w:date="2024-02-07T08:51:00Z">
        <w:r w:rsidR="00E5478A">
          <w:rPr>
            <w:spacing w:val="-2"/>
          </w:rPr>
          <w:t>with</w:t>
        </w:r>
      </w:ins>
      <w:del w:id="83" w:author="Microsoft Office User" w:date="2024-02-07T08:51:00Z">
        <w:r w:rsidDel="00E5478A">
          <w:rPr>
            <w:spacing w:val="-2"/>
          </w:rPr>
          <w:delText>their</w:delText>
        </w:r>
      </w:del>
      <w:r>
        <w:rPr>
          <w:spacing w:val="-9"/>
        </w:rPr>
        <w:t xml:space="preserve"> </w:t>
      </w:r>
      <w:r>
        <w:rPr>
          <w:spacing w:val="-2"/>
        </w:rPr>
        <w:t>continuous</w:t>
      </w:r>
      <w:r>
        <w:rPr>
          <w:spacing w:val="-9"/>
        </w:rPr>
        <w:t xml:space="preserve"> </w:t>
      </w:r>
      <w:r>
        <w:rPr>
          <w:spacing w:val="-2"/>
        </w:rPr>
        <w:t>growth</w:t>
      </w:r>
      <w:r>
        <w:rPr>
          <w:spacing w:val="-10"/>
        </w:rPr>
        <w:t xml:space="preserve"> </w:t>
      </w:r>
      <w:r>
        <w:rPr>
          <w:spacing w:val="-2"/>
        </w:rPr>
        <w:t>[</w:t>
      </w:r>
      <w:hyperlink w:anchor="_bookmark15" w:history="1">
        <w:r>
          <w:rPr>
            <w:color w:val="0000FF"/>
            <w:spacing w:val="-2"/>
          </w:rPr>
          <w:t>3</w:t>
        </w:r>
      </w:hyperlink>
      <w:r>
        <w:rPr>
          <w:spacing w:val="-2"/>
        </w:rPr>
        <w:t>].</w:t>
      </w:r>
      <w:r>
        <w:rPr>
          <w:spacing w:val="-9"/>
        </w:rPr>
        <w:t xml:space="preserve"> </w:t>
      </w:r>
      <w:r>
        <w:rPr>
          <w:spacing w:val="-2"/>
        </w:rPr>
        <w:t>The</w:t>
      </w:r>
      <w:r>
        <w:rPr>
          <w:spacing w:val="-9"/>
        </w:rPr>
        <w:t xml:space="preserve"> </w:t>
      </w:r>
      <w:proofErr w:type="spellStart"/>
      <w:r>
        <w:rPr>
          <w:spacing w:val="-2"/>
        </w:rPr>
        <w:t>Jurkat</w:t>
      </w:r>
      <w:proofErr w:type="spellEnd"/>
      <w:r>
        <w:rPr>
          <w:spacing w:val="-9"/>
        </w:rPr>
        <w:t xml:space="preserve"> </w:t>
      </w:r>
      <w:r>
        <w:rPr>
          <w:spacing w:val="-2"/>
        </w:rPr>
        <w:t>cell</w:t>
      </w:r>
      <w:r>
        <w:rPr>
          <w:spacing w:val="-9"/>
        </w:rPr>
        <w:t xml:space="preserve"> </w:t>
      </w:r>
      <w:r>
        <w:rPr>
          <w:spacing w:val="-2"/>
        </w:rPr>
        <w:t xml:space="preserve">line, </w:t>
      </w:r>
      <w:r>
        <w:t>originating from acute lymphoblastic leukemia and obtained in 1977 from a child’s blood, has been particularly prominent in cell cycle research.</w:t>
      </w:r>
    </w:p>
    <w:p w14:paraId="0F95E5D7" w14:textId="06A07705" w:rsidR="005143EB" w:rsidDel="00E5478A" w:rsidRDefault="00000000">
      <w:pPr>
        <w:pStyle w:val="Textoindependiente"/>
        <w:spacing w:line="213" w:lineRule="auto"/>
        <w:ind w:left="811" w:right="1339" w:firstLine="300"/>
        <w:jc w:val="both"/>
        <w:rPr>
          <w:del w:id="84" w:author="Microsoft Office User" w:date="2024-02-07T08:52:00Z"/>
        </w:rPr>
      </w:pPr>
      <w:r>
        <w:t>The</w:t>
      </w:r>
      <w:r>
        <w:rPr>
          <w:spacing w:val="-6"/>
        </w:rPr>
        <w:t xml:space="preserve"> </w:t>
      </w:r>
      <w:r>
        <w:t>alterations</w:t>
      </w:r>
      <w:r>
        <w:rPr>
          <w:spacing w:val="-7"/>
        </w:rPr>
        <w:t xml:space="preserve"> </w:t>
      </w:r>
      <w:r>
        <w:t>in</w:t>
      </w:r>
      <w:r>
        <w:rPr>
          <w:spacing w:val="-6"/>
        </w:rPr>
        <w:t xml:space="preserve"> </w:t>
      </w:r>
      <w:r>
        <w:t>cellular</w:t>
      </w:r>
      <w:r>
        <w:rPr>
          <w:spacing w:val="-6"/>
        </w:rPr>
        <w:t xml:space="preserve"> </w:t>
      </w:r>
      <w:r>
        <w:t>morphology</w:t>
      </w:r>
      <w:r>
        <w:rPr>
          <w:spacing w:val="-7"/>
        </w:rPr>
        <w:t xml:space="preserve"> </w:t>
      </w:r>
      <w:r>
        <w:t>during</w:t>
      </w:r>
      <w:r>
        <w:rPr>
          <w:spacing w:val="-6"/>
        </w:rPr>
        <w:t xml:space="preserve"> </w:t>
      </w:r>
      <w:r>
        <w:t>the</w:t>
      </w:r>
      <w:r>
        <w:rPr>
          <w:spacing w:val="-6"/>
        </w:rPr>
        <w:t xml:space="preserve"> </w:t>
      </w:r>
      <w:r>
        <w:t>various</w:t>
      </w:r>
      <w:r>
        <w:rPr>
          <w:spacing w:val="-7"/>
        </w:rPr>
        <w:t xml:space="preserve"> </w:t>
      </w:r>
      <w:r>
        <w:t>phases</w:t>
      </w:r>
      <w:r>
        <w:rPr>
          <w:spacing w:val="-6"/>
        </w:rPr>
        <w:t xml:space="preserve"> </w:t>
      </w:r>
      <w:r>
        <w:t>of</w:t>
      </w:r>
      <w:r>
        <w:rPr>
          <w:spacing w:val="-6"/>
        </w:rPr>
        <w:t xml:space="preserve"> </w:t>
      </w:r>
      <w:r>
        <w:t>the</w:t>
      </w:r>
      <w:r>
        <w:rPr>
          <w:spacing w:val="-7"/>
        </w:rPr>
        <w:t xml:space="preserve"> </w:t>
      </w:r>
      <w:r>
        <w:t>cell</w:t>
      </w:r>
      <w:r>
        <w:rPr>
          <w:spacing w:val="-6"/>
        </w:rPr>
        <w:t xml:space="preserve"> </w:t>
      </w:r>
      <w:r>
        <w:t xml:space="preserve">cycle tend to be ambiguous from a visual perspective. In this context, we </w:t>
      </w:r>
      <w:ins w:id="85" w:author="Microsoft Office User" w:date="2024-02-07T08:39:00Z">
        <w:r w:rsidR="00863023">
          <w:t>briefly explain</w:t>
        </w:r>
      </w:ins>
      <w:del w:id="86" w:author="Microsoft Office User" w:date="2024-02-07T08:39:00Z">
        <w:r w:rsidDel="00863023">
          <w:delText>provide a brief explanation of</w:delText>
        </w:r>
      </w:del>
      <w:r>
        <w:t xml:space="preserve"> the events </w:t>
      </w:r>
      <w:del w:id="87" w:author="Microsoft Office User" w:date="2024-02-07T11:53:00Z">
        <w:r w:rsidDel="00A50020">
          <w:delText xml:space="preserve">that occur </w:delText>
        </w:r>
      </w:del>
      <w:r>
        <w:t>in each phase</w:t>
      </w:r>
      <w:ins w:id="88" w:author="Microsoft Office User" w:date="2024-02-07T08:13:00Z">
        <w:r w:rsidR="00AC60C0">
          <w:t xml:space="preserve"> and</w:t>
        </w:r>
      </w:ins>
      <w:del w:id="89" w:author="Microsoft Office User" w:date="2024-02-07T08:13:00Z">
        <w:r w:rsidDel="00AC60C0">
          <w:delText>, as well as</w:delText>
        </w:r>
      </w:del>
      <w:r>
        <w:t xml:space="preserve"> the </w:t>
      </w:r>
      <w:del w:id="90" w:author="Microsoft Office User" w:date="2024-02-07T08:53:00Z">
        <w:r w:rsidDel="00E5478A">
          <w:delText xml:space="preserve">magnitude of the </w:delText>
        </w:r>
      </w:del>
      <w:r>
        <w:t>visible transformations in cellular morphology</w:t>
      </w:r>
      <w:del w:id="91" w:author="Microsoft Office User" w:date="2024-02-07T08:53:00Z">
        <w:r w:rsidDel="00E5478A">
          <w:delText xml:space="preserve"> in a subsequent moment</w:delText>
        </w:r>
      </w:del>
      <w:r>
        <w:t>.</w:t>
      </w:r>
      <w:ins w:id="92" w:author="Microsoft Office User" w:date="2024-02-07T08:52:00Z">
        <w:r w:rsidR="00E5478A">
          <w:t xml:space="preserve"> </w:t>
        </w:r>
      </w:ins>
    </w:p>
    <w:p w14:paraId="049F33F3" w14:textId="50F4AAF7" w:rsidR="005143EB" w:rsidRDefault="00000000">
      <w:pPr>
        <w:pStyle w:val="Textoindependiente"/>
        <w:spacing w:line="213" w:lineRule="auto"/>
        <w:ind w:left="811" w:right="1339"/>
        <w:jc w:val="both"/>
        <w:pPrChange w:id="93" w:author="Microsoft Office User" w:date="2024-02-07T08:53:00Z">
          <w:pPr>
            <w:pStyle w:val="Textoindependiente"/>
            <w:spacing w:line="213" w:lineRule="auto"/>
            <w:ind w:left="811" w:right="1339" w:firstLine="300"/>
            <w:jc w:val="both"/>
          </w:pPr>
        </w:pPrChange>
      </w:pPr>
      <w:del w:id="94" w:author="Microsoft Office User" w:date="2024-02-07T08:53:00Z">
        <w:r w:rsidDel="00E5478A">
          <w:delText>The</w:delText>
        </w:r>
        <w:r w:rsidDel="00E5478A">
          <w:rPr>
            <w:spacing w:val="-10"/>
          </w:rPr>
          <w:delText xml:space="preserve"> </w:delText>
        </w:r>
        <w:r w:rsidDel="00E5478A">
          <w:delText>morphology</w:delText>
        </w:r>
        <w:r w:rsidDel="00E5478A">
          <w:rPr>
            <w:spacing w:val="-10"/>
          </w:rPr>
          <w:delText xml:space="preserve"> </w:delText>
        </w:r>
        <w:r w:rsidDel="00E5478A">
          <w:delText>of</w:delText>
        </w:r>
        <w:r w:rsidDel="00E5478A">
          <w:rPr>
            <w:spacing w:val="-10"/>
          </w:rPr>
          <w:delText xml:space="preserve"> </w:delText>
        </w:r>
        <w:r w:rsidDel="00E5478A">
          <w:delText>a</w:delText>
        </w:r>
        <w:r w:rsidDel="00E5478A">
          <w:rPr>
            <w:spacing w:val="-10"/>
          </w:rPr>
          <w:delText xml:space="preserve"> </w:delText>
        </w:r>
        <w:r w:rsidDel="00E5478A">
          <w:delText>cancerous</w:delText>
        </w:r>
        <w:r w:rsidDel="00E5478A">
          <w:rPr>
            <w:spacing w:val="-10"/>
          </w:rPr>
          <w:delText xml:space="preserve"> </w:delText>
        </w:r>
        <w:r w:rsidDel="00E5478A">
          <w:delText>cell</w:delText>
        </w:r>
        <w:r w:rsidDel="00E5478A">
          <w:rPr>
            <w:spacing w:val="-10"/>
          </w:rPr>
          <w:delText xml:space="preserve"> </w:delText>
        </w:r>
        <w:r w:rsidDel="00E5478A">
          <w:delText>displays</w:delText>
        </w:r>
        <w:r w:rsidDel="00E5478A">
          <w:rPr>
            <w:spacing w:val="-10"/>
          </w:rPr>
          <w:delText xml:space="preserve"> </w:delText>
        </w:r>
        <w:r w:rsidDel="00E5478A">
          <w:delText>variability</w:delText>
        </w:r>
        <w:r w:rsidDel="00E5478A">
          <w:rPr>
            <w:spacing w:val="-10"/>
          </w:rPr>
          <w:delText xml:space="preserve"> </w:delText>
        </w:r>
      </w:del>
      <w:del w:id="95" w:author="Microsoft Office User" w:date="2024-02-07T08:13:00Z">
        <w:r w:rsidDel="00AC60C0">
          <w:delText>with</w:delText>
        </w:r>
        <w:r w:rsidDel="00AC60C0">
          <w:rPr>
            <w:spacing w:val="-10"/>
          </w:rPr>
          <w:delText xml:space="preserve"> </w:delText>
        </w:r>
        <w:r w:rsidDel="00AC60C0">
          <w:delText>respect</w:delText>
        </w:r>
        <w:r w:rsidDel="00AC60C0">
          <w:rPr>
            <w:spacing w:val="-10"/>
          </w:rPr>
          <w:delText xml:space="preserve"> </w:delText>
        </w:r>
        <w:r w:rsidDel="00AC60C0">
          <w:delText>to</w:delText>
        </w:r>
      </w:del>
      <w:del w:id="96" w:author="Microsoft Office User" w:date="2024-02-07T08:53:00Z">
        <w:r w:rsidDel="00E5478A">
          <w:rPr>
            <w:spacing w:val="-10"/>
          </w:rPr>
          <w:delText xml:space="preserve"> </w:delText>
        </w:r>
        <w:r w:rsidDel="00E5478A">
          <w:delText>its</w:delText>
        </w:r>
        <w:r w:rsidDel="00E5478A">
          <w:rPr>
            <w:spacing w:val="-10"/>
          </w:rPr>
          <w:delText xml:space="preserve"> </w:delText>
        </w:r>
        <w:r w:rsidDel="00E5478A">
          <w:delText>state</w:delText>
        </w:r>
        <w:r w:rsidDel="00E5478A">
          <w:rPr>
            <w:spacing w:val="-10"/>
          </w:rPr>
          <w:delText xml:space="preserve"> </w:delText>
        </w:r>
        <w:r w:rsidDel="00E5478A">
          <w:delText xml:space="preserve">in </w:delText>
        </w:r>
        <w:r w:rsidDel="00E5478A">
          <w:rPr>
            <w:spacing w:val="-2"/>
          </w:rPr>
          <w:delText>the</w:delText>
        </w:r>
        <w:r w:rsidDel="00E5478A">
          <w:rPr>
            <w:spacing w:val="-10"/>
          </w:rPr>
          <w:delText xml:space="preserve"> </w:delText>
        </w:r>
        <w:r w:rsidDel="00E5478A">
          <w:rPr>
            <w:spacing w:val="-2"/>
          </w:rPr>
          <w:delText>cell</w:delText>
        </w:r>
        <w:r w:rsidDel="00E5478A">
          <w:rPr>
            <w:spacing w:val="-10"/>
          </w:rPr>
          <w:delText xml:space="preserve"> </w:delText>
        </w:r>
        <w:r w:rsidDel="00E5478A">
          <w:rPr>
            <w:spacing w:val="-2"/>
          </w:rPr>
          <w:delText>cycle.</w:delText>
        </w:r>
        <w:r w:rsidDel="00E5478A">
          <w:rPr>
            <w:spacing w:val="-10"/>
          </w:rPr>
          <w:delText xml:space="preserve"> </w:delText>
        </w:r>
      </w:del>
      <w:r>
        <w:rPr>
          <w:spacing w:val="-2"/>
        </w:rPr>
        <w:t>During</w:t>
      </w:r>
      <w:r>
        <w:rPr>
          <w:spacing w:val="-10"/>
        </w:rPr>
        <w:t xml:space="preserve"> </w:t>
      </w:r>
      <w:r>
        <w:rPr>
          <w:spacing w:val="-2"/>
        </w:rPr>
        <w:t>the</w:t>
      </w:r>
      <w:r>
        <w:rPr>
          <w:spacing w:val="-10"/>
        </w:rPr>
        <w:t xml:space="preserve"> </w:t>
      </w:r>
      <w:r>
        <w:rPr>
          <w:spacing w:val="-2"/>
        </w:rPr>
        <w:t>initial</w:t>
      </w:r>
      <w:r>
        <w:rPr>
          <w:spacing w:val="-10"/>
        </w:rPr>
        <w:t xml:space="preserve"> </w:t>
      </w:r>
      <w:r>
        <w:rPr>
          <w:spacing w:val="-2"/>
        </w:rPr>
        <w:t>phase</w:t>
      </w:r>
      <w:r>
        <w:rPr>
          <w:spacing w:val="-10"/>
        </w:rPr>
        <w:t xml:space="preserve"> </w:t>
      </w:r>
      <w:r>
        <w:rPr>
          <w:spacing w:val="-2"/>
        </w:rPr>
        <w:t>of</w:t>
      </w:r>
      <w:r>
        <w:rPr>
          <w:spacing w:val="-10"/>
        </w:rPr>
        <w:t xml:space="preserve"> </w:t>
      </w:r>
      <w:r>
        <w:rPr>
          <w:spacing w:val="-2"/>
        </w:rPr>
        <w:t>the</w:t>
      </w:r>
      <w:r>
        <w:rPr>
          <w:spacing w:val="-10"/>
        </w:rPr>
        <w:t xml:space="preserve"> </w:t>
      </w:r>
      <w:r>
        <w:rPr>
          <w:spacing w:val="-2"/>
        </w:rPr>
        <w:t>cell</w:t>
      </w:r>
      <w:r>
        <w:rPr>
          <w:spacing w:val="-10"/>
        </w:rPr>
        <w:t xml:space="preserve"> </w:t>
      </w:r>
      <w:r>
        <w:rPr>
          <w:spacing w:val="-2"/>
        </w:rPr>
        <w:t>cycle,</w:t>
      </w:r>
      <w:r>
        <w:rPr>
          <w:spacing w:val="-10"/>
        </w:rPr>
        <w:t xml:space="preserve"> </w:t>
      </w:r>
      <w:r>
        <w:rPr>
          <w:spacing w:val="-2"/>
        </w:rPr>
        <w:t>known</w:t>
      </w:r>
      <w:r>
        <w:rPr>
          <w:spacing w:val="-10"/>
        </w:rPr>
        <w:t xml:space="preserve"> </w:t>
      </w:r>
      <w:r>
        <w:rPr>
          <w:spacing w:val="-2"/>
        </w:rPr>
        <w:t>as</w:t>
      </w:r>
      <w:r>
        <w:rPr>
          <w:spacing w:val="-10"/>
        </w:rPr>
        <w:t xml:space="preserve"> </w:t>
      </w:r>
      <w:r>
        <w:rPr>
          <w:spacing w:val="-2"/>
        </w:rPr>
        <w:t>G1,</w:t>
      </w:r>
      <w:r>
        <w:rPr>
          <w:spacing w:val="-10"/>
        </w:rPr>
        <w:t xml:space="preserve"> </w:t>
      </w:r>
      <w:r>
        <w:rPr>
          <w:spacing w:val="-2"/>
        </w:rPr>
        <w:t>the</w:t>
      </w:r>
      <w:r>
        <w:rPr>
          <w:spacing w:val="-10"/>
        </w:rPr>
        <w:t xml:space="preserve"> </w:t>
      </w:r>
      <w:r>
        <w:rPr>
          <w:spacing w:val="-2"/>
        </w:rPr>
        <w:t>cell</w:t>
      </w:r>
      <w:r>
        <w:rPr>
          <w:spacing w:val="-10"/>
        </w:rPr>
        <w:t xml:space="preserve"> </w:t>
      </w:r>
      <w:r>
        <w:rPr>
          <w:spacing w:val="-2"/>
        </w:rPr>
        <w:t xml:space="preserve">undergoes </w:t>
      </w:r>
      <w:r>
        <w:t xml:space="preserve">protein and ribonucleic acid (RNA) synthesis. In this period, the cell maintains a constant morphology. The S phase constitutes the second stage of the cell cycle. At this point, the cell </w:t>
      </w:r>
      <w:ins w:id="97" w:author="Microsoft Office User" w:date="2024-02-07T08:54:00Z">
        <w:r w:rsidR="00E5478A">
          <w:t xml:space="preserve">duplicates the DNA and </w:t>
        </w:r>
      </w:ins>
      <w:del w:id="98" w:author="Microsoft Office User" w:date="2024-02-07T08:54:00Z">
        <w:r w:rsidDel="00E5478A">
          <w:delText xml:space="preserve">initiates </w:delText>
        </w:r>
      </w:del>
      <w:ins w:id="99" w:author="Microsoft Office User" w:date="2024-02-07T11:53:00Z">
        <w:r w:rsidR="00A50020">
          <w:t>shows</w:t>
        </w:r>
      </w:ins>
      <w:ins w:id="100" w:author="Microsoft Office User" w:date="2024-02-07T08:54:00Z">
        <w:r w:rsidR="00E5478A">
          <w:t xml:space="preserve"> </w:t>
        </w:r>
      </w:ins>
      <w:r>
        <w:t>morphological changes, exhibiting irregular shapes and undergoing</w:t>
      </w:r>
      <w:r>
        <w:rPr>
          <w:spacing w:val="-13"/>
        </w:rPr>
        <w:t xml:space="preserve"> </w:t>
      </w:r>
      <w:r>
        <w:t>an</w:t>
      </w:r>
      <w:r>
        <w:rPr>
          <w:spacing w:val="-12"/>
        </w:rPr>
        <w:t xml:space="preserve"> </w:t>
      </w:r>
      <w:r>
        <w:t>increase</w:t>
      </w:r>
      <w:r>
        <w:rPr>
          <w:spacing w:val="-13"/>
        </w:rPr>
        <w:t xml:space="preserve"> </w:t>
      </w:r>
      <w:r>
        <w:t>in</w:t>
      </w:r>
      <w:r>
        <w:rPr>
          <w:spacing w:val="-12"/>
        </w:rPr>
        <w:t xml:space="preserve"> </w:t>
      </w:r>
      <w:r>
        <w:t>size.</w:t>
      </w:r>
      <w:r>
        <w:rPr>
          <w:spacing w:val="-13"/>
        </w:rPr>
        <w:t xml:space="preserve"> </w:t>
      </w:r>
      <w:r>
        <w:t>During</w:t>
      </w:r>
      <w:r>
        <w:rPr>
          <w:spacing w:val="-12"/>
        </w:rPr>
        <w:t xml:space="preserve"> </w:t>
      </w:r>
      <w:r>
        <w:t>the</w:t>
      </w:r>
      <w:r>
        <w:rPr>
          <w:spacing w:val="-13"/>
        </w:rPr>
        <w:t xml:space="preserve"> </w:t>
      </w:r>
      <w:r>
        <w:t>third</w:t>
      </w:r>
      <w:r>
        <w:rPr>
          <w:spacing w:val="-12"/>
        </w:rPr>
        <w:t xml:space="preserve"> </w:t>
      </w:r>
      <w:r>
        <w:t>phase,</w:t>
      </w:r>
      <w:r>
        <w:rPr>
          <w:spacing w:val="-13"/>
        </w:rPr>
        <w:t xml:space="preserve"> </w:t>
      </w:r>
      <w:r>
        <w:t>known</w:t>
      </w:r>
      <w:r>
        <w:rPr>
          <w:spacing w:val="-12"/>
        </w:rPr>
        <w:t xml:space="preserve"> </w:t>
      </w:r>
      <w:r>
        <w:t>as</w:t>
      </w:r>
      <w:r>
        <w:rPr>
          <w:spacing w:val="-13"/>
        </w:rPr>
        <w:t xml:space="preserve"> </w:t>
      </w:r>
      <w:r>
        <w:t>G2,</w:t>
      </w:r>
      <w:r>
        <w:rPr>
          <w:spacing w:val="-12"/>
        </w:rPr>
        <w:t xml:space="preserve"> </w:t>
      </w:r>
      <w:r>
        <w:t>the</w:t>
      </w:r>
      <w:r>
        <w:rPr>
          <w:spacing w:val="-13"/>
        </w:rPr>
        <w:t xml:space="preserve"> </w:t>
      </w:r>
      <w:r>
        <w:t>cell</w:t>
      </w:r>
      <w:r>
        <w:rPr>
          <w:spacing w:val="-12"/>
        </w:rPr>
        <w:t xml:space="preserve"> </w:t>
      </w:r>
      <w:r>
        <w:t xml:space="preserve">initiates </w:t>
      </w:r>
      <w:r>
        <w:rPr>
          <w:spacing w:val="-2"/>
        </w:rPr>
        <w:t>the</w:t>
      </w:r>
      <w:r>
        <w:rPr>
          <w:spacing w:val="-4"/>
        </w:rPr>
        <w:t xml:space="preserve"> </w:t>
      </w:r>
      <w:r>
        <w:rPr>
          <w:spacing w:val="-2"/>
        </w:rPr>
        <w:t>duplication</w:t>
      </w:r>
      <w:r>
        <w:rPr>
          <w:spacing w:val="-4"/>
        </w:rPr>
        <w:t xml:space="preserve"> </w:t>
      </w:r>
      <w:r>
        <w:rPr>
          <w:spacing w:val="-2"/>
        </w:rPr>
        <w:t>process</w:t>
      </w:r>
      <w:r>
        <w:rPr>
          <w:spacing w:val="-4"/>
        </w:rPr>
        <w:t xml:space="preserve"> </w:t>
      </w:r>
      <w:r>
        <w:rPr>
          <w:spacing w:val="-2"/>
        </w:rPr>
        <w:t>of</w:t>
      </w:r>
      <w:r>
        <w:rPr>
          <w:spacing w:val="-3"/>
        </w:rPr>
        <w:t xml:space="preserve"> </w:t>
      </w:r>
      <w:r>
        <w:rPr>
          <w:spacing w:val="-2"/>
        </w:rPr>
        <w:t>its</w:t>
      </w:r>
      <w:r>
        <w:rPr>
          <w:spacing w:val="-4"/>
        </w:rPr>
        <w:t xml:space="preserve"> </w:t>
      </w:r>
      <w:r>
        <w:rPr>
          <w:spacing w:val="-2"/>
        </w:rPr>
        <w:t>organelles,</w:t>
      </w:r>
      <w:r>
        <w:rPr>
          <w:spacing w:val="-4"/>
        </w:rPr>
        <w:t xml:space="preserve"> </w:t>
      </w:r>
      <w:r>
        <w:rPr>
          <w:spacing w:val="-2"/>
        </w:rPr>
        <w:t>leading</w:t>
      </w:r>
      <w:r>
        <w:rPr>
          <w:spacing w:val="-3"/>
        </w:rPr>
        <w:t xml:space="preserve"> </w:t>
      </w:r>
      <w:r>
        <w:rPr>
          <w:spacing w:val="-2"/>
        </w:rPr>
        <w:t>to</w:t>
      </w:r>
      <w:r>
        <w:rPr>
          <w:spacing w:val="-4"/>
        </w:rPr>
        <w:t xml:space="preserve"> </w:t>
      </w:r>
      <w:r>
        <w:rPr>
          <w:spacing w:val="-2"/>
        </w:rPr>
        <w:t>significant</w:t>
      </w:r>
      <w:r>
        <w:rPr>
          <w:spacing w:val="-4"/>
        </w:rPr>
        <w:t xml:space="preserve"> </w:t>
      </w:r>
      <w:r>
        <w:rPr>
          <w:spacing w:val="-2"/>
        </w:rPr>
        <w:t>morphological</w:t>
      </w:r>
      <w:r>
        <w:rPr>
          <w:spacing w:val="-3"/>
        </w:rPr>
        <w:t xml:space="preserve"> </w:t>
      </w:r>
      <w:r>
        <w:rPr>
          <w:spacing w:val="-2"/>
        </w:rPr>
        <w:t xml:space="preserve">changes </w:t>
      </w:r>
      <w:r>
        <w:rPr>
          <w:spacing w:val="-4"/>
        </w:rPr>
        <w:t xml:space="preserve">compared to the two preceding phases of the cell cycle. In the prophase and metaphase </w:t>
      </w:r>
      <w:r>
        <w:rPr>
          <w:spacing w:val="-2"/>
        </w:rPr>
        <w:t>stages,</w:t>
      </w:r>
      <w:r>
        <w:rPr>
          <w:spacing w:val="-8"/>
        </w:rPr>
        <w:t xml:space="preserve"> </w:t>
      </w:r>
      <w:r>
        <w:rPr>
          <w:spacing w:val="-2"/>
        </w:rPr>
        <w:t>which</w:t>
      </w:r>
      <w:r>
        <w:rPr>
          <w:spacing w:val="-8"/>
        </w:rPr>
        <w:t xml:space="preserve"> </w:t>
      </w:r>
      <w:r>
        <w:rPr>
          <w:spacing w:val="-2"/>
        </w:rPr>
        <w:t>belong</w:t>
      </w:r>
      <w:r>
        <w:rPr>
          <w:spacing w:val="-8"/>
        </w:rPr>
        <w:t xml:space="preserve"> </w:t>
      </w:r>
      <w:r>
        <w:rPr>
          <w:spacing w:val="-2"/>
        </w:rPr>
        <w:t>to</w:t>
      </w:r>
      <w:r>
        <w:rPr>
          <w:spacing w:val="-8"/>
        </w:rPr>
        <w:t xml:space="preserve"> </w:t>
      </w:r>
      <w:r>
        <w:rPr>
          <w:spacing w:val="-2"/>
        </w:rPr>
        <w:t>mitosis,</w:t>
      </w:r>
      <w:r>
        <w:rPr>
          <w:spacing w:val="-8"/>
        </w:rPr>
        <w:t xml:space="preserve"> </w:t>
      </w:r>
      <w:r>
        <w:rPr>
          <w:spacing w:val="-2"/>
        </w:rPr>
        <w:t>no</w:t>
      </w:r>
      <w:r>
        <w:rPr>
          <w:spacing w:val="-8"/>
        </w:rPr>
        <w:t xml:space="preserve"> </w:t>
      </w:r>
      <w:r>
        <w:rPr>
          <w:spacing w:val="-2"/>
        </w:rPr>
        <w:t>visible</w:t>
      </w:r>
      <w:r>
        <w:rPr>
          <w:spacing w:val="-8"/>
        </w:rPr>
        <w:t xml:space="preserve"> </w:t>
      </w:r>
      <w:r>
        <w:rPr>
          <w:spacing w:val="-2"/>
        </w:rPr>
        <w:t>morphological</w:t>
      </w:r>
      <w:r>
        <w:rPr>
          <w:spacing w:val="-8"/>
        </w:rPr>
        <w:t xml:space="preserve"> </w:t>
      </w:r>
      <w:r>
        <w:rPr>
          <w:spacing w:val="-2"/>
        </w:rPr>
        <w:t>differences</w:t>
      </w:r>
      <w:r>
        <w:rPr>
          <w:spacing w:val="-8"/>
        </w:rPr>
        <w:t xml:space="preserve"> </w:t>
      </w:r>
      <w:r>
        <w:rPr>
          <w:spacing w:val="-2"/>
        </w:rPr>
        <w:t>are</w:t>
      </w:r>
      <w:r>
        <w:rPr>
          <w:spacing w:val="-8"/>
        </w:rPr>
        <w:t xml:space="preserve"> </w:t>
      </w:r>
      <w:r>
        <w:rPr>
          <w:spacing w:val="-2"/>
        </w:rPr>
        <w:t>observed</w:t>
      </w:r>
      <w:r>
        <w:rPr>
          <w:spacing w:val="-8"/>
        </w:rPr>
        <w:t xml:space="preserve"> </w:t>
      </w:r>
      <w:r>
        <w:rPr>
          <w:spacing w:val="-2"/>
        </w:rPr>
        <w:t>at</w:t>
      </w:r>
      <w:r>
        <w:rPr>
          <w:spacing w:val="-8"/>
        </w:rPr>
        <w:t xml:space="preserve"> </w:t>
      </w:r>
      <w:r>
        <w:rPr>
          <w:spacing w:val="-2"/>
        </w:rPr>
        <w:t>a glance</w:t>
      </w:r>
      <w:r>
        <w:rPr>
          <w:spacing w:val="-11"/>
        </w:rPr>
        <w:t xml:space="preserve"> </w:t>
      </w:r>
      <w:r>
        <w:rPr>
          <w:spacing w:val="-2"/>
        </w:rPr>
        <w:t>compared</w:t>
      </w:r>
      <w:r>
        <w:rPr>
          <w:spacing w:val="-10"/>
        </w:rPr>
        <w:t xml:space="preserve"> </w:t>
      </w:r>
      <w:r>
        <w:rPr>
          <w:spacing w:val="-2"/>
        </w:rPr>
        <w:t>to</w:t>
      </w:r>
      <w:r>
        <w:rPr>
          <w:spacing w:val="-11"/>
        </w:rPr>
        <w:t xml:space="preserve"> </w:t>
      </w:r>
      <w:r>
        <w:rPr>
          <w:spacing w:val="-2"/>
        </w:rPr>
        <w:t>the</w:t>
      </w:r>
      <w:r>
        <w:rPr>
          <w:spacing w:val="-10"/>
        </w:rPr>
        <w:t xml:space="preserve"> </w:t>
      </w:r>
      <w:r>
        <w:rPr>
          <w:spacing w:val="-2"/>
        </w:rPr>
        <w:t>G2</w:t>
      </w:r>
      <w:r>
        <w:rPr>
          <w:spacing w:val="-11"/>
        </w:rPr>
        <w:t xml:space="preserve"> </w:t>
      </w:r>
      <w:r>
        <w:rPr>
          <w:spacing w:val="-2"/>
        </w:rPr>
        <w:t>phase.</w:t>
      </w:r>
      <w:r>
        <w:rPr>
          <w:spacing w:val="-10"/>
        </w:rPr>
        <w:t xml:space="preserve"> </w:t>
      </w:r>
      <w:r>
        <w:rPr>
          <w:spacing w:val="-2"/>
        </w:rPr>
        <w:t>In</w:t>
      </w:r>
      <w:r>
        <w:rPr>
          <w:spacing w:val="-11"/>
        </w:rPr>
        <w:t xml:space="preserve"> </w:t>
      </w:r>
      <w:r>
        <w:rPr>
          <w:spacing w:val="-2"/>
        </w:rPr>
        <w:t>the</w:t>
      </w:r>
      <w:r>
        <w:rPr>
          <w:spacing w:val="-10"/>
        </w:rPr>
        <w:t xml:space="preserve"> </w:t>
      </w:r>
      <w:r>
        <w:rPr>
          <w:spacing w:val="-2"/>
        </w:rPr>
        <w:t>anaphase,</w:t>
      </w:r>
      <w:r>
        <w:rPr>
          <w:spacing w:val="-10"/>
        </w:rPr>
        <w:t xml:space="preserve"> </w:t>
      </w:r>
      <w:r>
        <w:rPr>
          <w:spacing w:val="-2"/>
        </w:rPr>
        <w:t>notable</w:t>
      </w:r>
      <w:r>
        <w:rPr>
          <w:spacing w:val="-11"/>
        </w:rPr>
        <w:t xml:space="preserve"> </w:t>
      </w:r>
      <w:r>
        <w:rPr>
          <w:spacing w:val="-2"/>
        </w:rPr>
        <w:t>differences</w:t>
      </w:r>
      <w:r>
        <w:rPr>
          <w:spacing w:val="-10"/>
        </w:rPr>
        <w:t xml:space="preserve"> </w:t>
      </w:r>
      <w:r>
        <w:rPr>
          <w:spacing w:val="-2"/>
        </w:rPr>
        <w:t>become</w:t>
      </w:r>
      <w:r>
        <w:rPr>
          <w:spacing w:val="-11"/>
        </w:rPr>
        <w:t xml:space="preserve"> </w:t>
      </w:r>
      <w:r>
        <w:rPr>
          <w:spacing w:val="-2"/>
        </w:rPr>
        <w:t xml:space="preserve">evident </w:t>
      </w:r>
      <w:r>
        <w:t>as</w:t>
      </w:r>
      <w:r>
        <w:rPr>
          <w:spacing w:val="-9"/>
        </w:rPr>
        <w:t xml:space="preserve"> </w:t>
      </w:r>
      <w:r>
        <w:t>the</w:t>
      </w:r>
      <w:r>
        <w:rPr>
          <w:spacing w:val="-9"/>
        </w:rPr>
        <w:t xml:space="preserve"> </w:t>
      </w:r>
      <w:r>
        <w:t>cell</w:t>
      </w:r>
      <w:r>
        <w:rPr>
          <w:spacing w:val="-9"/>
        </w:rPr>
        <w:t xml:space="preserve"> </w:t>
      </w:r>
      <w:ins w:id="101" w:author="Microsoft Office User" w:date="2024-02-07T11:53:00Z">
        <w:r w:rsidR="00A50020">
          <w:rPr>
            <w:spacing w:val="-9"/>
          </w:rPr>
          <w:t>initiates</w:t>
        </w:r>
      </w:ins>
      <w:ins w:id="102" w:author="Microsoft Office User" w:date="2024-02-07T08:55:00Z">
        <w:r w:rsidR="00E5478A">
          <w:rPr>
            <w:spacing w:val="-9"/>
          </w:rPr>
          <w:t xml:space="preserve"> the </w:t>
        </w:r>
      </w:ins>
      <w:ins w:id="103" w:author="Microsoft Office User" w:date="2024-02-07T08:14:00Z">
        <w:r w:rsidR="00407FE7">
          <w:t>separat</w:t>
        </w:r>
      </w:ins>
      <w:ins w:id="104" w:author="Microsoft Office User" w:date="2024-02-07T08:55:00Z">
        <w:r w:rsidR="00E5478A">
          <w:t>ion</w:t>
        </w:r>
      </w:ins>
      <w:del w:id="105" w:author="Microsoft Office User" w:date="2024-02-07T08:14:00Z">
        <w:r w:rsidDel="00407FE7">
          <w:delText>initiates</w:delText>
        </w:r>
        <w:r w:rsidDel="00407FE7">
          <w:rPr>
            <w:spacing w:val="-9"/>
          </w:rPr>
          <w:delText xml:space="preserve"> </w:delText>
        </w:r>
        <w:r w:rsidDel="00407FE7">
          <w:delText>the</w:delText>
        </w:r>
        <w:r w:rsidDel="00407FE7">
          <w:rPr>
            <w:spacing w:val="-9"/>
          </w:rPr>
          <w:delText xml:space="preserve"> </w:delText>
        </w:r>
      </w:del>
      <w:del w:id="106" w:author="Microsoft Office User" w:date="2024-02-07T08:13:00Z">
        <w:r w:rsidDel="00AC60C0">
          <w:delText>process</w:delText>
        </w:r>
        <w:r w:rsidDel="00AC60C0">
          <w:rPr>
            <w:spacing w:val="-9"/>
          </w:rPr>
          <w:delText xml:space="preserve"> </w:delText>
        </w:r>
        <w:r w:rsidDel="00AC60C0">
          <w:delText>of</w:delText>
        </w:r>
        <w:r w:rsidDel="00AC60C0">
          <w:rPr>
            <w:spacing w:val="-9"/>
          </w:rPr>
          <w:delText xml:space="preserve"> </w:delText>
        </w:r>
        <w:r w:rsidDel="00AC60C0">
          <w:delText>separation</w:delText>
        </w:r>
      </w:del>
      <w:r>
        <w:rPr>
          <w:spacing w:val="-9"/>
        </w:rPr>
        <w:t xml:space="preserve"> </w:t>
      </w:r>
      <w:r>
        <w:t>into</w:t>
      </w:r>
      <w:r>
        <w:rPr>
          <w:spacing w:val="-9"/>
        </w:rPr>
        <w:t xml:space="preserve"> </w:t>
      </w:r>
      <w:r>
        <w:t>two</w:t>
      </w:r>
      <w:r>
        <w:rPr>
          <w:spacing w:val="-9"/>
        </w:rPr>
        <w:t xml:space="preserve"> </w:t>
      </w:r>
      <w:r>
        <w:t>daughter</w:t>
      </w:r>
      <w:r>
        <w:rPr>
          <w:spacing w:val="-9"/>
        </w:rPr>
        <w:t xml:space="preserve"> </w:t>
      </w:r>
      <w:r>
        <w:t>cells.</w:t>
      </w:r>
      <w:r>
        <w:rPr>
          <w:spacing w:val="-9"/>
        </w:rPr>
        <w:t xml:space="preserve"> </w:t>
      </w:r>
      <w:r>
        <w:t>In</w:t>
      </w:r>
      <w:r>
        <w:rPr>
          <w:spacing w:val="-9"/>
        </w:rPr>
        <w:t xml:space="preserve"> </w:t>
      </w:r>
      <w:r>
        <w:t>the</w:t>
      </w:r>
      <w:r>
        <w:rPr>
          <w:spacing w:val="-9"/>
        </w:rPr>
        <w:t xml:space="preserve"> </w:t>
      </w:r>
      <w:r>
        <w:t>telophase, preceding</w:t>
      </w:r>
      <w:r>
        <w:rPr>
          <w:spacing w:val="-8"/>
        </w:rPr>
        <w:t xml:space="preserve"> </w:t>
      </w:r>
      <w:r>
        <w:t>cytokinesis,</w:t>
      </w:r>
      <w:r>
        <w:rPr>
          <w:spacing w:val="-8"/>
        </w:rPr>
        <w:t xml:space="preserve"> </w:t>
      </w:r>
      <w:r>
        <w:t>the</w:t>
      </w:r>
      <w:r>
        <w:rPr>
          <w:spacing w:val="-8"/>
        </w:rPr>
        <w:t xml:space="preserve"> </w:t>
      </w:r>
      <w:r>
        <w:t>cell</w:t>
      </w:r>
      <w:r>
        <w:rPr>
          <w:spacing w:val="-8"/>
        </w:rPr>
        <w:t xml:space="preserve"> </w:t>
      </w:r>
      <w:r>
        <w:t>is</w:t>
      </w:r>
      <w:r>
        <w:rPr>
          <w:spacing w:val="-8"/>
        </w:rPr>
        <w:t xml:space="preserve"> </w:t>
      </w:r>
      <w:r>
        <w:t>practically</w:t>
      </w:r>
      <w:r>
        <w:rPr>
          <w:spacing w:val="-8"/>
        </w:rPr>
        <w:t xml:space="preserve"> </w:t>
      </w:r>
      <w:r>
        <w:t>divided</w:t>
      </w:r>
      <w:r>
        <w:rPr>
          <w:spacing w:val="-8"/>
        </w:rPr>
        <w:t xml:space="preserve"> </w:t>
      </w:r>
      <w:r>
        <w:t>into</w:t>
      </w:r>
      <w:r>
        <w:rPr>
          <w:spacing w:val="-8"/>
        </w:rPr>
        <w:t xml:space="preserve"> </w:t>
      </w:r>
      <w:r>
        <w:t>two</w:t>
      </w:r>
      <w:r>
        <w:rPr>
          <w:spacing w:val="-8"/>
        </w:rPr>
        <w:t xml:space="preserve"> </w:t>
      </w:r>
      <w:r>
        <w:t>new</w:t>
      </w:r>
      <w:r>
        <w:rPr>
          <w:spacing w:val="-8"/>
        </w:rPr>
        <w:t xml:space="preserve"> </w:t>
      </w:r>
      <w:r>
        <w:t>cells,</w:t>
      </w:r>
      <w:r>
        <w:rPr>
          <w:spacing w:val="-8"/>
        </w:rPr>
        <w:t xml:space="preserve"> </w:t>
      </w:r>
      <w:r>
        <w:t>resulting</w:t>
      </w:r>
      <w:r>
        <w:rPr>
          <w:spacing w:val="-8"/>
        </w:rPr>
        <w:t xml:space="preserve"> </w:t>
      </w:r>
      <w:r>
        <w:t>in</w:t>
      </w:r>
      <w:r>
        <w:rPr>
          <w:spacing w:val="-8"/>
        </w:rPr>
        <w:t xml:space="preserve"> </w:t>
      </w:r>
      <w:r>
        <w:t>a visually evident morphological change [</w:t>
      </w:r>
      <w:r>
        <w:fldChar w:fldCharType="begin"/>
      </w:r>
      <w:r>
        <w:instrText>HYPERLINK \l "_bookmark16"</w:instrText>
      </w:r>
      <w:r>
        <w:fldChar w:fldCharType="separate"/>
      </w:r>
      <w:r>
        <w:rPr>
          <w:color w:val="0000FF"/>
        </w:rPr>
        <w:t>4</w:t>
      </w:r>
      <w:r>
        <w:rPr>
          <w:color w:val="0000FF"/>
        </w:rPr>
        <w:fldChar w:fldCharType="end"/>
      </w:r>
      <w:r>
        <w:t>].</w:t>
      </w:r>
    </w:p>
    <w:p w14:paraId="6A98B679" w14:textId="77777777" w:rsidR="005143EB" w:rsidRDefault="005143EB">
      <w:pPr>
        <w:pStyle w:val="Textoindependiente"/>
      </w:pPr>
    </w:p>
    <w:p w14:paraId="7F9D2332" w14:textId="77777777" w:rsidR="005143EB" w:rsidRDefault="005143EB">
      <w:pPr>
        <w:pStyle w:val="Textoindependiente"/>
        <w:spacing w:before="7"/>
      </w:pPr>
    </w:p>
    <w:p w14:paraId="4A5C3897" w14:textId="77777777" w:rsidR="005143EB" w:rsidRDefault="00000000">
      <w:pPr>
        <w:pStyle w:val="Textoindependiente"/>
        <w:ind w:right="527"/>
        <w:jc w:val="center"/>
      </w:pPr>
      <w:r>
        <w:rPr>
          <w:spacing w:val="-10"/>
        </w:rPr>
        <w:t>2</w:t>
      </w:r>
    </w:p>
    <w:p w14:paraId="4EF3C369" w14:textId="77777777" w:rsidR="005143EB" w:rsidRDefault="005143EB">
      <w:pPr>
        <w:jc w:val="center"/>
        <w:sectPr w:rsidR="005143EB" w:rsidSect="00B23B9E">
          <w:pgSz w:w="11910" w:h="16840"/>
          <w:pgMar w:top="1380" w:right="660" w:bottom="280" w:left="1680" w:header="720" w:footer="720" w:gutter="0"/>
          <w:cols w:space="720"/>
        </w:sectPr>
      </w:pPr>
    </w:p>
    <w:p w14:paraId="789C62B7" w14:textId="3A6105E4" w:rsidR="005143EB" w:rsidRDefault="00000000">
      <w:pPr>
        <w:pStyle w:val="Textoindependiente"/>
        <w:spacing w:before="108" w:line="213" w:lineRule="auto"/>
        <w:ind w:left="321" w:right="1829" w:firstLine="300"/>
        <w:jc w:val="both"/>
      </w:pPr>
      <w:r>
        <w:lastRenderedPageBreak/>
        <w:t>The</w:t>
      </w:r>
      <w:r>
        <w:rPr>
          <w:spacing w:val="-2"/>
        </w:rPr>
        <w:t xml:space="preserve"> </w:t>
      </w:r>
      <w:r>
        <w:t>observation</w:t>
      </w:r>
      <w:r>
        <w:rPr>
          <w:spacing w:val="-2"/>
        </w:rPr>
        <w:t xml:space="preserve"> </w:t>
      </w:r>
      <w:r>
        <w:t>of</w:t>
      </w:r>
      <w:r>
        <w:rPr>
          <w:spacing w:val="-2"/>
        </w:rPr>
        <w:t xml:space="preserve"> </w:t>
      </w:r>
      <w:r>
        <w:t>cell</w:t>
      </w:r>
      <w:r>
        <w:rPr>
          <w:spacing w:val="-2"/>
        </w:rPr>
        <w:t xml:space="preserve"> </w:t>
      </w:r>
      <w:r>
        <w:t>alterations</w:t>
      </w:r>
      <w:r>
        <w:rPr>
          <w:spacing w:val="-2"/>
        </w:rPr>
        <w:t xml:space="preserve"> </w:t>
      </w:r>
      <w:r>
        <w:t>is</w:t>
      </w:r>
      <w:r>
        <w:rPr>
          <w:spacing w:val="-2"/>
        </w:rPr>
        <w:t xml:space="preserve"> </w:t>
      </w:r>
      <w:r>
        <w:t>carried</w:t>
      </w:r>
      <w:r>
        <w:rPr>
          <w:spacing w:val="-2"/>
        </w:rPr>
        <w:t xml:space="preserve"> </w:t>
      </w:r>
      <w:r>
        <w:t>out</w:t>
      </w:r>
      <w:r>
        <w:rPr>
          <w:spacing w:val="-2"/>
        </w:rPr>
        <w:t xml:space="preserve"> </w:t>
      </w:r>
      <w:ins w:id="107" w:author="Microsoft Office User" w:date="2024-02-07T08:56:00Z">
        <w:r w:rsidR="00806002">
          <w:rPr>
            <w:spacing w:val="-2"/>
          </w:rPr>
          <w:t>mainly</w:t>
        </w:r>
      </w:ins>
      <w:ins w:id="108" w:author="Microsoft Office User" w:date="2024-02-07T08:57:00Z">
        <w:r w:rsidR="00806002">
          <w:rPr>
            <w:spacing w:val="-2"/>
          </w:rPr>
          <w:t xml:space="preserve"> </w:t>
        </w:r>
      </w:ins>
      <w:r>
        <w:t>through</w:t>
      </w:r>
      <w:r>
        <w:rPr>
          <w:spacing w:val="-2"/>
        </w:rPr>
        <w:t xml:space="preserve"> </w:t>
      </w:r>
      <w:r>
        <w:t>microscopy</w:t>
      </w:r>
      <w:r>
        <w:rPr>
          <w:spacing w:val="-2"/>
        </w:rPr>
        <w:t xml:space="preserve"> </w:t>
      </w:r>
      <w:r>
        <w:t xml:space="preserve">techniques. </w:t>
      </w:r>
      <w:ins w:id="109" w:author="Microsoft Office User" w:date="2024-02-07T08:57:00Z">
        <w:r w:rsidR="00806002">
          <w:t xml:space="preserve">Also, </w:t>
        </w:r>
      </w:ins>
      <w:ins w:id="110" w:author="Microsoft Office User" w:date="2024-02-07T11:53:00Z">
        <w:r w:rsidR="00A50020">
          <w:t>other</w:t>
        </w:r>
      </w:ins>
      <w:del w:id="111" w:author="Microsoft Office User" w:date="2024-02-07T08:57:00Z">
        <w:r w:rsidDel="00806002">
          <w:delText>The most commonly</w:delText>
        </w:r>
      </w:del>
      <w:r>
        <w:t xml:space="preserve"> </w:t>
      </w:r>
      <w:ins w:id="112" w:author="Microsoft Office User" w:date="2024-02-07T11:55:00Z">
        <w:r w:rsidR="00A50020">
          <w:t>methods used</w:t>
        </w:r>
      </w:ins>
      <w:del w:id="113" w:author="Microsoft Office User" w:date="2024-02-07T11:55:00Z">
        <w:r w:rsidDel="00A50020">
          <w:delText>used methods</w:delText>
        </w:r>
      </w:del>
      <w:r>
        <w:t xml:space="preserve"> in cell cycle analysis </w:t>
      </w:r>
      <w:del w:id="114" w:author="Microsoft Office User" w:date="2024-02-07T08:57:00Z">
        <w:r w:rsidDel="00806002">
          <w:delText>range from</w:delText>
        </w:r>
      </w:del>
      <w:ins w:id="115" w:author="Microsoft Office User" w:date="2024-02-07T08:57:00Z">
        <w:r w:rsidR="00806002">
          <w:t>include</w:t>
        </w:r>
      </w:ins>
      <w:r>
        <w:t xml:space="preserve"> </w:t>
      </w:r>
      <w:del w:id="116" w:author="Microsoft Office User" w:date="2024-02-07T08:14:00Z">
        <w:r w:rsidDel="00407FE7">
          <w:delText xml:space="preserve">the use of </w:delText>
        </w:r>
      </w:del>
      <w:r>
        <w:t>flow cytometry [</w:t>
      </w:r>
      <w:hyperlink w:anchor="_bookmark17" w:history="1">
        <w:r>
          <w:rPr>
            <w:color w:val="0000FF"/>
          </w:rPr>
          <w:t>5</w:t>
        </w:r>
      </w:hyperlink>
      <w:r>
        <w:t xml:space="preserve">] </w:t>
      </w:r>
      <w:ins w:id="117" w:author="Microsoft Office User" w:date="2024-02-07T11:55:00Z">
        <w:r w:rsidR="00A50020">
          <w:t>for</w:t>
        </w:r>
      </w:ins>
      <w:del w:id="118" w:author="Microsoft Office User" w:date="2024-02-07T11:55:00Z">
        <w:r w:rsidDel="00A50020">
          <w:delText>to</w:delText>
        </w:r>
      </w:del>
      <w:r>
        <w:t xml:space="preserve"> </w:t>
      </w:r>
      <w:ins w:id="119" w:author="Microsoft Office User" w:date="2024-02-07T11:55:00Z">
        <w:r w:rsidR="00A50020">
          <w:t>calculating</w:t>
        </w:r>
      </w:ins>
      <w:del w:id="120" w:author="Microsoft Office User" w:date="2024-02-07T11:55:00Z">
        <w:r w:rsidDel="00A50020">
          <w:delText>the calculation of</w:delText>
        </w:r>
      </w:del>
      <w:r>
        <w:t xml:space="preserve"> DNA content in the cell [</w:t>
      </w:r>
      <w:hyperlink w:anchor="_bookmark18" w:history="1">
        <w:r>
          <w:rPr>
            <w:color w:val="0000FF"/>
          </w:rPr>
          <w:t>6</w:t>
        </w:r>
      </w:hyperlink>
      <w:r>
        <w:t>]. Biomarkers, such as FUCCI technology [</w:t>
      </w:r>
      <w:hyperlink w:anchor="_bookmark19" w:history="1">
        <w:r>
          <w:rPr>
            <w:color w:val="0000FF"/>
          </w:rPr>
          <w:t>7</w:t>
        </w:r>
      </w:hyperlink>
      <w:r>
        <w:t>]</w:t>
      </w:r>
      <w:del w:id="121" w:author="Microsoft Office User" w:date="2024-02-07T08:56:00Z">
        <w:r w:rsidDel="00806002">
          <w:delText xml:space="preserve"> </w:delText>
        </w:r>
      </w:del>
      <w:ins w:id="122" w:author="Microsoft Office User" w:date="2024-02-07T08:39:00Z">
        <w:r w:rsidR="00863023">
          <w:t>,</w:t>
        </w:r>
      </w:ins>
      <w:ins w:id="123" w:author="Microsoft Office User" w:date="2024-02-07T08:56:00Z">
        <w:r w:rsidR="00806002">
          <w:t xml:space="preserve"> </w:t>
        </w:r>
      </w:ins>
      <w:r>
        <w:t xml:space="preserve">are also utilized. However, it is important to note that the </w:t>
      </w:r>
      <w:del w:id="124" w:author="Microsoft Office User" w:date="2024-02-07T08:58:00Z">
        <w:r w:rsidDel="00806002">
          <w:rPr>
            <w:spacing w:val="-2"/>
          </w:rPr>
          <w:delText>mentioned</w:delText>
        </w:r>
        <w:r w:rsidDel="00806002">
          <w:rPr>
            <w:spacing w:val="-5"/>
          </w:rPr>
          <w:delText xml:space="preserve"> </w:delText>
        </w:r>
      </w:del>
      <w:ins w:id="125" w:author="Microsoft Office User" w:date="2024-02-07T08:58:00Z">
        <w:r w:rsidR="00806002">
          <w:rPr>
            <w:spacing w:val="-2"/>
          </w:rPr>
          <w:t>above</w:t>
        </w:r>
        <w:r w:rsidR="00806002">
          <w:rPr>
            <w:spacing w:val="-5"/>
          </w:rPr>
          <w:t xml:space="preserve"> </w:t>
        </w:r>
      </w:ins>
      <w:r>
        <w:rPr>
          <w:spacing w:val="-2"/>
        </w:rPr>
        <w:t>techniques</w:t>
      </w:r>
      <w:r>
        <w:rPr>
          <w:spacing w:val="-5"/>
        </w:rPr>
        <w:t xml:space="preserve"> </w:t>
      </w:r>
      <w:r>
        <w:rPr>
          <w:spacing w:val="-2"/>
        </w:rPr>
        <w:t>do</w:t>
      </w:r>
      <w:r>
        <w:rPr>
          <w:spacing w:val="-5"/>
        </w:rPr>
        <w:t xml:space="preserve"> </w:t>
      </w:r>
      <w:r>
        <w:rPr>
          <w:spacing w:val="-2"/>
        </w:rPr>
        <w:t>not</w:t>
      </w:r>
      <w:r>
        <w:rPr>
          <w:spacing w:val="-5"/>
        </w:rPr>
        <w:t xml:space="preserve"> </w:t>
      </w:r>
      <w:r>
        <w:rPr>
          <w:spacing w:val="-2"/>
        </w:rPr>
        <w:t>provide</w:t>
      </w:r>
      <w:r>
        <w:rPr>
          <w:spacing w:val="-5"/>
        </w:rPr>
        <w:t xml:space="preserve"> </w:t>
      </w:r>
      <w:r>
        <w:rPr>
          <w:spacing w:val="-2"/>
        </w:rPr>
        <w:t>extensive</w:t>
      </w:r>
      <w:r>
        <w:rPr>
          <w:spacing w:val="-5"/>
        </w:rPr>
        <w:t xml:space="preserve"> </w:t>
      </w:r>
      <w:r>
        <w:rPr>
          <w:spacing w:val="-2"/>
        </w:rPr>
        <w:t>details</w:t>
      </w:r>
      <w:r>
        <w:rPr>
          <w:spacing w:val="-5"/>
        </w:rPr>
        <w:t xml:space="preserve"> </w:t>
      </w:r>
      <w:r>
        <w:rPr>
          <w:spacing w:val="-2"/>
        </w:rPr>
        <w:t>about</w:t>
      </w:r>
      <w:r>
        <w:rPr>
          <w:spacing w:val="-5"/>
        </w:rPr>
        <w:t xml:space="preserve"> </w:t>
      </w:r>
      <w:r>
        <w:rPr>
          <w:spacing w:val="-2"/>
        </w:rPr>
        <w:t>cell</w:t>
      </w:r>
      <w:r>
        <w:rPr>
          <w:spacing w:val="-5"/>
        </w:rPr>
        <w:t xml:space="preserve"> </w:t>
      </w:r>
      <w:r>
        <w:rPr>
          <w:spacing w:val="-2"/>
        </w:rPr>
        <w:t>morphology</w:t>
      </w:r>
      <w:r>
        <w:rPr>
          <w:spacing w:val="-5"/>
        </w:rPr>
        <w:t xml:space="preserve"> </w:t>
      </w:r>
      <w:r>
        <w:rPr>
          <w:spacing w:val="-2"/>
        </w:rPr>
        <w:t>in</w:t>
      </w:r>
      <w:r>
        <w:rPr>
          <w:spacing w:val="-5"/>
        </w:rPr>
        <w:t xml:space="preserve"> </w:t>
      </w:r>
      <w:r>
        <w:rPr>
          <w:spacing w:val="-2"/>
        </w:rPr>
        <w:t xml:space="preserve">each </w:t>
      </w:r>
      <w:ins w:id="126" w:author="Microsoft Office User" w:date="2024-02-07T08:14:00Z">
        <w:r w:rsidR="00407FE7">
          <w:t>cell cycle phase</w:t>
        </w:r>
      </w:ins>
      <w:del w:id="127" w:author="Microsoft Office User" w:date="2024-02-07T08:14:00Z">
        <w:r w:rsidDel="00407FE7">
          <w:delText>phase of the cell cycle</w:delText>
        </w:r>
      </w:del>
      <w:r>
        <w:t xml:space="preserve"> [</w:t>
      </w:r>
      <w:hyperlink w:anchor="_bookmark20" w:history="1">
        <w:r>
          <w:rPr>
            <w:color w:val="0000FF"/>
          </w:rPr>
          <w:t>8</w:t>
        </w:r>
      </w:hyperlink>
      <w:r>
        <w:t>].</w:t>
      </w:r>
    </w:p>
    <w:p w14:paraId="228402F0" w14:textId="77777777" w:rsidR="005143EB" w:rsidRDefault="00407FE7">
      <w:pPr>
        <w:pStyle w:val="Textoindependiente"/>
        <w:spacing w:line="213" w:lineRule="auto"/>
        <w:ind w:left="321" w:right="1829" w:firstLine="300"/>
        <w:jc w:val="both"/>
      </w:pPr>
      <w:ins w:id="128" w:author="Microsoft Office User" w:date="2024-02-07T08:18:00Z">
        <w:r>
          <w:t>Data</w:t>
        </w:r>
      </w:ins>
      <w:del w:id="129" w:author="Microsoft Office User" w:date="2024-02-07T08:18:00Z">
        <w:r w:rsidDel="00407FE7">
          <w:delText>Currently, data</w:delText>
        </w:r>
      </w:del>
      <w:r>
        <w:t xml:space="preserve"> analysis plays a pivotal role in virtually all </w:t>
      </w:r>
      <w:ins w:id="130" w:author="Microsoft Office User" w:date="2024-02-07T08:18:00Z">
        <w:r>
          <w:t>research areas</w:t>
        </w:r>
      </w:ins>
      <w:del w:id="131" w:author="Microsoft Office User" w:date="2024-02-07T08:18:00Z">
        <w:r w:rsidDel="00407FE7">
          <w:delText>areas of research</w:delText>
        </w:r>
      </w:del>
      <w:r>
        <w:t xml:space="preserve">. </w:t>
      </w:r>
      <w:ins w:id="132" w:author="Microsoft Office User" w:date="2024-02-07T08:18:00Z">
        <w:r>
          <w:t>There is no exception in</w:t>
        </w:r>
      </w:ins>
      <w:del w:id="133" w:author="Microsoft Office User" w:date="2024-02-07T08:18:00Z">
        <w:r w:rsidDel="00407FE7">
          <w:delText>In</w:delText>
        </w:r>
      </w:del>
      <w:r>
        <w:t xml:space="preserve"> the</w:t>
      </w:r>
      <w:r>
        <w:rPr>
          <w:spacing w:val="-10"/>
        </w:rPr>
        <w:t xml:space="preserve"> </w:t>
      </w:r>
      <w:r>
        <w:t>study</w:t>
      </w:r>
      <w:r>
        <w:rPr>
          <w:spacing w:val="-10"/>
        </w:rPr>
        <w:t xml:space="preserve"> </w:t>
      </w:r>
      <w:r>
        <w:t>of</w:t>
      </w:r>
      <w:r>
        <w:rPr>
          <w:spacing w:val="-10"/>
        </w:rPr>
        <w:t xml:space="preserve"> </w:t>
      </w:r>
      <w:r>
        <w:t>the</w:t>
      </w:r>
      <w:r>
        <w:rPr>
          <w:spacing w:val="-10"/>
        </w:rPr>
        <w:t xml:space="preserve"> </w:t>
      </w:r>
      <w:r>
        <w:t>cell</w:t>
      </w:r>
      <w:r>
        <w:rPr>
          <w:spacing w:val="-10"/>
        </w:rPr>
        <w:t xml:space="preserve"> </w:t>
      </w:r>
      <w:r>
        <w:t>cycle</w:t>
      </w:r>
      <w:del w:id="134" w:author="Microsoft Office User" w:date="2024-02-07T08:18:00Z">
        <w:r w:rsidDel="00407FE7">
          <w:delText>,</w:delText>
        </w:r>
        <w:r w:rsidDel="00407FE7">
          <w:rPr>
            <w:spacing w:val="-10"/>
          </w:rPr>
          <w:delText xml:space="preserve"> </w:delText>
        </w:r>
        <w:r w:rsidDel="00407FE7">
          <w:delText>there</w:delText>
        </w:r>
        <w:r w:rsidDel="00407FE7">
          <w:rPr>
            <w:spacing w:val="-10"/>
          </w:rPr>
          <w:delText xml:space="preserve"> </w:delText>
        </w:r>
        <w:r w:rsidDel="00407FE7">
          <w:delText>is</w:delText>
        </w:r>
        <w:r w:rsidDel="00407FE7">
          <w:rPr>
            <w:spacing w:val="-10"/>
          </w:rPr>
          <w:delText xml:space="preserve"> </w:delText>
        </w:r>
        <w:r w:rsidDel="00407FE7">
          <w:delText>no</w:delText>
        </w:r>
        <w:r w:rsidDel="00407FE7">
          <w:rPr>
            <w:spacing w:val="-10"/>
          </w:rPr>
          <w:delText xml:space="preserve"> </w:delText>
        </w:r>
        <w:r w:rsidDel="00407FE7">
          <w:delText>exception</w:delText>
        </w:r>
      </w:del>
      <w:r>
        <w:t>,</w:t>
      </w:r>
      <w:r>
        <w:rPr>
          <w:spacing w:val="-10"/>
        </w:rPr>
        <w:t xml:space="preserve"> </w:t>
      </w:r>
      <w:r>
        <w:t>as</w:t>
      </w:r>
      <w:r>
        <w:rPr>
          <w:spacing w:val="-10"/>
        </w:rPr>
        <w:t xml:space="preserve"> </w:t>
      </w:r>
      <w:r>
        <w:t>the</w:t>
      </w:r>
      <w:r>
        <w:rPr>
          <w:spacing w:val="-10"/>
        </w:rPr>
        <w:t xml:space="preserve"> </w:t>
      </w:r>
      <w:r>
        <w:t>application</w:t>
      </w:r>
      <w:r>
        <w:rPr>
          <w:spacing w:val="-10"/>
        </w:rPr>
        <w:t xml:space="preserve"> </w:t>
      </w:r>
      <w:r>
        <w:t>of</w:t>
      </w:r>
      <w:r>
        <w:rPr>
          <w:spacing w:val="-10"/>
        </w:rPr>
        <w:t xml:space="preserve"> </w:t>
      </w:r>
      <w:r>
        <w:t>computer</w:t>
      </w:r>
      <w:r>
        <w:rPr>
          <w:spacing w:val="-10"/>
        </w:rPr>
        <w:t xml:space="preserve"> </w:t>
      </w:r>
      <w:r>
        <w:t>vision techniques</w:t>
      </w:r>
      <w:r>
        <w:rPr>
          <w:spacing w:val="-11"/>
        </w:rPr>
        <w:t xml:space="preserve"> </w:t>
      </w:r>
      <w:r>
        <w:t>or</w:t>
      </w:r>
      <w:r>
        <w:rPr>
          <w:spacing w:val="-11"/>
        </w:rPr>
        <w:t xml:space="preserve"> </w:t>
      </w:r>
      <w:r>
        <w:t>machine</w:t>
      </w:r>
      <w:r>
        <w:rPr>
          <w:spacing w:val="-11"/>
        </w:rPr>
        <w:t xml:space="preserve"> </w:t>
      </w:r>
      <w:r>
        <w:t>learning</w:t>
      </w:r>
      <w:r>
        <w:rPr>
          <w:spacing w:val="-11"/>
        </w:rPr>
        <w:t xml:space="preserve"> </w:t>
      </w:r>
      <w:r>
        <w:t>enables</w:t>
      </w:r>
      <w:r>
        <w:rPr>
          <w:spacing w:val="-11"/>
        </w:rPr>
        <w:t xml:space="preserve"> </w:t>
      </w:r>
      <w:r>
        <w:t>the</w:t>
      </w:r>
      <w:r>
        <w:rPr>
          <w:spacing w:val="-11"/>
        </w:rPr>
        <w:t xml:space="preserve"> </w:t>
      </w:r>
      <w:r>
        <w:t>classification</w:t>
      </w:r>
      <w:r>
        <w:rPr>
          <w:spacing w:val="-11"/>
        </w:rPr>
        <w:t xml:space="preserve"> </w:t>
      </w:r>
      <w:r>
        <w:t>of</w:t>
      </w:r>
      <w:r>
        <w:rPr>
          <w:spacing w:val="-11"/>
        </w:rPr>
        <w:t xml:space="preserve"> </w:t>
      </w:r>
      <w:r>
        <w:t>cell</w:t>
      </w:r>
      <w:r>
        <w:rPr>
          <w:spacing w:val="-11"/>
        </w:rPr>
        <w:t xml:space="preserve"> </w:t>
      </w:r>
      <w:r>
        <w:t>cycle</w:t>
      </w:r>
      <w:r>
        <w:rPr>
          <w:spacing w:val="-11"/>
        </w:rPr>
        <w:t xml:space="preserve"> </w:t>
      </w:r>
      <w:r>
        <w:t>phases</w:t>
      </w:r>
      <w:r>
        <w:rPr>
          <w:spacing w:val="-11"/>
        </w:rPr>
        <w:t xml:space="preserve"> </w:t>
      </w:r>
      <w:r>
        <w:t xml:space="preserve">through </w:t>
      </w:r>
      <w:r>
        <w:rPr>
          <w:spacing w:val="-2"/>
        </w:rPr>
        <w:t>images.</w:t>
      </w:r>
      <w:r>
        <w:rPr>
          <w:spacing w:val="-11"/>
        </w:rPr>
        <w:t xml:space="preserve"> </w:t>
      </w:r>
      <w:ins w:id="135" w:author="Microsoft Office User" w:date="2024-02-07T08:18:00Z">
        <w:r>
          <w:rPr>
            <w:spacing w:val="-2"/>
          </w:rPr>
          <w:t>Deep learning networks are</w:t>
        </w:r>
      </w:ins>
      <w:del w:id="136" w:author="Microsoft Office User" w:date="2024-02-07T08:18:00Z">
        <w:r w:rsidDel="00407FE7">
          <w:rPr>
            <w:spacing w:val="-2"/>
          </w:rPr>
          <w:delText>The</w:delText>
        </w:r>
        <w:r w:rsidDel="00407FE7">
          <w:rPr>
            <w:spacing w:val="-10"/>
          </w:rPr>
          <w:delText xml:space="preserve"> </w:delText>
        </w:r>
        <w:r w:rsidDel="00407FE7">
          <w:rPr>
            <w:spacing w:val="-2"/>
          </w:rPr>
          <w:delText>use</w:delText>
        </w:r>
        <w:r w:rsidDel="00407FE7">
          <w:rPr>
            <w:spacing w:val="-11"/>
          </w:rPr>
          <w:delText xml:space="preserve"> </w:delText>
        </w:r>
        <w:r w:rsidDel="00407FE7">
          <w:rPr>
            <w:spacing w:val="-2"/>
          </w:rPr>
          <w:delText>of</w:delText>
        </w:r>
        <w:r w:rsidDel="00407FE7">
          <w:rPr>
            <w:spacing w:val="-10"/>
          </w:rPr>
          <w:delText xml:space="preserve"> </w:delText>
        </w:r>
        <w:r w:rsidDel="00407FE7">
          <w:rPr>
            <w:spacing w:val="-2"/>
          </w:rPr>
          <w:delText>deep</w:delText>
        </w:r>
        <w:r w:rsidDel="00407FE7">
          <w:rPr>
            <w:spacing w:val="-11"/>
          </w:rPr>
          <w:delText xml:space="preserve"> </w:delText>
        </w:r>
        <w:r w:rsidDel="00407FE7">
          <w:rPr>
            <w:spacing w:val="-2"/>
          </w:rPr>
          <w:delText>learning</w:delText>
        </w:r>
        <w:r w:rsidDel="00407FE7">
          <w:rPr>
            <w:spacing w:val="-10"/>
          </w:rPr>
          <w:delText xml:space="preserve"> </w:delText>
        </w:r>
        <w:r w:rsidDel="00407FE7">
          <w:rPr>
            <w:spacing w:val="-2"/>
          </w:rPr>
          <w:delText>networks</w:delText>
        </w:r>
        <w:r w:rsidDel="00407FE7">
          <w:rPr>
            <w:spacing w:val="-11"/>
          </w:rPr>
          <w:delText xml:space="preserve"> </w:delText>
        </w:r>
        <w:r w:rsidDel="00407FE7">
          <w:rPr>
            <w:spacing w:val="-2"/>
          </w:rPr>
          <w:delText>is</w:delText>
        </w:r>
      </w:del>
      <w:r>
        <w:rPr>
          <w:spacing w:val="-10"/>
        </w:rPr>
        <w:t xml:space="preserve"> </w:t>
      </w:r>
      <w:r>
        <w:rPr>
          <w:spacing w:val="-2"/>
        </w:rPr>
        <w:t>the</w:t>
      </w:r>
      <w:r>
        <w:rPr>
          <w:spacing w:val="-11"/>
        </w:rPr>
        <w:t xml:space="preserve"> </w:t>
      </w:r>
      <w:r>
        <w:rPr>
          <w:spacing w:val="-2"/>
        </w:rPr>
        <w:t>most</w:t>
      </w:r>
      <w:r>
        <w:rPr>
          <w:spacing w:val="-10"/>
        </w:rPr>
        <w:t xml:space="preserve"> </w:t>
      </w:r>
      <w:r>
        <w:rPr>
          <w:spacing w:val="-2"/>
        </w:rPr>
        <w:t>commonly</w:t>
      </w:r>
      <w:r>
        <w:rPr>
          <w:spacing w:val="-11"/>
        </w:rPr>
        <w:t xml:space="preserve"> </w:t>
      </w:r>
      <w:r>
        <w:rPr>
          <w:spacing w:val="-2"/>
        </w:rPr>
        <w:t>employed</w:t>
      </w:r>
      <w:r>
        <w:rPr>
          <w:spacing w:val="-10"/>
        </w:rPr>
        <w:t xml:space="preserve"> </w:t>
      </w:r>
      <w:del w:id="137" w:author="Microsoft Office User" w:date="2024-02-07T08:40:00Z">
        <w:r w:rsidDel="00863023">
          <w:rPr>
            <w:spacing w:val="-2"/>
          </w:rPr>
          <w:delText>tool</w:delText>
        </w:r>
        <w:r w:rsidDel="00863023">
          <w:rPr>
            <w:spacing w:val="-11"/>
          </w:rPr>
          <w:delText xml:space="preserve"> </w:delText>
        </w:r>
      </w:del>
      <w:del w:id="138" w:author="Microsoft Office User" w:date="2024-02-07T08:18:00Z">
        <w:r w:rsidDel="00407FE7">
          <w:rPr>
            <w:spacing w:val="-2"/>
          </w:rPr>
          <w:delText xml:space="preserve">when </w:delText>
        </w:r>
        <w:r w:rsidDel="00407FE7">
          <w:delText>it comes to</w:delText>
        </w:r>
      </w:del>
      <w:del w:id="139" w:author="Microsoft Office User" w:date="2024-02-07T08:40:00Z">
        <w:r w:rsidDel="00863023">
          <w:delText xml:space="preserve"> </w:delText>
        </w:r>
      </w:del>
      <w:r>
        <w:t>cell cycle phase classification</w:t>
      </w:r>
      <w:ins w:id="140" w:author="Microsoft Office User" w:date="2024-02-07T08:40:00Z">
        <w:r w:rsidR="00863023">
          <w:t xml:space="preserve"> tool</w:t>
        </w:r>
      </w:ins>
      <w:r>
        <w:t>.</w:t>
      </w:r>
    </w:p>
    <w:p w14:paraId="3D717FCA" w14:textId="77777777" w:rsidR="005143EB" w:rsidRDefault="00000000">
      <w:pPr>
        <w:pStyle w:val="Textoindependiente"/>
        <w:spacing w:line="213" w:lineRule="auto"/>
        <w:ind w:left="321" w:right="1829" w:firstLine="300"/>
        <w:jc w:val="both"/>
      </w:pPr>
      <w:r>
        <w:t>Abin</w:t>
      </w:r>
      <w:r>
        <w:rPr>
          <w:spacing w:val="-3"/>
        </w:rPr>
        <w:t xml:space="preserve"> </w:t>
      </w:r>
      <w:r>
        <w:t>et</w:t>
      </w:r>
      <w:r>
        <w:rPr>
          <w:spacing w:val="-3"/>
        </w:rPr>
        <w:t xml:space="preserve"> </w:t>
      </w:r>
      <w:r>
        <w:t>al.</w:t>
      </w:r>
      <w:r>
        <w:rPr>
          <w:spacing w:val="-3"/>
        </w:rPr>
        <w:t xml:space="preserve"> </w:t>
      </w:r>
      <w:r>
        <w:t>[</w:t>
      </w:r>
      <w:hyperlink w:anchor="_bookmark21" w:history="1">
        <w:r>
          <w:rPr>
            <w:color w:val="0000FF"/>
          </w:rPr>
          <w:t>9</w:t>
        </w:r>
      </w:hyperlink>
      <w:r>
        <w:t>]</w:t>
      </w:r>
      <w:del w:id="141" w:author="Microsoft Office User" w:date="2024-02-07T08:18:00Z">
        <w:r w:rsidDel="00407FE7">
          <w:delText>,</w:delText>
        </w:r>
      </w:del>
      <w:r>
        <w:rPr>
          <w:spacing w:val="-3"/>
        </w:rPr>
        <w:t xml:space="preserve"> </w:t>
      </w:r>
      <w:r>
        <w:t>utilized</w:t>
      </w:r>
      <w:r>
        <w:rPr>
          <w:spacing w:val="-3"/>
        </w:rPr>
        <w:t xml:space="preserve"> </w:t>
      </w:r>
      <w:r>
        <w:t>a</w:t>
      </w:r>
      <w:r>
        <w:rPr>
          <w:spacing w:val="-3"/>
        </w:rPr>
        <w:t xml:space="preserve"> </w:t>
      </w:r>
      <w:ins w:id="142" w:author="Microsoft Office User" w:date="2024-02-07T08:19:00Z">
        <w:r w:rsidR="00407FE7">
          <w:t>recurrent neural network</w:t>
        </w:r>
      </w:ins>
      <w:del w:id="143" w:author="Microsoft Office User" w:date="2024-02-07T08:19:00Z">
        <w:r w:rsidDel="00407FE7">
          <w:delText>Recurrent</w:delText>
        </w:r>
        <w:r w:rsidDel="00407FE7">
          <w:rPr>
            <w:spacing w:val="-3"/>
          </w:rPr>
          <w:delText xml:space="preserve"> </w:delText>
        </w:r>
        <w:r w:rsidDel="00407FE7">
          <w:delText>Neural</w:delText>
        </w:r>
        <w:r w:rsidDel="00407FE7">
          <w:rPr>
            <w:spacing w:val="-3"/>
          </w:rPr>
          <w:delText xml:space="preserve"> </w:delText>
        </w:r>
        <w:r w:rsidDel="00407FE7">
          <w:delText>Network</w:delText>
        </w:r>
      </w:del>
      <w:r>
        <w:rPr>
          <w:spacing w:val="-3"/>
        </w:rPr>
        <w:t xml:space="preserve"> </w:t>
      </w:r>
      <w:ins w:id="144" w:author="Microsoft Office User" w:date="2024-02-07T08:19:00Z">
        <w:r w:rsidR="00407FE7">
          <w:t>combined</w:t>
        </w:r>
      </w:ins>
      <w:del w:id="145" w:author="Microsoft Office User" w:date="2024-02-07T08:19:00Z">
        <w:r w:rsidDel="00407FE7">
          <w:delText>in</w:delText>
        </w:r>
        <w:r w:rsidDel="00407FE7">
          <w:rPr>
            <w:spacing w:val="-3"/>
          </w:rPr>
          <w:delText xml:space="preserve"> </w:delText>
        </w:r>
        <w:r w:rsidDel="00407FE7">
          <w:delText>combination</w:delText>
        </w:r>
      </w:del>
      <w:r>
        <w:rPr>
          <w:spacing w:val="-3"/>
        </w:rPr>
        <w:t xml:space="preserve"> </w:t>
      </w:r>
      <w:r>
        <w:t>with</w:t>
      </w:r>
      <w:r>
        <w:rPr>
          <w:spacing w:val="-3"/>
        </w:rPr>
        <w:t xml:space="preserve"> </w:t>
      </w:r>
      <w:ins w:id="146" w:author="Microsoft Office User" w:date="2024-02-07T08:19:00Z">
        <w:r w:rsidR="00407FE7">
          <w:t>convolutional</w:t>
        </w:r>
      </w:ins>
      <w:del w:id="147" w:author="Microsoft Office User" w:date="2024-02-07T08:19:00Z">
        <w:r w:rsidDel="00407FE7">
          <w:delText>Convo- lutional</w:delText>
        </w:r>
      </w:del>
      <w:r>
        <w:rPr>
          <w:spacing w:val="-7"/>
        </w:rPr>
        <w:t xml:space="preserve"> </w:t>
      </w:r>
      <w:ins w:id="148" w:author="Microsoft Office User" w:date="2024-02-07T08:19:00Z">
        <w:r w:rsidR="00407FE7">
          <w:t>gated recurrent unit</w:t>
        </w:r>
      </w:ins>
      <w:del w:id="149" w:author="Microsoft Office User" w:date="2024-02-07T08:19:00Z">
        <w:r w:rsidDel="00407FE7">
          <w:delText>Gated</w:delText>
        </w:r>
        <w:r w:rsidDel="00407FE7">
          <w:rPr>
            <w:spacing w:val="-7"/>
          </w:rPr>
          <w:delText xml:space="preserve"> </w:delText>
        </w:r>
        <w:r w:rsidDel="00407FE7">
          <w:delText>Recurrent</w:delText>
        </w:r>
        <w:r w:rsidDel="00407FE7">
          <w:rPr>
            <w:spacing w:val="-7"/>
          </w:rPr>
          <w:delText xml:space="preserve"> </w:delText>
        </w:r>
        <w:r w:rsidDel="00407FE7">
          <w:delText>Unit</w:delText>
        </w:r>
      </w:del>
      <w:r>
        <w:rPr>
          <w:spacing w:val="-7"/>
        </w:rPr>
        <w:t xml:space="preserve"> </w:t>
      </w:r>
      <w:r>
        <w:t>layers</w:t>
      </w:r>
      <w:r>
        <w:rPr>
          <w:spacing w:val="-7"/>
        </w:rPr>
        <w:t xml:space="preserve"> </w:t>
      </w:r>
      <w:r>
        <w:t>in</w:t>
      </w:r>
      <w:r>
        <w:rPr>
          <w:spacing w:val="-7"/>
        </w:rPr>
        <w:t xml:space="preserve"> </w:t>
      </w:r>
      <w:r>
        <w:t>two</w:t>
      </w:r>
      <w:r>
        <w:rPr>
          <w:spacing w:val="-7"/>
        </w:rPr>
        <w:t xml:space="preserve"> </w:t>
      </w:r>
      <w:del w:id="150" w:author="Microsoft Office User" w:date="2024-02-07T08:19:00Z">
        <w:r w:rsidDel="00407FE7">
          <w:delText>of</w:delText>
        </w:r>
        <w:r w:rsidDel="00407FE7">
          <w:rPr>
            <w:spacing w:val="-7"/>
          </w:rPr>
          <w:delText xml:space="preserve"> </w:delText>
        </w:r>
        <w:r w:rsidDel="00407FE7">
          <w:delText>their</w:delText>
        </w:r>
        <w:r w:rsidDel="00407FE7">
          <w:rPr>
            <w:spacing w:val="-7"/>
          </w:rPr>
          <w:delText xml:space="preserve"> </w:delText>
        </w:r>
      </w:del>
      <w:r>
        <w:t>works</w:t>
      </w:r>
      <w:r>
        <w:rPr>
          <w:spacing w:val="-7"/>
        </w:rPr>
        <w:t xml:space="preserve"> </w:t>
      </w:r>
      <w:r>
        <w:t>for</w:t>
      </w:r>
      <w:r>
        <w:rPr>
          <w:spacing w:val="-7"/>
        </w:rPr>
        <w:t xml:space="preserve"> </w:t>
      </w:r>
      <w:r>
        <w:t>cell</w:t>
      </w:r>
      <w:r>
        <w:rPr>
          <w:spacing w:val="-7"/>
        </w:rPr>
        <w:t xml:space="preserve"> </w:t>
      </w:r>
      <w:r>
        <w:t>cycle</w:t>
      </w:r>
      <w:r>
        <w:rPr>
          <w:spacing w:val="-7"/>
        </w:rPr>
        <w:t xml:space="preserve"> </w:t>
      </w:r>
      <w:r>
        <w:t>classification [</w:t>
      </w:r>
      <w:hyperlink w:anchor="_bookmark21" w:history="1">
        <w:r>
          <w:rPr>
            <w:color w:val="0000FF"/>
          </w:rPr>
          <w:t>9</w:t>
        </w:r>
      </w:hyperlink>
      <w:r>
        <w:t xml:space="preserve">]. In both studies, a comparison was made with a </w:t>
      </w:r>
      <w:proofErr w:type="spellStart"/>
      <w:r>
        <w:t>ResNet</w:t>
      </w:r>
      <w:proofErr w:type="spellEnd"/>
      <w:r>
        <w:t xml:space="preserve"> model [</w:t>
      </w:r>
      <w:hyperlink w:anchor="_bookmark22" w:history="1">
        <w:r>
          <w:rPr>
            <w:color w:val="0000FF"/>
          </w:rPr>
          <w:t>10</w:t>
        </w:r>
      </w:hyperlink>
      <w:r>
        <w:t>].</w:t>
      </w:r>
    </w:p>
    <w:p w14:paraId="4640309D" w14:textId="77777777" w:rsidR="005143EB" w:rsidDel="002E3940" w:rsidRDefault="00000000">
      <w:pPr>
        <w:pStyle w:val="Textoindependiente"/>
        <w:spacing w:line="213" w:lineRule="auto"/>
        <w:ind w:left="321" w:right="1829" w:firstLine="300"/>
        <w:jc w:val="both"/>
        <w:rPr>
          <w:del w:id="151" w:author="Microsoft Office User" w:date="2024-02-07T09:00:00Z"/>
        </w:rPr>
      </w:pPr>
      <w:proofErr w:type="spellStart"/>
      <w:r>
        <w:t>Narotamo</w:t>
      </w:r>
      <w:proofErr w:type="spellEnd"/>
      <w:r>
        <w:t xml:space="preserve"> et al. [</w:t>
      </w:r>
      <w:hyperlink w:anchor="_bookmark19" w:history="1">
        <w:r>
          <w:rPr>
            <w:color w:val="0000FF"/>
          </w:rPr>
          <w:t>7</w:t>
        </w:r>
      </w:hyperlink>
      <w:r>
        <w:t xml:space="preserve">] utilized FUCCI technology as an indicator to determine the </w:t>
      </w:r>
      <w:del w:id="152" w:author="Microsoft Office User" w:date="2024-02-07T08:59:00Z">
        <w:r w:rsidDel="002E3940">
          <w:rPr>
            <w:spacing w:val="-2"/>
          </w:rPr>
          <w:delText>phase</w:delText>
        </w:r>
        <w:r w:rsidDel="002E3940">
          <w:rPr>
            <w:spacing w:val="-7"/>
          </w:rPr>
          <w:delText xml:space="preserve"> </w:delText>
        </w:r>
        <w:r w:rsidDel="002E3940">
          <w:rPr>
            <w:spacing w:val="-2"/>
          </w:rPr>
          <w:delText>of</w:delText>
        </w:r>
        <w:r w:rsidDel="002E3940">
          <w:rPr>
            <w:spacing w:val="-7"/>
          </w:rPr>
          <w:delText xml:space="preserve"> </w:delText>
        </w:r>
        <w:r w:rsidDel="002E3940">
          <w:rPr>
            <w:spacing w:val="-2"/>
          </w:rPr>
          <w:delText>the</w:delText>
        </w:r>
        <w:r w:rsidDel="002E3940">
          <w:rPr>
            <w:spacing w:val="-7"/>
          </w:rPr>
          <w:delText xml:space="preserve"> </w:delText>
        </w:r>
      </w:del>
      <w:r>
        <w:rPr>
          <w:spacing w:val="-2"/>
        </w:rPr>
        <w:t>cell</w:t>
      </w:r>
      <w:r>
        <w:rPr>
          <w:spacing w:val="-7"/>
        </w:rPr>
        <w:t xml:space="preserve"> </w:t>
      </w:r>
      <w:r>
        <w:rPr>
          <w:spacing w:val="-2"/>
        </w:rPr>
        <w:t>cycle</w:t>
      </w:r>
      <w:ins w:id="153" w:author="Microsoft Office User" w:date="2024-02-07T08:59:00Z">
        <w:r w:rsidR="002E3940" w:rsidRPr="002E3940">
          <w:rPr>
            <w:spacing w:val="-2"/>
          </w:rPr>
          <w:t xml:space="preserve"> </w:t>
        </w:r>
        <w:r w:rsidR="002E3940">
          <w:rPr>
            <w:spacing w:val="-2"/>
          </w:rPr>
          <w:t>phases</w:t>
        </w:r>
      </w:ins>
      <w:r>
        <w:rPr>
          <w:spacing w:val="-2"/>
        </w:rPr>
        <w:t>.</w:t>
      </w:r>
      <w:r>
        <w:rPr>
          <w:spacing w:val="-7"/>
        </w:rPr>
        <w:t xml:space="preserve"> </w:t>
      </w:r>
      <w:ins w:id="154" w:author="Microsoft Office User" w:date="2024-02-07T08:19:00Z">
        <w:r w:rsidR="00407FE7">
          <w:rPr>
            <w:spacing w:val="-2"/>
          </w:rPr>
          <w:t>Th</w:t>
        </w:r>
      </w:ins>
      <w:ins w:id="155" w:author="Microsoft Office User" w:date="2024-02-07T08:59:00Z">
        <w:r w:rsidR="002E3940">
          <w:rPr>
            <w:spacing w:val="-2"/>
          </w:rPr>
          <w:t>is</w:t>
        </w:r>
      </w:ins>
      <w:del w:id="156" w:author="Microsoft Office User" w:date="2024-02-07T08:19:00Z">
        <w:r w:rsidDel="00407FE7">
          <w:rPr>
            <w:spacing w:val="-2"/>
          </w:rPr>
          <w:delText>In</w:delText>
        </w:r>
        <w:r w:rsidDel="00407FE7">
          <w:rPr>
            <w:spacing w:val="-7"/>
          </w:rPr>
          <w:delText xml:space="preserve"> </w:delText>
        </w:r>
        <w:r w:rsidDel="00407FE7">
          <w:rPr>
            <w:spacing w:val="-2"/>
          </w:rPr>
          <w:delText>their</w:delText>
        </w:r>
      </w:del>
      <w:r>
        <w:rPr>
          <w:spacing w:val="-7"/>
        </w:rPr>
        <w:t xml:space="preserve"> </w:t>
      </w:r>
      <w:r>
        <w:rPr>
          <w:spacing w:val="-2"/>
        </w:rPr>
        <w:t>study</w:t>
      </w:r>
      <w:del w:id="157" w:author="Microsoft Office User" w:date="2024-02-07T08:19:00Z">
        <w:r w:rsidDel="00407FE7">
          <w:rPr>
            <w:spacing w:val="-2"/>
          </w:rPr>
          <w:delText>,</w:delText>
        </w:r>
        <w:r w:rsidDel="00407FE7">
          <w:rPr>
            <w:spacing w:val="-7"/>
          </w:rPr>
          <w:delText xml:space="preserve"> </w:delText>
        </w:r>
        <w:r w:rsidDel="00407FE7">
          <w:rPr>
            <w:spacing w:val="-2"/>
          </w:rPr>
          <w:delText>they</w:delText>
        </w:r>
      </w:del>
      <w:r>
        <w:rPr>
          <w:spacing w:val="-7"/>
        </w:rPr>
        <w:t xml:space="preserve"> </w:t>
      </w:r>
      <w:r>
        <w:rPr>
          <w:spacing w:val="-2"/>
        </w:rPr>
        <w:t>emphasized</w:t>
      </w:r>
      <w:r>
        <w:rPr>
          <w:spacing w:val="-7"/>
        </w:rPr>
        <w:t xml:space="preserve"> </w:t>
      </w:r>
      <w:ins w:id="158" w:author="Microsoft Office User" w:date="2024-02-07T08:40:00Z">
        <w:r w:rsidR="00863023">
          <w:rPr>
            <w:spacing w:val="-2"/>
          </w:rPr>
          <w:t>using</w:t>
        </w:r>
      </w:ins>
      <w:del w:id="159" w:author="Microsoft Office User" w:date="2024-02-07T08:40:00Z">
        <w:r w:rsidDel="00863023">
          <w:rPr>
            <w:spacing w:val="-2"/>
          </w:rPr>
          <w:delText>the</w:delText>
        </w:r>
        <w:r w:rsidDel="00863023">
          <w:rPr>
            <w:spacing w:val="-7"/>
          </w:rPr>
          <w:delText xml:space="preserve"> </w:delText>
        </w:r>
        <w:r w:rsidDel="00863023">
          <w:rPr>
            <w:spacing w:val="-2"/>
          </w:rPr>
          <w:delText>use</w:delText>
        </w:r>
        <w:r w:rsidDel="00863023">
          <w:rPr>
            <w:spacing w:val="-7"/>
          </w:rPr>
          <w:delText xml:space="preserve"> </w:delText>
        </w:r>
        <w:r w:rsidDel="00863023">
          <w:rPr>
            <w:spacing w:val="-2"/>
          </w:rPr>
          <w:delText>of</w:delText>
        </w:r>
      </w:del>
      <w:r>
        <w:rPr>
          <w:spacing w:val="-7"/>
        </w:rPr>
        <w:t xml:space="preserve"> </w:t>
      </w:r>
      <w:r>
        <w:rPr>
          <w:spacing w:val="-2"/>
        </w:rPr>
        <w:t>the</w:t>
      </w:r>
      <w:r>
        <w:rPr>
          <w:spacing w:val="-7"/>
        </w:rPr>
        <w:t xml:space="preserve"> </w:t>
      </w:r>
      <w:r>
        <w:rPr>
          <w:spacing w:val="-2"/>
        </w:rPr>
        <w:t>compound</w:t>
      </w:r>
      <w:r>
        <w:rPr>
          <w:spacing w:val="-7"/>
        </w:rPr>
        <w:t xml:space="preserve"> </w:t>
      </w:r>
      <w:r>
        <w:rPr>
          <w:spacing w:val="-2"/>
        </w:rPr>
        <w:t xml:space="preserve">DAPI </w:t>
      </w:r>
      <w:ins w:id="160" w:author="Microsoft Office User" w:date="2024-02-07T08:40:00Z">
        <w:r w:rsidR="00863023">
          <w:t>to</w:t>
        </w:r>
      </w:ins>
      <w:del w:id="161" w:author="Microsoft Office User" w:date="2024-02-07T08:40:00Z">
        <w:r w:rsidDel="00863023">
          <w:delText>for</w:delText>
        </w:r>
      </w:del>
      <w:r>
        <w:t xml:space="preserve"> </w:t>
      </w:r>
      <w:ins w:id="162" w:author="Microsoft Office User" w:date="2024-02-07T08:40:00Z">
        <w:r w:rsidR="00863023">
          <w:t>identify</w:t>
        </w:r>
      </w:ins>
      <w:del w:id="163" w:author="Microsoft Office User" w:date="2024-02-07T08:40:00Z">
        <w:r w:rsidDel="00863023">
          <w:delText>identifying</w:delText>
        </w:r>
      </w:del>
      <w:r>
        <w:t xml:space="preserve"> the cellular nucleus. Subsequently, they employed a Support Vector Machine (SVM) </w:t>
      </w:r>
      <w:ins w:id="164" w:author="Microsoft Office User" w:date="2024-02-07T08:20:00Z">
        <w:r w:rsidR="00407FE7">
          <w:t>to classify</w:t>
        </w:r>
      </w:ins>
      <w:del w:id="165" w:author="Microsoft Office User" w:date="2024-02-07T08:20:00Z">
        <w:r w:rsidDel="00407FE7">
          <w:delText>for the classification of</w:delText>
        </w:r>
      </w:del>
      <w:r>
        <w:t xml:space="preserve"> cell cycle phases. In another study </w:t>
      </w:r>
      <w:del w:id="166" w:author="Microsoft Office User" w:date="2024-02-07T09:00:00Z">
        <w:r w:rsidDel="002E3940">
          <w:delText xml:space="preserve">of theirs </w:delText>
        </w:r>
      </w:del>
      <w:r>
        <w:t>[</w:t>
      </w:r>
      <w:hyperlink w:anchor="_bookmark23" w:history="1">
        <w:r>
          <w:rPr>
            <w:color w:val="0000FF"/>
          </w:rPr>
          <w:t>11</w:t>
        </w:r>
      </w:hyperlink>
      <w:r>
        <w:t xml:space="preserve">], they proposed three approaches based on the Fast YOLO algorithm and the use of the DAPI </w:t>
      </w:r>
      <w:del w:id="167" w:author="Microsoft Office User" w:date="2024-02-07T09:00:00Z">
        <w:r w:rsidDel="002E3940">
          <w:delText xml:space="preserve">compound </w:delText>
        </w:r>
      </w:del>
      <w:r>
        <w:t>for cell staining, primarily aimed at classifying phases corresponding</w:t>
      </w:r>
      <w:r>
        <w:rPr>
          <w:spacing w:val="13"/>
        </w:rPr>
        <w:t xml:space="preserve"> </w:t>
      </w:r>
      <w:r>
        <w:t>to</w:t>
      </w:r>
      <w:r>
        <w:rPr>
          <w:spacing w:val="14"/>
        </w:rPr>
        <w:t xml:space="preserve"> </w:t>
      </w:r>
      <w:r>
        <w:t>the</w:t>
      </w:r>
      <w:r>
        <w:rPr>
          <w:spacing w:val="14"/>
        </w:rPr>
        <w:t xml:space="preserve"> </w:t>
      </w:r>
      <w:r>
        <w:t>interphase</w:t>
      </w:r>
      <w:r>
        <w:rPr>
          <w:spacing w:val="14"/>
        </w:rPr>
        <w:t xml:space="preserve"> </w:t>
      </w:r>
      <w:r>
        <w:t>of</w:t>
      </w:r>
      <w:r>
        <w:rPr>
          <w:spacing w:val="14"/>
        </w:rPr>
        <w:t xml:space="preserve"> </w:t>
      </w:r>
      <w:r>
        <w:t>the</w:t>
      </w:r>
      <w:r>
        <w:rPr>
          <w:spacing w:val="14"/>
        </w:rPr>
        <w:t xml:space="preserve"> </w:t>
      </w:r>
      <w:r>
        <w:t>cell</w:t>
      </w:r>
      <w:r>
        <w:rPr>
          <w:spacing w:val="14"/>
        </w:rPr>
        <w:t xml:space="preserve"> </w:t>
      </w:r>
      <w:r>
        <w:t>cycle.</w:t>
      </w:r>
      <w:r>
        <w:rPr>
          <w:spacing w:val="13"/>
        </w:rPr>
        <w:t xml:space="preserve"> </w:t>
      </w:r>
      <w:r>
        <w:t>On</w:t>
      </w:r>
      <w:r>
        <w:rPr>
          <w:spacing w:val="14"/>
        </w:rPr>
        <w:t xml:space="preserve"> </w:t>
      </w:r>
      <w:r>
        <w:t>the</w:t>
      </w:r>
      <w:r>
        <w:rPr>
          <w:spacing w:val="14"/>
        </w:rPr>
        <w:t xml:space="preserve"> </w:t>
      </w:r>
      <w:r>
        <w:t>other</w:t>
      </w:r>
      <w:r>
        <w:rPr>
          <w:spacing w:val="14"/>
        </w:rPr>
        <w:t xml:space="preserve"> </w:t>
      </w:r>
      <w:r>
        <w:t>hand,</w:t>
      </w:r>
      <w:r>
        <w:rPr>
          <w:spacing w:val="14"/>
        </w:rPr>
        <w:t xml:space="preserve"> </w:t>
      </w:r>
      <w:proofErr w:type="spellStart"/>
      <w:r>
        <w:t>Rappez</w:t>
      </w:r>
      <w:proofErr w:type="spellEnd"/>
      <w:r>
        <w:rPr>
          <w:spacing w:val="14"/>
        </w:rPr>
        <w:t xml:space="preserve"> </w:t>
      </w:r>
      <w:r>
        <w:t>et</w:t>
      </w:r>
      <w:r>
        <w:rPr>
          <w:spacing w:val="14"/>
        </w:rPr>
        <w:t xml:space="preserve"> </w:t>
      </w:r>
      <w:r>
        <w:rPr>
          <w:spacing w:val="-5"/>
        </w:rPr>
        <w:t>al.</w:t>
      </w:r>
      <w:ins w:id="168" w:author="Microsoft Office User" w:date="2024-02-07T09:00:00Z">
        <w:r w:rsidR="002E3940">
          <w:t xml:space="preserve"> </w:t>
        </w:r>
      </w:ins>
    </w:p>
    <w:p w14:paraId="2795D4C6" w14:textId="77777777" w:rsidR="005143EB" w:rsidRDefault="00000000">
      <w:pPr>
        <w:pStyle w:val="Textoindependiente"/>
        <w:spacing w:line="213" w:lineRule="auto"/>
        <w:ind w:left="321" w:right="1829" w:firstLine="300"/>
        <w:jc w:val="both"/>
        <w:pPrChange w:id="169" w:author="Microsoft Office User" w:date="2024-02-07T09:00:00Z">
          <w:pPr>
            <w:pStyle w:val="Textoindependiente"/>
            <w:spacing w:line="213" w:lineRule="auto"/>
            <w:ind w:left="321" w:right="1829"/>
            <w:jc w:val="both"/>
          </w:pPr>
        </w:pPrChange>
      </w:pPr>
      <w:r>
        <w:t>[</w:t>
      </w:r>
      <w:r>
        <w:fldChar w:fldCharType="begin"/>
      </w:r>
      <w:r>
        <w:instrText>HYPERLINK \l "_bookmark24"</w:instrText>
      </w:r>
      <w:r>
        <w:fldChar w:fldCharType="separate"/>
      </w:r>
      <w:r>
        <w:rPr>
          <w:color w:val="0000FF"/>
        </w:rPr>
        <w:t>12</w:t>
      </w:r>
      <w:r>
        <w:rPr>
          <w:color w:val="0000FF"/>
        </w:rPr>
        <w:fldChar w:fldCharType="end"/>
      </w:r>
      <w:r>
        <w:t>]</w:t>
      </w:r>
      <w:r>
        <w:rPr>
          <w:spacing w:val="-5"/>
        </w:rPr>
        <w:t xml:space="preserve"> </w:t>
      </w:r>
      <w:r>
        <w:t>developed</w:t>
      </w:r>
      <w:r>
        <w:rPr>
          <w:spacing w:val="-5"/>
        </w:rPr>
        <w:t xml:space="preserve"> </w:t>
      </w:r>
      <w:r>
        <w:t>a</w:t>
      </w:r>
      <w:r>
        <w:rPr>
          <w:spacing w:val="-5"/>
        </w:rPr>
        <w:t xml:space="preserve"> </w:t>
      </w:r>
      <w:r>
        <w:t>deep</w:t>
      </w:r>
      <w:r>
        <w:rPr>
          <w:spacing w:val="-5"/>
        </w:rPr>
        <w:t xml:space="preserve"> </w:t>
      </w:r>
      <w:r>
        <w:t>neural</w:t>
      </w:r>
      <w:r>
        <w:rPr>
          <w:spacing w:val="-5"/>
        </w:rPr>
        <w:t xml:space="preserve"> </w:t>
      </w:r>
      <w:r>
        <w:t>network</w:t>
      </w:r>
      <w:r>
        <w:rPr>
          <w:spacing w:val="-5"/>
        </w:rPr>
        <w:t xml:space="preserve"> </w:t>
      </w:r>
      <w:r>
        <w:t>called</w:t>
      </w:r>
      <w:r>
        <w:rPr>
          <w:spacing w:val="-5"/>
        </w:rPr>
        <w:t xml:space="preserve"> </w:t>
      </w:r>
      <w:proofErr w:type="spellStart"/>
      <w:r>
        <w:t>DeepCycle</w:t>
      </w:r>
      <w:proofErr w:type="spellEnd"/>
      <w:r>
        <w:rPr>
          <w:spacing w:val="-5"/>
        </w:rPr>
        <w:t xml:space="preserve"> </w:t>
      </w:r>
      <w:r>
        <w:t>to</w:t>
      </w:r>
      <w:r>
        <w:rPr>
          <w:spacing w:val="-5"/>
        </w:rPr>
        <w:t xml:space="preserve"> </w:t>
      </w:r>
      <w:r>
        <w:t>reconstruct</w:t>
      </w:r>
      <w:r>
        <w:rPr>
          <w:spacing w:val="-5"/>
        </w:rPr>
        <w:t xml:space="preserve"> </w:t>
      </w:r>
      <w:r>
        <w:t>the</w:t>
      </w:r>
      <w:r>
        <w:rPr>
          <w:spacing w:val="-5"/>
        </w:rPr>
        <w:t xml:space="preserve"> </w:t>
      </w:r>
      <w:r>
        <w:t xml:space="preserve">trajectory of the cell cycle. In this approach, similar to previous works, they utilized FUCCI </w:t>
      </w:r>
      <w:r>
        <w:rPr>
          <w:spacing w:val="-2"/>
        </w:rPr>
        <w:t>technology.</w:t>
      </w:r>
    </w:p>
    <w:p w14:paraId="3A106C53" w14:textId="77777777" w:rsidR="005143EB" w:rsidRDefault="00000000">
      <w:pPr>
        <w:pStyle w:val="Textoindependiente"/>
        <w:spacing w:line="213" w:lineRule="auto"/>
        <w:ind w:left="321" w:right="1829" w:firstLine="300"/>
        <w:jc w:val="both"/>
      </w:pPr>
      <w:r>
        <w:rPr>
          <w:spacing w:val="-2"/>
        </w:rPr>
        <w:t>The</w:t>
      </w:r>
      <w:r>
        <w:rPr>
          <w:spacing w:val="-9"/>
        </w:rPr>
        <w:t xml:space="preserve"> </w:t>
      </w:r>
      <w:r>
        <w:rPr>
          <w:spacing w:val="-2"/>
        </w:rPr>
        <w:t>methodology</w:t>
      </w:r>
      <w:r>
        <w:rPr>
          <w:spacing w:val="-9"/>
        </w:rPr>
        <w:t xml:space="preserve"> </w:t>
      </w:r>
      <w:r>
        <w:rPr>
          <w:spacing w:val="-2"/>
        </w:rPr>
        <w:t>proposed</w:t>
      </w:r>
      <w:r>
        <w:rPr>
          <w:spacing w:val="-9"/>
        </w:rPr>
        <w:t xml:space="preserve"> </w:t>
      </w:r>
      <w:r>
        <w:rPr>
          <w:spacing w:val="-2"/>
        </w:rPr>
        <w:t>in</w:t>
      </w:r>
      <w:r>
        <w:rPr>
          <w:spacing w:val="-9"/>
        </w:rPr>
        <w:t xml:space="preserve"> </w:t>
      </w:r>
      <w:r>
        <w:rPr>
          <w:spacing w:val="-2"/>
        </w:rPr>
        <w:t>this</w:t>
      </w:r>
      <w:r>
        <w:rPr>
          <w:spacing w:val="-9"/>
        </w:rPr>
        <w:t xml:space="preserve"> </w:t>
      </w:r>
      <w:r>
        <w:rPr>
          <w:spacing w:val="-2"/>
        </w:rPr>
        <w:t>work</w:t>
      </w:r>
      <w:r>
        <w:rPr>
          <w:spacing w:val="-9"/>
        </w:rPr>
        <w:t xml:space="preserve"> </w:t>
      </w:r>
      <w:r>
        <w:rPr>
          <w:spacing w:val="-2"/>
        </w:rPr>
        <w:t>is</w:t>
      </w:r>
      <w:r>
        <w:rPr>
          <w:spacing w:val="-9"/>
        </w:rPr>
        <w:t xml:space="preserve"> </w:t>
      </w:r>
      <w:r>
        <w:rPr>
          <w:spacing w:val="-2"/>
        </w:rPr>
        <w:t>situated</w:t>
      </w:r>
      <w:r>
        <w:rPr>
          <w:spacing w:val="-9"/>
        </w:rPr>
        <w:t xml:space="preserve"> </w:t>
      </w:r>
      <w:r>
        <w:rPr>
          <w:spacing w:val="-2"/>
        </w:rPr>
        <w:t>within</w:t>
      </w:r>
      <w:r>
        <w:rPr>
          <w:spacing w:val="-9"/>
        </w:rPr>
        <w:t xml:space="preserve"> </w:t>
      </w:r>
      <w:r>
        <w:rPr>
          <w:spacing w:val="-2"/>
        </w:rPr>
        <w:t>a</w:t>
      </w:r>
      <w:r>
        <w:rPr>
          <w:spacing w:val="-9"/>
        </w:rPr>
        <w:t xml:space="preserve"> </w:t>
      </w:r>
      <w:r>
        <w:rPr>
          <w:spacing w:val="-2"/>
        </w:rPr>
        <w:t>broader</w:t>
      </w:r>
      <w:r>
        <w:rPr>
          <w:spacing w:val="-9"/>
        </w:rPr>
        <w:t xml:space="preserve"> </w:t>
      </w:r>
      <w:r>
        <w:rPr>
          <w:spacing w:val="-2"/>
        </w:rPr>
        <w:t>context</w:t>
      </w:r>
      <w:r>
        <w:rPr>
          <w:spacing w:val="-9"/>
        </w:rPr>
        <w:t xml:space="preserve"> </w:t>
      </w:r>
      <w:r>
        <w:rPr>
          <w:spacing w:val="-2"/>
        </w:rPr>
        <w:t>and</w:t>
      </w:r>
      <w:r>
        <w:rPr>
          <w:spacing w:val="-9"/>
        </w:rPr>
        <w:t xml:space="preserve"> </w:t>
      </w:r>
      <w:r>
        <w:rPr>
          <w:spacing w:val="-2"/>
        </w:rPr>
        <w:t xml:space="preserve">is </w:t>
      </w:r>
      <w:r>
        <w:rPr>
          <w:spacing w:val="-4"/>
        </w:rPr>
        <w:t xml:space="preserve">closely related to various previous studies, especially concerning the employed dataset. </w:t>
      </w:r>
      <w:ins w:id="170" w:author="Microsoft Office User" w:date="2024-02-07T08:20:00Z">
        <w:r w:rsidR="00407FE7">
          <w:t>To</w:t>
        </w:r>
      </w:ins>
      <w:del w:id="171" w:author="Microsoft Office User" w:date="2024-02-07T08:20:00Z">
        <w:r w:rsidDel="00407FE7">
          <w:delText>In</w:delText>
        </w:r>
        <w:r w:rsidDel="00407FE7">
          <w:rPr>
            <w:spacing w:val="-2"/>
          </w:rPr>
          <w:delText xml:space="preserve"> </w:delText>
        </w:r>
        <w:r w:rsidDel="00407FE7">
          <w:delText>order</w:delText>
        </w:r>
        <w:r w:rsidDel="00407FE7">
          <w:rPr>
            <w:spacing w:val="-2"/>
          </w:rPr>
          <w:delText xml:space="preserve"> </w:delText>
        </w:r>
        <w:r w:rsidDel="00407FE7">
          <w:delText>to</w:delText>
        </w:r>
      </w:del>
      <w:r>
        <w:rPr>
          <w:spacing w:val="-2"/>
        </w:rPr>
        <w:t xml:space="preserve"> </w:t>
      </w:r>
      <w:r>
        <w:t>emphasize</w:t>
      </w:r>
      <w:r>
        <w:rPr>
          <w:spacing w:val="-2"/>
        </w:rPr>
        <w:t xml:space="preserve"> </w:t>
      </w:r>
      <w:r>
        <w:t>the</w:t>
      </w:r>
      <w:r>
        <w:rPr>
          <w:spacing w:val="-2"/>
        </w:rPr>
        <w:t xml:space="preserve"> </w:t>
      </w:r>
      <w:r>
        <w:t>current</w:t>
      </w:r>
      <w:r>
        <w:rPr>
          <w:spacing w:val="-2"/>
        </w:rPr>
        <w:t xml:space="preserve"> </w:t>
      </w:r>
      <w:r>
        <w:t>contributions</w:t>
      </w:r>
      <w:r>
        <w:rPr>
          <w:spacing w:val="-2"/>
        </w:rPr>
        <w:t xml:space="preserve"> </w:t>
      </w:r>
      <w:r>
        <w:t>in</w:t>
      </w:r>
      <w:r>
        <w:rPr>
          <w:spacing w:val="-2"/>
        </w:rPr>
        <w:t xml:space="preserve"> </w:t>
      </w:r>
      <w:r>
        <w:t>the</w:t>
      </w:r>
      <w:r>
        <w:rPr>
          <w:spacing w:val="-2"/>
        </w:rPr>
        <w:t xml:space="preserve"> </w:t>
      </w:r>
      <w:r>
        <w:t>field,</w:t>
      </w:r>
      <w:r>
        <w:rPr>
          <w:spacing w:val="-2"/>
        </w:rPr>
        <w:t xml:space="preserve"> </w:t>
      </w:r>
      <w:r>
        <w:t>the</w:t>
      </w:r>
      <w:r>
        <w:rPr>
          <w:spacing w:val="-2"/>
        </w:rPr>
        <w:t xml:space="preserve"> </w:t>
      </w:r>
      <w:r>
        <w:t>following</w:t>
      </w:r>
      <w:r>
        <w:rPr>
          <w:spacing w:val="-2"/>
        </w:rPr>
        <w:t xml:space="preserve"> </w:t>
      </w:r>
      <w:r>
        <w:t>works</w:t>
      </w:r>
      <w:r>
        <w:rPr>
          <w:spacing w:val="-2"/>
        </w:rPr>
        <w:t xml:space="preserve"> </w:t>
      </w:r>
      <w:r>
        <w:t xml:space="preserve">are presented </w:t>
      </w:r>
      <w:ins w:id="172" w:author="Microsoft Office User" w:date="2024-02-07T08:20:00Z">
        <w:r w:rsidR="00407FE7">
          <w:t>chronologically</w:t>
        </w:r>
      </w:ins>
      <w:del w:id="173" w:author="Microsoft Office User" w:date="2024-02-07T08:20:00Z">
        <w:r w:rsidDel="00407FE7">
          <w:delText>in chronological order</w:delText>
        </w:r>
      </w:del>
      <w:r>
        <w:t>.</w:t>
      </w:r>
    </w:p>
    <w:p w14:paraId="23186F11" w14:textId="3185A884" w:rsidR="005143EB" w:rsidRDefault="00000000">
      <w:pPr>
        <w:pStyle w:val="Textoindependiente"/>
        <w:spacing w:line="213" w:lineRule="auto"/>
        <w:ind w:left="321" w:right="1829" w:firstLine="300"/>
        <w:jc w:val="both"/>
      </w:pPr>
      <w:r>
        <w:t>Blasi</w:t>
      </w:r>
      <w:r>
        <w:rPr>
          <w:spacing w:val="-6"/>
        </w:rPr>
        <w:t xml:space="preserve"> </w:t>
      </w:r>
      <w:r>
        <w:t>et</w:t>
      </w:r>
      <w:r>
        <w:rPr>
          <w:spacing w:val="-6"/>
        </w:rPr>
        <w:t xml:space="preserve"> </w:t>
      </w:r>
      <w:r>
        <w:t>al.</w:t>
      </w:r>
      <w:r>
        <w:rPr>
          <w:spacing w:val="-6"/>
        </w:rPr>
        <w:t xml:space="preserve"> </w:t>
      </w:r>
      <w:r>
        <w:t>[</w:t>
      </w:r>
      <w:hyperlink w:anchor="_bookmark25" w:history="1">
        <w:r>
          <w:rPr>
            <w:color w:val="0000FF"/>
          </w:rPr>
          <w:t>13</w:t>
        </w:r>
      </w:hyperlink>
      <w:r>
        <w:t>]</w:t>
      </w:r>
      <w:r>
        <w:rPr>
          <w:spacing w:val="-6"/>
        </w:rPr>
        <w:t xml:space="preserve"> </w:t>
      </w:r>
      <w:r>
        <w:t>were</w:t>
      </w:r>
      <w:r>
        <w:rPr>
          <w:spacing w:val="-6"/>
        </w:rPr>
        <w:t xml:space="preserve"> </w:t>
      </w:r>
      <w:r>
        <w:t>the</w:t>
      </w:r>
      <w:r>
        <w:rPr>
          <w:spacing w:val="-6"/>
        </w:rPr>
        <w:t xml:space="preserve"> </w:t>
      </w:r>
      <w:r>
        <w:t>creators</w:t>
      </w:r>
      <w:r>
        <w:rPr>
          <w:spacing w:val="-6"/>
        </w:rPr>
        <w:t xml:space="preserve"> </w:t>
      </w:r>
      <w:r>
        <w:t>and</w:t>
      </w:r>
      <w:r>
        <w:rPr>
          <w:spacing w:val="-6"/>
        </w:rPr>
        <w:t xml:space="preserve"> </w:t>
      </w:r>
      <w:r>
        <w:t>the</w:t>
      </w:r>
      <w:r>
        <w:rPr>
          <w:spacing w:val="-6"/>
        </w:rPr>
        <w:t xml:space="preserve"> </w:t>
      </w:r>
      <w:r>
        <w:t>first</w:t>
      </w:r>
      <w:r>
        <w:rPr>
          <w:spacing w:val="-6"/>
        </w:rPr>
        <w:t xml:space="preserve"> </w:t>
      </w:r>
      <w:r>
        <w:t>to</w:t>
      </w:r>
      <w:r>
        <w:rPr>
          <w:spacing w:val="-6"/>
        </w:rPr>
        <w:t xml:space="preserve"> </w:t>
      </w:r>
      <w:r>
        <w:t>use</w:t>
      </w:r>
      <w:r>
        <w:rPr>
          <w:spacing w:val="-6"/>
        </w:rPr>
        <w:t xml:space="preserve"> </w:t>
      </w:r>
      <w:r>
        <w:t>the</w:t>
      </w:r>
      <w:r>
        <w:rPr>
          <w:spacing w:val="-6"/>
        </w:rPr>
        <w:t xml:space="preserve"> </w:t>
      </w:r>
      <w:r>
        <w:t>dataset</w:t>
      </w:r>
      <w:r>
        <w:rPr>
          <w:spacing w:val="-6"/>
        </w:rPr>
        <w:t xml:space="preserve"> </w:t>
      </w:r>
      <w:r>
        <w:t>in</w:t>
      </w:r>
      <w:r>
        <w:rPr>
          <w:spacing w:val="-6"/>
        </w:rPr>
        <w:t xml:space="preserve"> </w:t>
      </w:r>
      <w:r>
        <w:t>a</w:t>
      </w:r>
      <w:r>
        <w:rPr>
          <w:spacing w:val="-6"/>
        </w:rPr>
        <w:t xml:space="preserve"> </w:t>
      </w:r>
      <w:r>
        <w:t xml:space="preserve">classification. They obtained images of individual cells using flow cytometry </w:t>
      </w:r>
      <w:ins w:id="174" w:author="Microsoft Office User" w:date="2024-02-07T08:20:00Z">
        <w:r w:rsidR="00407FE7">
          <w:t>to</w:t>
        </w:r>
      </w:ins>
      <w:del w:id="175" w:author="Microsoft Office User" w:date="2024-02-07T08:20:00Z">
        <w:r w:rsidDel="00407FE7">
          <w:delText>with the aim of</w:delText>
        </w:r>
      </w:del>
      <w:r>
        <w:t xml:space="preserve"> </w:t>
      </w:r>
      <w:ins w:id="176" w:author="Microsoft Office User" w:date="2024-02-07T08:20:00Z">
        <w:r w:rsidR="00407FE7">
          <w:t>predict</w:t>
        </w:r>
      </w:ins>
      <w:del w:id="177" w:author="Microsoft Office User" w:date="2024-02-07T08:20:00Z">
        <w:r w:rsidDel="00407FE7">
          <w:delText>pre- dicting</w:delText>
        </w:r>
      </w:del>
      <w:r>
        <w:rPr>
          <w:spacing w:val="-4"/>
        </w:rPr>
        <w:t xml:space="preserve"> </w:t>
      </w:r>
      <w:r>
        <w:t>DNA</w:t>
      </w:r>
      <w:r>
        <w:rPr>
          <w:spacing w:val="-4"/>
        </w:rPr>
        <w:t xml:space="preserve"> </w:t>
      </w:r>
      <w:r>
        <w:t>content</w:t>
      </w:r>
      <w:r>
        <w:rPr>
          <w:spacing w:val="-4"/>
        </w:rPr>
        <w:t xml:space="preserve"> </w:t>
      </w:r>
      <w:r>
        <w:t>and</w:t>
      </w:r>
      <w:r>
        <w:rPr>
          <w:spacing w:val="-4"/>
        </w:rPr>
        <w:t xml:space="preserve"> </w:t>
      </w:r>
      <w:ins w:id="178" w:author="Microsoft Office User" w:date="2024-02-07T08:20:00Z">
        <w:r w:rsidR="00407FE7">
          <w:t>quantify</w:t>
        </w:r>
      </w:ins>
      <w:del w:id="179" w:author="Microsoft Office User" w:date="2024-02-07T08:20:00Z">
        <w:r w:rsidDel="00407FE7">
          <w:delText>quantifying</w:delText>
        </w:r>
      </w:del>
      <w:r>
        <w:rPr>
          <w:spacing w:val="-4"/>
        </w:rPr>
        <w:t xml:space="preserve"> </w:t>
      </w:r>
      <w:r>
        <w:t>cell</w:t>
      </w:r>
      <w:r>
        <w:rPr>
          <w:spacing w:val="-4"/>
        </w:rPr>
        <w:t xml:space="preserve"> </w:t>
      </w:r>
      <w:r>
        <w:t>cycle</w:t>
      </w:r>
      <w:r>
        <w:rPr>
          <w:spacing w:val="-4"/>
        </w:rPr>
        <w:t xml:space="preserve"> </w:t>
      </w:r>
      <w:r>
        <w:t>phases.</w:t>
      </w:r>
      <w:r>
        <w:rPr>
          <w:spacing w:val="-4"/>
        </w:rPr>
        <w:t xml:space="preserve"> </w:t>
      </w:r>
      <w:r>
        <w:t>The</w:t>
      </w:r>
      <w:r>
        <w:rPr>
          <w:spacing w:val="-4"/>
        </w:rPr>
        <w:t xml:space="preserve"> </w:t>
      </w:r>
      <w:r>
        <w:t>method</w:t>
      </w:r>
      <w:r>
        <w:rPr>
          <w:spacing w:val="-4"/>
        </w:rPr>
        <w:t xml:space="preserve"> </w:t>
      </w:r>
      <w:del w:id="180" w:author="Microsoft Office User" w:date="2024-02-07T09:01:00Z">
        <w:r w:rsidDel="002E3940">
          <w:delText>they</w:delText>
        </w:r>
        <w:r w:rsidDel="002E3940">
          <w:rPr>
            <w:spacing w:val="-3"/>
          </w:rPr>
          <w:delText xml:space="preserve"> </w:delText>
        </w:r>
      </w:del>
      <w:r>
        <w:t xml:space="preserve">developed proved </w:t>
      </w:r>
      <w:ins w:id="181" w:author="Microsoft Office User" w:date="2024-02-07T11:56:00Z">
        <w:r w:rsidR="00A50020">
          <w:t>to be</w:t>
        </w:r>
      </w:ins>
      <w:ins w:id="182" w:author="Microsoft Office User" w:date="2024-02-07T09:01:00Z">
        <w:r w:rsidR="002E3940">
          <w:t xml:space="preserve"> </w:t>
        </w:r>
      </w:ins>
      <w:r>
        <w:t>effective for cell cycle analysis.</w:t>
      </w:r>
    </w:p>
    <w:p w14:paraId="7B699A84" w14:textId="423684F5" w:rsidR="005143EB" w:rsidDel="002E3940" w:rsidRDefault="00000000">
      <w:pPr>
        <w:pStyle w:val="Textoindependiente"/>
        <w:spacing w:line="213" w:lineRule="auto"/>
        <w:ind w:left="321" w:right="1829" w:firstLine="300"/>
        <w:jc w:val="both"/>
        <w:rPr>
          <w:del w:id="183" w:author="Microsoft Office User" w:date="2024-02-07T09:02:00Z"/>
        </w:rPr>
        <w:pPrChange w:id="184" w:author="Microsoft Office User" w:date="2024-02-07T09:01:00Z">
          <w:pPr>
            <w:pStyle w:val="Textoindependiente"/>
            <w:spacing w:line="213" w:lineRule="auto"/>
            <w:ind w:left="321" w:right="1829" w:firstLine="300"/>
            <w:jc w:val="right"/>
          </w:pPr>
        </w:pPrChange>
      </w:pPr>
      <w:proofErr w:type="spellStart"/>
      <w:r>
        <w:rPr>
          <w:spacing w:val="-2"/>
        </w:rPr>
        <w:t>Eulenberg</w:t>
      </w:r>
      <w:proofErr w:type="spellEnd"/>
      <w:r>
        <w:rPr>
          <w:spacing w:val="-11"/>
        </w:rPr>
        <w:t xml:space="preserve"> </w:t>
      </w:r>
      <w:r>
        <w:rPr>
          <w:spacing w:val="-2"/>
        </w:rPr>
        <w:t>et</w:t>
      </w:r>
      <w:r>
        <w:rPr>
          <w:spacing w:val="-10"/>
        </w:rPr>
        <w:t xml:space="preserve"> </w:t>
      </w:r>
      <w:r>
        <w:rPr>
          <w:spacing w:val="-2"/>
        </w:rPr>
        <w:t>al.</w:t>
      </w:r>
      <w:r>
        <w:rPr>
          <w:spacing w:val="-11"/>
        </w:rPr>
        <w:t xml:space="preserve"> </w:t>
      </w:r>
      <w:r>
        <w:rPr>
          <w:spacing w:val="-2"/>
        </w:rPr>
        <w:t>[</w:t>
      </w:r>
      <w:r>
        <w:fldChar w:fldCharType="begin"/>
      </w:r>
      <w:r>
        <w:instrText>HYPERLINK \l "_bookmark26"</w:instrText>
      </w:r>
      <w:r>
        <w:fldChar w:fldCharType="separate"/>
      </w:r>
      <w:r>
        <w:rPr>
          <w:color w:val="0000FF"/>
          <w:spacing w:val="-2"/>
        </w:rPr>
        <w:t>14</w:t>
      </w:r>
      <w:r>
        <w:rPr>
          <w:color w:val="0000FF"/>
          <w:spacing w:val="-2"/>
        </w:rPr>
        <w:fldChar w:fldCharType="end"/>
      </w:r>
      <w:r>
        <w:rPr>
          <w:spacing w:val="-2"/>
        </w:rPr>
        <w:t>]</w:t>
      </w:r>
      <w:r>
        <w:rPr>
          <w:spacing w:val="-10"/>
        </w:rPr>
        <w:t xml:space="preserve"> </w:t>
      </w:r>
      <w:r>
        <w:rPr>
          <w:spacing w:val="-2"/>
        </w:rPr>
        <w:t>conducted</w:t>
      </w:r>
      <w:r>
        <w:rPr>
          <w:spacing w:val="-11"/>
        </w:rPr>
        <w:t xml:space="preserve"> </w:t>
      </w:r>
      <w:r>
        <w:rPr>
          <w:spacing w:val="-2"/>
        </w:rPr>
        <w:t>the</w:t>
      </w:r>
      <w:r>
        <w:rPr>
          <w:spacing w:val="-10"/>
        </w:rPr>
        <w:t xml:space="preserve"> </w:t>
      </w:r>
      <w:r>
        <w:rPr>
          <w:spacing w:val="-2"/>
        </w:rPr>
        <w:t>reconstruction</w:t>
      </w:r>
      <w:r>
        <w:rPr>
          <w:spacing w:val="-11"/>
        </w:rPr>
        <w:t xml:space="preserve"> </w:t>
      </w:r>
      <w:r>
        <w:rPr>
          <w:spacing w:val="-2"/>
        </w:rPr>
        <w:t>of</w:t>
      </w:r>
      <w:r>
        <w:rPr>
          <w:spacing w:val="-10"/>
        </w:rPr>
        <w:t xml:space="preserve"> </w:t>
      </w:r>
      <w:r>
        <w:rPr>
          <w:spacing w:val="-2"/>
        </w:rPr>
        <w:t>the</w:t>
      </w:r>
      <w:r>
        <w:rPr>
          <w:spacing w:val="-11"/>
        </w:rPr>
        <w:t xml:space="preserve"> </w:t>
      </w:r>
      <w:r>
        <w:rPr>
          <w:spacing w:val="-2"/>
        </w:rPr>
        <w:t>cell</w:t>
      </w:r>
      <w:r>
        <w:rPr>
          <w:spacing w:val="-10"/>
        </w:rPr>
        <w:t xml:space="preserve"> </w:t>
      </w:r>
      <w:r>
        <w:rPr>
          <w:spacing w:val="-2"/>
        </w:rPr>
        <w:t>cycle</w:t>
      </w:r>
      <w:r>
        <w:rPr>
          <w:spacing w:val="-11"/>
        </w:rPr>
        <w:t xml:space="preserve"> </w:t>
      </w:r>
      <w:ins w:id="185" w:author="Microsoft Office User" w:date="2024-02-07T08:20:00Z">
        <w:r w:rsidR="00407FE7">
          <w:rPr>
            <w:spacing w:val="-2"/>
          </w:rPr>
          <w:t>to elucidate</w:t>
        </w:r>
      </w:ins>
      <w:del w:id="186" w:author="Microsoft Office User" w:date="2024-02-07T08:20:00Z">
        <w:r w:rsidDel="00407FE7">
          <w:rPr>
            <w:spacing w:val="-2"/>
          </w:rPr>
          <w:delText>with</w:delText>
        </w:r>
        <w:r w:rsidDel="00407FE7">
          <w:rPr>
            <w:spacing w:val="-10"/>
          </w:rPr>
          <w:delText xml:space="preserve"> </w:delText>
        </w:r>
        <w:r w:rsidDel="00407FE7">
          <w:rPr>
            <w:spacing w:val="-2"/>
          </w:rPr>
          <w:delText>the</w:delText>
        </w:r>
        <w:r w:rsidDel="00407FE7">
          <w:rPr>
            <w:spacing w:val="-11"/>
          </w:rPr>
          <w:delText xml:space="preserve"> </w:delText>
        </w:r>
        <w:r w:rsidDel="00407FE7">
          <w:rPr>
            <w:spacing w:val="-2"/>
          </w:rPr>
          <w:delText xml:space="preserve">purpose </w:delText>
        </w:r>
        <w:r w:rsidDel="00407FE7">
          <w:delText>of</w:delText>
        </w:r>
        <w:r w:rsidDel="00407FE7">
          <w:rPr>
            <w:spacing w:val="7"/>
          </w:rPr>
          <w:delText xml:space="preserve"> </w:delText>
        </w:r>
        <w:r w:rsidDel="00407FE7">
          <w:delText>elucidating</w:delText>
        </w:r>
      </w:del>
      <w:r>
        <w:rPr>
          <w:spacing w:val="7"/>
        </w:rPr>
        <w:t xml:space="preserve"> </w:t>
      </w:r>
      <w:r>
        <w:t>its</w:t>
      </w:r>
      <w:r>
        <w:rPr>
          <w:spacing w:val="7"/>
        </w:rPr>
        <w:t xml:space="preserve"> </w:t>
      </w:r>
      <w:r>
        <w:t>behavior</w:t>
      </w:r>
      <w:r>
        <w:rPr>
          <w:spacing w:val="7"/>
        </w:rPr>
        <w:t xml:space="preserve"> </w:t>
      </w:r>
      <w:r>
        <w:t>in</w:t>
      </w:r>
      <w:r>
        <w:rPr>
          <w:spacing w:val="7"/>
        </w:rPr>
        <w:t xml:space="preserve"> </w:t>
      </w:r>
      <w:r>
        <w:t>the</w:t>
      </w:r>
      <w:r>
        <w:rPr>
          <w:spacing w:val="7"/>
        </w:rPr>
        <w:t xml:space="preserve"> </w:t>
      </w:r>
      <w:r>
        <w:t>progression</w:t>
      </w:r>
      <w:r>
        <w:rPr>
          <w:spacing w:val="7"/>
        </w:rPr>
        <w:t xml:space="preserve"> </w:t>
      </w:r>
      <w:r>
        <w:t>of</w:t>
      </w:r>
      <w:r>
        <w:rPr>
          <w:spacing w:val="7"/>
        </w:rPr>
        <w:t xml:space="preserve"> </w:t>
      </w:r>
      <w:r>
        <w:t>diabetic</w:t>
      </w:r>
      <w:r>
        <w:rPr>
          <w:spacing w:val="7"/>
        </w:rPr>
        <w:t xml:space="preserve"> </w:t>
      </w:r>
      <w:r>
        <w:t>retinopathy.</w:t>
      </w:r>
      <w:r>
        <w:rPr>
          <w:spacing w:val="7"/>
        </w:rPr>
        <w:t xml:space="preserve"> </w:t>
      </w:r>
      <w:r>
        <w:t>For</w:t>
      </w:r>
      <w:r>
        <w:rPr>
          <w:spacing w:val="7"/>
        </w:rPr>
        <w:t xml:space="preserve"> </w:t>
      </w:r>
      <w:r>
        <w:t>this,</w:t>
      </w:r>
      <w:r>
        <w:rPr>
          <w:spacing w:val="7"/>
        </w:rPr>
        <w:t xml:space="preserve"> </w:t>
      </w:r>
      <w:r>
        <w:t>they implemented</w:t>
      </w:r>
      <w:r>
        <w:rPr>
          <w:spacing w:val="14"/>
        </w:rPr>
        <w:t xml:space="preserve"> </w:t>
      </w:r>
      <w:r>
        <w:t>a</w:t>
      </w:r>
      <w:r>
        <w:rPr>
          <w:spacing w:val="14"/>
        </w:rPr>
        <w:t xml:space="preserve"> </w:t>
      </w:r>
      <w:r>
        <w:t>neural</w:t>
      </w:r>
      <w:r>
        <w:rPr>
          <w:spacing w:val="14"/>
        </w:rPr>
        <w:t xml:space="preserve"> </w:t>
      </w:r>
      <w:r>
        <w:t>network</w:t>
      </w:r>
      <w:r>
        <w:rPr>
          <w:spacing w:val="14"/>
        </w:rPr>
        <w:t xml:space="preserve"> </w:t>
      </w:r>
      <w:r>
        <w:t>called</w:t>
      </w:r>
      <w:r>
        <w:rPr>
          <w:spacing w:val="14"/>
        </w:rPr>
        <w:t xml:space="preserve"> </w:t>
      </w:r>
      <w:proofErr w:type="spellStart"/>
      <w:r>
        <w:t>DeepFlow</w:t>
      </w:r>
      <w:proofErr w:type="spellEnd"/>
      <w:r>
        <w:rPr>
          <w:spacing w:val="14"/>
        </w:rPr>
        <w:t xml:space="preserve"> </w:t>
      </w:r>
      <w:r>
        <w:t>based</w:t>
      </w:r>
      <w:r>
        <w:rPr>
          <w:spacing w:val="14"/>
        </w:rPr>
        <w:t xml:space="preserve"> </w:t>
      </w:r>
      <w:r>
        <w:t>on</w:t>
      </w:r>
      <w:r>
        <w:rPr>
          <w:spacing w:val="14"/>
        </w:rPr>
        <w:t xml:space="preserve"> </w:t>
      </w:r>
      <w:proofErr w:type="spellStart"/>
      <w:r>
        <w:t>MXNet</w:t>
      </w:r>
      <w:proofErr w:type="spellEnd"/>
      <w:ins w:id="187" w:author="Microsoft Office User" w:date="2024-02-07T11:56:00Z">
        <w:r w:rsidR="00A50020">
          <w:t>; they</w:t>
        </w:r>
      </w:ins>
      <w:del w:id="188" w:author="Microsoft Office User" w:date="2024-02-07T11:56:00Z">
        <w:r w:rsidDel="00A50020">
          <w:delText>,</w:delText>
        </w:r>
        <w:r w:rsidDel="00A50020">
          <w:rPr>
            <w:spacing w:val="14"/>
          </w:rPr>
          <w:delText xml:space="preserve"> </w:delText>
        </w:r>
      </w:del>
      <w:del w:id="189" w:author="Microsoft Office User" w:date="2024-02-07T09:02:00Z">
        <w:r w:rsidDel="002E3940">
          <w:delText>through</w:delText>
        </w:r>
        <w:r w:rsidDel="002E3940">
          <w:rPr>
            <w:spacing w:val="14"/>
          </w:rPr>
          <w:delText xml:space="preserve"> </w:delText>
        </w:r>
        <w:r w:rsidDel="002E3940">
          <w:delText xml:space="preserve">which </w:delText>
        </w:r>
      </w:del>
      <w:del w:id="190" w:author="Microsoft Office User" w:date="2024-02-07T11:56:00Z">
        <w:r w:rsidDel="00A50020">
          <w:delText>they</w:delText>
        </w:r>
      </w:del>
      <w:r>
        <w:t xml:space="preserve"> classified the different states of the cell cycle, achieving an accuracy of 79.40% considering</w:t>
      </w:r>
      <w:r>
        <w:rPr>
          <w:spacing w:val="4"/>
        </w:rPr>
        <w:t xml:space="preserve"> </w:t>
      </w:r>
      <w:r>
        <w:t>the</w:t>
      </w:r>
      <w:r>
        <w:rPr>
          <w:spacing w:val="4"/>
        </w:rPr>
        <w:t xml:space="preserve"> </w:t>
      </w:r>
      <w:r>
        <w:t>seven</w:t>
      </w:r>
      <w:r>
        <w:rPr>
          <w:spacing w:val="3"/>
        </w:rPr>
        <w:t xml:space="preserve"> </w:t>
      </w:r>
      <w:r>
        <w:t>states</w:t>
      </w:r>
      <w:r>
        <w:rPr>
          <w:spacing w:val="4"/>
        </w:rPr>
        <w:t xml:space="preserve"> </w:t>
      </w:r>
      <w:r>
        <w:t>of</w:t>
      </w:r>
      <w:r>
        <w:rPr>
          <w:spacing w:val="4"/>
        </w:rPr>
        <w:t xml:space="preserve"> </w:t>
      </w:r>
      <w:r>
        <w:t>the</w:t>
      </w:r>
      <w:r>
        <w:rPr>
          <w:spacing w:val="4"/>
        </w:rPr>
        <w:t xml:space="preserve"> </w:t>
      </w:r>
      <w:r>
        <w:t>cycle.</w:t>
      </w:r>
      <w:r>
        <w:rPr>
          <w:spacing w:val="4"/>
        </w:rPr>
        <w:t xml:space="preserve"> </w:t>
      </w:r>
      <w:r>
        <w:t>However,</w:t>
      </w:r>
      <w:r>
        <w:rPr>
          <w:spacing w:val="3"/>
        </w:rPr>
        <w:t xml:space="preserve"> </w:t>
      </w:r>
      <w:r>
        <w:t>in</w:t>
      </w:r>
      <w:r>
        <w:rPr>
          <w:spacing w:val="4"/>
        </w:rPr>
        <w:t xml:space="preserve"> </w:t>
      </w:r>
      <w:r>
        <w:t>some</w:t>
      </w:r>
      <w:r>
        <w:rPr>
          <w:spacing w:val="4"/>
        </w:rPr>
        <w:t xml:space="preserve"> </w:t>
      </w:r>
      <w:r>
        <w:t>phases,</w:t>
      </w:r>
      <w:r>
        <w:rPr>
          <w:spacing w:val="4"/>
        </w:rPr>
        <w:t xml:space="preserve"> </w:t>
      </w:r>
      <w:r>
        <w:t>the</w:t>
      </w:r>
      <w:r>
        <w:rPr>
          <w:spacing w:val="4"/>
        </w:rPr>
        <w:t xml:space="preserve"> </w:t>
      </w:r>
      <w:r>
        <w:t xml:space="preserve">algorithm’s </w:t>
      </w:r>
      <w:r>
        <w:rPr>
          <w:spacing w:val="-2"/>
        </w:rPr>
        <w:t>classification</w:t>
      </w:r>
      <w:r>
        <w:rPr>
          <w:spacing w:val="-11"/>
        </w:rPr>
        <w:t xml:space="preserve"> </w:t>
      </w:r>
      <w:r>
        <w:rPr>
          <w:spacing w:val="-2"/>
        </w:rPr>
        <w:t>proved</w:t>
      </w:r>
      <w:r>
        <w:rPr>
          <w:spacing w:val="-10"/>
        </w:rPr>
        <w:t xml:space="preserve"> </w:t>
      </w:r>
      <w:del w:id="191" w:author="Microsoft Office User" w:date="2024-02-07T08:21:00Z">
        <w:r w:rsidDel="00407FE7">
          <w:rPr>
            <w:spacing w:val="-2"/>
          </w:rPr>
          <w:delText>to</w:delText>
        </w:r>
        <w:r w:rsidDel="00407FE7">
          <w:rPr>
            <w:spacing w:val="-11"/>
          </w:rPr>
          <w:delText xml:space="preserve"> </w:delText>
        </w:r>
        <w:r w:rsidDel="00407FE7">
          <w:rPr>
            <w:spacing w:val="-2"/>
          </w:rPr>
          <w:delText>be</w:delText>
        </w:r>
        <w:r w:rsidDel="00407FE7">
          <w:rPr>
            <w:spacing w:val="-10"/>
          </w:rPr>
          <w:delText xml:space="preserve"> </w:delText>
        </w:r>
      </w:del>
      <w:r>
        <w:rPr>
          <w:spacing w:val="-2"/>
        </w:rPr>
        <w:t>deficient</w:t>
      </w:r>
      <w:r>
        <w:rPr>
          <w:spacing w:val="-11"/>
        </w:rPr>
        <w:t xml:space="preserve"> </w:t>
      </w:r>
      <w:r>
        <w:rPr>
          <w:spacing w:val="-2"/>
        </w:rPr>
        <w:t>due</w:t>
      </w:r>
      <w:r>
        <w:rPr>
          <w:spacing w:val="-10"/>
        </w:rPr>
        <w:t xml:space="preserve"> </w:t>
      </w:r>
      <w:r>
        <w:rPr>
          <w:spacing w:val="-2"/>
        </w:rPr>
        <w:t>to</w:t>
      </w:r>
      <w:r>
        <w:rPr>
          <w:spacing w:val="-11"/>
        </w:rPr>
        <w:t xml:space="preserve"> </w:t>
      </w:r>
      <w:r>
        <w:rPr>
          <w:spacing w:val="-2"/>
        </w:rPr>
        <w:t>the</w:t>
      </w:r>
      <w:r>
        <w:rPr>
          <w:spacing w:val="-10"/>
        </w:rPr>
        <w:t xml:space="preserve"> </w:t>
      </w:r>
      <w:r>
        <w:rPr>
          <w:spacing w:val="-2"/>
        </w:rPr>
        <w:t>limited</w:t>
      </w:r>
      <w:r>
        <w:rPr>
          <w:spacing w:val="-11"/>
        </w:rPr>
        <w:t xml:space="preserve"> </w:t>
      </w:r>
      <w:r>
        <w:rPr>
          <w:spacing w:val="-2"/>
        </w:rPr>
        <w:t>number</w:t>
      </w:r>
      <w:r>
        <w:rPr>
          <w:spacing w:val="-10"/>
        </w:rPr>
        <w:t xml:space="preserve"> </w:t>
      </w:r>
      <w:r>
        <w:rPr>
          <w:spacing w:val="-2"/>
        </w:rPr>
        <w:t>of</w:t>
      </w:r>
      <w:r>
        <w:rPr>
          <w:spacing w:val="-11"/>
        </w:rPr>
        <w:t xml:space="preserve"> </w:t>
      </w:r>
      <w:r>
        <w:rPr>
          <w:spacing w:val="-2"/>
        </w:rPr>
        <w:t>available</w:t>
      </w:r>
      <w:r>
        <w:rPr>
          <w:spacing w:val="-10"/>
        </w:rPr>
        <w:t xml:space="preserve"> </w:t>
      </w:r>
      <w:r>
        <w:rPr>
          <w:spacing w:val="-2"/>
        </w:rPr>
        <w:t>images</w:t>
      </w:r>
      <w:r>
        <w:rPr>
          <w:spacing w:val="-11"/>
        </w:rPr>
        <w:t xml:space="preserve"> </w:t>
      </w:r>
      <w:r>
        <w:rPr>
          <w:spacing w:val="-2"/>
        </w:rPr>
        <w:t>[</w:t>
      </w:r>
      <w:r>
        <w:fldChar w:fldCharType="begin"/>
      </w:r>
      <w:r>
        <w:instrText>HYPERLINK \l "_bookmark26"</w:instrText>
      </w:r>
      <w:r>
        <w:fldChar w:fldCharType="separate"/>
      </w:r>
      <w:r>
        <w:rPr>
          <w:color w:val="0000FF"/>
          <w:spacing w:val="-2"/>
        </w:rPr>
        <w:t>14</w:t>
      </w:r>
      <w:r>
        <w:rPr>
          <w:color w:val="0000FF"/>
          <w:spacing w:val="-2"/>
        </w:rPr>
        <w:fldChar w:fldCharType="end"/>
      </w:r>
      <w:r>
        <w:rPr>
          <w:spacing w:val="-2"/>
        </w:rPr>
        <w:t xml:space="preserve">]. </w:t>
      </w:r>
      <w:r>
        <w:t>Jin</w:t>
      </w:r>
      <w:r>
        <w:rPr>
          <w:spacing w:val="21"/>
        </w:rPr>
        <w:t xml:space="preserve"> </w:t>
      </w:r>
      <w:r>
        <w:t>et</w:t>
      </w:r>
      <w:r>
        <w:rPr>
          <w:spacing w:val="21"/>
        </w:rPr>
        <w:t xml:space="preserve"> </w:t>
      </w:r>
      <w:r>
        <w:t>al.</w:t>
      </w:r>
      <w:r>
        <w:rPr>
          <w:spacing w:val="21"/>
        </w:rPr>
        <w:t xml:space="preserve"> </w:t>
      </w:r>
      <w:r>
        <w:t>[</w:t>
      </w:r>
      <w:r>
        <w:fldChar w:fldCharType="begin"/>
      </w:r>
      <w:r>
        <w:instrText>HYPERLINK \l "_bookmark20"</w:instrText>
      </w:r>
      <w:r>
        <w:fldChar w:fldCharType="separate"/>
      </w:r>
      <w:r>
        <w:rPr>
          <w:color w:val="0000FF"/>
        </w:rPr>
        <w:t>8</w:t>
      </w:r>
      <w:r>
        <w:rPr>
          <w:color w:val="0000FF"/>
        </w:rPr>
        <w:fldChar w:fldCharType="end"/>
      </w:r>
      <w:r>
        <w:t>]</w:t>
      </w:r>
      <w:del w:id="192" w:author="Microsoft Office User" w:date="2024-02-07T08:21:00Z">
        <w:r w:rsidDel="00407FE7">
          <w:delText>,</w:delText>
        </w:r>
      </w:del>
      <w:r>
        <w:rPr>
          <w:spacing w:val="21"/>
        </w:rPr>
        <w:t xml:space="preserve"> </w:t>
      </w:r>
      <w:r>
        <w:t>introduced</w:t>
      </w:r>
      <w:r>
        <w:rPr>
          <w:spacing w:val="21"/>
        </w:rPr>
        <w:t xml:space="preserve"> </w:t>
      </w:r>
      <w:r>
        <w:t>the</w:t>
      </w:r>
      <w:r>
        <w:rPr>
          <w:spacing w:val="21"/>
        </w:rPr>
        <w:t xml:space="preserve"> </w:t>
      </w:r>
      <w:r>
        <w:t>use</w:t>
      </w:r>
      <w:r>
        <w:rPr>
          <w:spacing w:val="21"/>
        </w:rPr>
        <w:t xml:space="preserve"> </w:t>
      </w:r>
      <w:r>
        <w:t>of</w:t>
      </w:r>
      <w:r>
        <w:rPr>
          <w:spacing w:val="21"/>
        </w:rPr>
        <w:t xml:space="preserve"> </w:t>
      </w:r>
      <w:r>
        <w:t>the</w:t>
      </w:r>
      <w:r>
        <w:rPr>
          <w:spacing w:val="21"/>
        </w:rPr>
        <w:t xml:space="preserve"> </w:t>
      </w:r>
      <w:r>
        <w:t>WGAN-GP</w:t>
      </w:r>
      <w:r>
        <w:rPr>
          <w:spacing w:val="21"/>
        </w:rPr>
        <w:t xml:space="preserve"> </w:t>
      </w:r>
      <w:r>
        <w:t>data</w:t>
      </w:r>
      <w:r>
        <w:rPr>
          <w:spacing w:val="21"/>
        </w:rPr>
        <w:t xml:space="preserve"> </w:t>
      </w:r>
      <w:r>
        <w:t>augmentation</w:t>
      </w:r>
      <w:r>
        <w:rPr>
          <w:spacing w:val="21"/>
        </w:rPr>
        <w:t xml:space="preserve"> </w:t>
      </w:r>
      <w:r>
        <w:t>technique to</w:t>
      </w:r>
      <w:r>
        <w:rPr>
          <w:spacing w:val="22"/>
        </w:rPr>
        <w:t xml:space="preserve"> </w:t>
      </w:r>
      <w:r>
        <w:t>mitigate</w:t>
      </w:r>
      <w:r>
        <w:rPr>
          <w:spacing w:val="22"/>
        </w:rPr>
        <w:t xml:space="preserve"> </w:t>
      </w:r>
      <w:r>
        <w:t>the</w:t>
      </w:r>
      <w:r>
        <w:rPr>
          <w:spacing w:val="22"/>
        </w:rPr>
        <w:t xml:space="preserve"> </w:t>
      </w:r>
      <w:r>
        <w:t>issue</w:t>
      </w:r>
      <w:r>
        <w:rPr>
          <w:spacing w:val="23"/>
        </w:rPr>
        <w:t xml:space="preserve"> </w:t>
      </w:r>
      <w:r>
        <w:t>of</w:t>
      </w:r>
      <w:r>
        <w:rPr>
          <w:spacing w:val="22"/>
        </w:rPr>
        <w:t xml:space="preserve"> </w:t>
      </w:r>
      <w:r>
        <w:t>data</w:t>
      </w:r>
      <w:r>
        <w:rPr>
          <w:spacing w:val="22"/>
        </w:rPr>
        <w:t xml:space="preserve"> </w:t>
      </w:r>
      <w:r>
        <w:t>imbalance,</w:t>
      </w:r>
      <w:r>
        <w:rPr>
          <w:spacing w:val="22"/>
        </w:rPr>
        <w:t xml:space="preserve"> </w:t>
      </w:r>
      <w:r>
        <w:t>particularly</w:t>
      </w:r>
      <w:r>
        <w:rPr>
          <w:spacing w:val="22"/>
        </w:rPr>
        <w:t xml:space="preserve"> </w:t>
      </w:r>
      <w:r>
        <w:t>in</w:t>
      </w:r>
      <w:r>
        <w:rPr>
          <w:spacing w:val="23"/>
        </w:rPr>
        <w:t xml:space="preserve"> </w:t>
      </w:r>
      <w:r>
        <w:t>the</w:t>
      </w:r>
      <w:r>
        <w:rPr>
          <w:spacing w:val="22"/>
        </w:rPr>
        <w:t xml:space="preserve"> </w:t>
      </w:r>
      <w:r>
        <w:t>phases</w:t>
      </w:r>
      <w:r>
        <w:rPr>
          <w:spacing w:val="22"/>
        </w:rPr>
        <w:t xml:space="preserve"> </w:t>
      </w:r>
      <w:r>
        <w:t>of</w:t>
      </w:r>
      <w:r>
        <w:rPr>
          <w:spacing w:val="22"/>
        </w:rPr>
        <w:t xml:space="preserve"> </w:t>
      </w:r>
      <w:r>
        <w:t>cell</w:t>
      </w:r>
      <w:r>
        <w:rPr>
          <w:spacing w:val="23"/>
        </w:rPr>
        <w:t xml:space="preserve"> </w:t>
      </w:r>
      <w:r>
        <w:rPr>
          <w:spacing w:val="-2"/>
        </w:rPr>
        <w:t>division.</w:t>
      </w:r>
      <w:ins w:id="193" w:author="Microsoft Office User" w:date="2024-02-07T09:02:00Z">
        <w:r w:rsidR="002E3940">
          <w:rPr>
            <w:spacing w:val="-2"/>
          </w:rPr>
          <w:t xml:space="preserve"> </w:t>
        </w:r>
      </w:ins>
    </w:p>
    <w:p w14:paraId="1D59B4C3" w14:textId="77777777" w:rsidR="005143EB" w:rsidRDefault="00000000">
      <w:pPr>
        <w:pStyle w:val="Textoindependiente"/>
        <w:spacing w:line="213" w:lineRule="auto"/>
        <w:ind w:left="321" w:right="1829" w:firstLine="300"/>
        <w:jc w:val="both"/>
        <w:pPrChange w:id="194" w:author="Microsoft Office User" w:date="2024-02-07T09:02:00Z">
          <w:pPr>
            <w:pStyle w:val="Textoindependiente"/>
            <w:spacing w:line="213" w:lineRule="auto"/>
            <w:ind w:left="321" w:right="1829"/>
            <w:jc w:val="both"/>
          </w:pPr>
        </w:pPrChange>
      </w:pPr>
      <w:r>
        <w:rPr>
          <w:spacing w:val="-2"/>
        </w:rPr>
        <w:t>Subsequently,</w:t>
      </w:r>
      <w:r>
        <w:rPr>
          <w:spacing w:val="-5"/>
        </w:rPr>
        <w:t xml:space="preserve"> </w:t>
      </w:r>
      <w:r>
        <w:rPr>
          <w:spacing w:val="-2"/>
        </w:rPr>
        <w:t>they</w:t>
      </w:r>
      <w:r>
        <w:rPr>
          <w:spacing w:val="-5"/>
        </w:rPr>
        <w:t xml:space="preserve"> </w:t>
      </w:r>
      <w:r>
        <w:rPr>
          <w:spacing w:val="-2"/>
        </w:rPr>
        <w:t>implemented</w:t>
      </w:r>
      <w:r>
        <w:rPr>
          <w:spacing w:val="-5"/>
        </w:rPr>
        <w:t xml:space="preserve"> </w:t>
      </w:r>
      <w:r>
        <w:rPr>
          <w:spacing w:val="-2"/>
        </w:rPr>
        <w:t>a</w:t>
      </w:r>
      <w:r>
        <w:rPr>
          <w:spacing w:val="-5"/>
        </w:rPr>
        <w:t xml:space="preserve"> </w:t>
      </w:r>
      <w:r>
        <w:rPr>
          <w:spacing w:val="-2"/>
        </w:rPr>
        <w:t>ResNet-41</w:t>
      </w:r>
      <w:r>
        <w:rPr>
          <w:spacing w:val="-5"/>
        </w:rPr>
        <w:t xml:space="preserve"> </w:t>
      </w:r>
      <w:r>
        <w:rPr>
          <w:spacing w:val="-2"/>
        </w:rPr>
        <w:t>model.</w:t>
      </w:r>
      <w:r>
        <w:rPr>
          <w:spacing w:val="-5"/>
        </w:rPr>
        <w:t xml:space="preserve"> </w:t>
      </w:r>
      <w:r>
        <w:rPr>
          <w:spacing w:val="-2"/>
        </w:rPr>
        <w:t>Considering</w:t>
      </w:r>
      <w:r>
        <w:rPr>
          <w:spacing w:val="-5"/>
        </w:rPr>
        <w:t xml:space="preserve"> </w:t>
      </w:r>
      <w:r>
        <w:rPr>
          <w:spacing w:val="-2"/>
        </w:rPr>
        <w:t>the</w:t>
      </w:r>
      <w:r>
        <w:rPr>
          <w:spacing w:val="-5"/>
        </w:rPr>
        <w:t xml:space="preserve"> </w:t>
      </w:r>
      <w:r>
        <w:rPr>
          <w:spacing w:val="-2"/>
        </w:rPr>
        <w:t>classification</w:t>
      </w:r>
      <w:r>
        <w:rPr>
          <w:spacing w:val="-5"/>
        </w:rPr>
        <w:t xml:space="preserve"> </w:t>
      </w:r>
      <w:r>
        <w:rPr>
          <w:spacing w:val="-2"/>
        </w:rPr>
        <w:t xml:space="preserve">of </w:t>
      </w:r>
      <w:r>
        <w:t>the seven phases, they reported an accuracy of 82.10%.</w:t>
      </w:r>
    </w:p>
    <w:p w14:paraId="15786B98" w14:textId="77777777" w:rsidR="005143EB" w:rsidDel="002E3940" w:rsidRDefault="00000000">
      <w:pPr>
        <w:pStyle w:val="Textoindependiente"/>
        <w:spacing w:line="213" w:lineRule="auto"/>
        <w:ind w:left="321" w:right="1829" w:firstLine="300"/>
        <w:jc w:val="both"/>
        <w:rPr>
          <w:del w:id="195" w:author="Microsoft Office User" w:date="2024-02-07T09:03:00Z"/>
        </w:rPr>
      </w:pPr>
      <w:r>
        <w:t xml:space="preserve">Rana et al. presented two studies </w:t>
      </w:r>
      <w:ins w:id="196" w:author="Microsoft Office User" w:date="2024-02-07T08:21:00Z">
        <w:r w:rsidR="00407FE7">
          <w:t>that</w:t>
        </w:r>
      </w:ins>
      <w:del w:id="197" w:author="Microsoft Office User" w:date="2024-02-07T08:21:00Z">
        <w:r w:rsidDel="00407FE7">
          <w:delText>in which they</w:delText>
        </w:r>
      </w:del>
      <w:r>
        <w:t xml:space="preserve"> classified the cell cycle [</w:t>
      </w:r>
      <w:hyperlink w:anchor="_bookmark27" w:history="1">
        <w:r>
          <w:rPr>
            <w:color w:val="0000FF"/>
          </w:rPr>
          <w:t>15</w:t>
        </w:r>
      </w:hyperlink>
      <w:r>
        <w:t>][</w:t>
      </w:r>
      <w:hyperlink w:anchor="_bookmark28" w:history="1">
        <w:r>
          <w:rPr>
            <w:color w:val="0000FF"/>
          </w:rPr>
          <w:t>16</w:t>
        </w:r>
      </w:hyperlink>
      <w:r>
        <w:t xml:space="preserve">]. </w:t>
      </w:r>
      <w:ins w:id="198" w:author="Microsoft Office User" w:date="2024-02-07T08:21:00Z">
        <w:r w:rsidR="00407FE7">
          <w:t>Like</w:t>
        </w:r>
      </w:ins>
      <w:del w:id="199" w:author="Microsoft Office User" w:date="2024-02-07T08:21:00Z">
        <w:r w:rsidDel="00407FE7">
          <w:delText>Similar</w:delText>
        </w:r>
        <w:r w:rsidDel="00407FE7">
          <w:rPr>
            <w:spacing w:val="-13"/>
          </w:rPr>
          <w:delText xml:space="preserve"> </w:delText>
        </w:r>
        <w:r w:rsidDel="00407FE7">
          <w:delText>to</w:delText>
        </w:r>
      </w:del>
      <w:r>
        <w:rPr>
          <w:spacing w:val="-12"/>
        </w:rPr>
        <w:t xml:space="preserve"> </w:t>
      </w:r>
      <w:r>
        <w:t>Jin</w:t>
      </w:r>
      <w:r>
        <w:rPr>
          <w:spacing w:val="-13"/>
        </w:rPr>
        <w:t xml:space="preserve"> </w:t>
      </w:r>
      <w:r>
        <w:t>et</w:t>
      </w:r>
      <w:r>
        <w:rPr>
          <w:spacing w:val="-12"/>
        </w:rPr>
        <w:t xml:space="preserve"> </w:t>
      </w:r>
      <w:r>
        <w:t>al.,</w:t>
      </w:r>
      <w:r>
        <w:rPr>
          <w:spacing w:val="-13"/>
        </w:rPr>
        <w:t xml:space="preserve"> </w:t>
      </w:r>
      <w:r>
        <w:t>they</w:t>
      </w:r>
      <w:r>
        <w:rPr>
          <w:spacing w:val="-12"/>
        </w:rPr>
        <w:t xml:space="preserve"> </w:t>
      </w:r>
      <w:r>
        <w:t>addressed</w:t>
      </w:r>
      <w:r>
        <w:rPr>
          <w:spacing w:val="-13"/>
        </w:rPr>
        <w:t xml:space="preserve"> </w:t>
      </w:r>
      <w:r>
        <w:t>the</w:t>
      </w:r>
      <w:r>
        <w:rPr>
          <w:spacing w:val="-12"/>
        </w:rPr>
        <w:t xml:space="preserve"> </w:t>
      </w:r>
      <w:r>
        <w:t>issue</w:t>
      </w:r>
      <w:r>
        <w:rPr>
          <w:spacing w:val="-13"/>
        </w:rPr>
        <w:t xml:space="preserve"> </w:t>
      </w:r>
      <w:r>
        <w:t>of</w:t>
      </w:r>
      <w:r>
        <w:rPr>
          <w:spacing w:val="-12"/>
        </w:rPr>
        <w:t xml:space="preserve"> </w:t>
      </w:r>
      <w:r>
        <w:t>data</w:t>
      </w:r>
      <w:r>
        <w:rPr>
          <w:spacing w:val="-13"/>
        </w:rPr>
        <w:t xml:space="preserve"> </w:t>
      </w:r>
      <w:r>
        <w:t>imbalance</w:t>
      </w:r>
      <w:r>
        <w:rPr>
          <w:spacing w:val="-12"/>
        </w:rPr>
        <w:t xml:space="preserve"> </w:t>
      </w:r>
      <w:r>
        <w:t>by</w:t>
      </w:r>
      <w:r>
        <w:rPr>
          <w:spacing w:val="-13"/>
        </w:rPr>
        <w:t xml:space="preserve"> </w:t>
      </w:r>
      <w:ins w:id="200" w:author="Microsoft Office User" w:date="2024-02-07T08:21:00Z">
        <w:r w:rsidR="00407FE7">
          <w:t>combining</w:t>
        </w:r>
      </w:ins>
      <w:del w:id="201" w:author="Microsoft Office User" w:date="2024-02-07T08:21:00Z">
        <w:r w:rsidDel="00407FE7">
          <w:delText>employing</w:delText>
        </w:r>
        <w:r w:rsidDel="00407FE7">
          <w:rPr>
            <w:spacing w:val="-12"/>
          </w:rPr>
          <w:delText xml:space="preserve"> </w:delText>
        </w:r>
        <w:r w:rsidDel="00407FE7">
          <w:delText>a</w:delText>
        </w:r>
        <w:r w:rsidDel="00407FE7">
          <w:rPr>
            <w:spacing w:val="-13"/>
          </w:rPr>
          <w:delText xml:space="preserve"> </w:delText>
        </w:r>
        <w:r w:rsidDel="00407FE7">
          <w:delText xml:space="preserve">combi- </w:delText>
        </w:r>
        <w:r w:rsidDel="00407FE7">
          <w:rPr>
            <w:spacing w:val="-2"/>
          </w:rPr>
          <w:delText>nation</w:delText>
        </w:r>
        <w:r w:rsidDel="00407FE7">
          <w:rPr>
            <w:spacing w:val="-6"/>
          </w:rPr>
          <w:delText xml:space="preserve"> </w:delText>
        </w:r>
        <w:r w:rsidDel="00407FE7">
          <w:rPr>
            <w:spacing w:val="-2"/>
          </w:rPr>
          <w:delText>of</w:delText>
        </w:r>
      </w:del>
      <w:r>
        <w:rPr>
          <w:spacing w:val="-5"/>
        </w:rPr>
        <w:t xml:space="preserve"> </w:t>
      </w:r>
      <w:r>
        <w:rPr>
          <w:spacing w:val="-2"/>
        </w:rPr>
        <w:t>two</w:t>
      </w:r>
      <w:r>
        <w:rPr>
          <w:spacing w:val="-5"/>
        </w:rPr>
        <w:t xml:space="preserve"> </w:t>
      </w:r>
      <w:r>
        <w:rPr>
          <w:spacing w:val="-2"/>
        </w:rPr>
        <w:t>data</w:t>
      </w:r>
      <w:r>
        <w:rPr>
          <w:spacing w:val="-5"/>
        </w:rPr>
        <w:t xml:space="preserve"> </w:t>
      </w:r>
      <w:r>
        <w:rPr>
          <w:spacing w:val="-2"/>
        </w:rPr>
        <w:t>augmentation</w:t>
      </w:r>
      <w:r>
        <w:rPr>
          <w:spacing w:val="-6"/>
        </w:rPr>
        <w:t xml:space="preserve"> </w:t>
      </w:r>
      <w:r>
        <w:rPr>
          <w:spacing w:val="-2"/>
        </w:rPr>
        <w:t>techniques:</w:t>
      </w:r>
      <w:r>
        <w:rPr>
          <w:spacing w:val="-5"/>
        </w:rPr>
        <w:t xml:space="preserve"> </w:t>
      </w:r>
      <w:r>
        <w:rPr>
          <w:spacing w:val="-2"/>
        </w:rPr>
        <w:t>WGAN</w:t>
      </w:r>
      <w:r>
        <w:rPr>
          <w:spacing w:val="-5"/>
        </w:rPr>
        <w:t xml:space="preserve"> </w:t>
      </w:r>
      <w:r>
        <w:rPr>
          <w:spacing w:val="-2"/>
        </w:rPr>
        <w:t>and</w:t>
      </w:r>
      <w:r>
        <w:rPr>
          <w:spacing w:val="-5"/>
        </w:rPr>
        <w:t xml:space="preserve"> </w:t>
      </w:r>
      <w:proofErr w:type="spellStart"/>
      <w:r>
        <w:rPr>
          <w:spacing w:val="-2"/>
        </w:rPr>
        <w:t>mixup</w:t>
      </w:r>
      <w:proofErr w:type="spellEnd"/>
      <w:r>
        <w:rPr>
          <w:spacing w:val="-2"/>
        </w:rPr>
        <w:t>.</w:t>
      </w:r>
      <w:r>
        <w:rPr>
          <w:spacing w:val="-6"/>
        </w:rPr>
        <w:t xml:space="preserve"> </w:t>
      </w:r>
      <w:r>
        <w:rPr>
          <w:spacing w:val="-2"/>
        </w:rPr>
        <w:t>In</w:t>
      </w:r>
      <w:r>
        <w:rPr>
          <w:spacing w:val="-5"/>
        </w:rPr>
        <w:t xml:space="preserve"> </w:t>
      </w:r>
      <w:r>
        <w:rPr>
          <w:spacing w:val="-2"/>
        </w:rPr>
        <w:t>their</w:t>
      </w:r>
      <w:r>
        <w:rPr>
          <w:spacing w:val="-5"/>
        </w:rPr>
        <w:t xml:space="preserve"> </w:t>
      </w:r>
      <w:r>
        <w:rPr>
          <w:spacing w:val="-2"/>
        </w:rPr>
        <w:t>results,</w:t>
      </w:r>
      <w:r>
        <w:rPr>
          <w:spacing w:val="-5"/>
        </w:rPr>
        <w:t xml:space="preserve"> </w:t>
      </w:r>
      <w:r>
        <w:rPr>
          <w:spacing w:val="-4"/>
        </w:rPr>
        <w:t>they</w:t>
      </w:r>
    </w:p>
    <w:p w14:paraId="47C45606" w14:textId="77777777" w:rsidR="005143EB" w:rsidDel="002E3940" w:rsidRDefault="005143EB">
      <w:pPr>
        <w:pStyle w:val="Textoindependiente"/>
        <w:rPr>
          <w:del w:id="202" w:author="Microsoft Office User" w:date="2024-02-07T09:03:00Z"/>
        </w:rPr>
      </w:pPr>
    </w:p>
    <w:p w14:paraId="5224F9AC" w14:textId="77777777" w:rsidR="005143EB" w:rsidDel="002E3940" w:rsidRDefault="005143EB">
      <w:pPr>
        <w:pStyle w:val="Textoindependiente"/>
        <w:spacing w:before="11"/>
        <w:rPr>
          <w:del w:id="203" w:author="Microsoft Office User" w:date="2024-02-07T09:03:00Z"/>
        </w:rPr>
      </w:pPr>
    </w:p>
    <w:p w14:paraId="6F8B1EFD" w14:textId="77777777" w:rsidR="005143EB" w:rsidDel="002E3940" w:rsidRDefault="00000000">
      <w:pPr>
        <w:pStyle w:val="Textoindependiente"/>
        <w:ind w:right="2053"/>
        <w:rPr>
          <w:del w:id="204" w:author="Microsoft Office User" w:date="2024-02-07T09:03:00Z"/>
        </w:rPr>
        <w:pPrChange w:id="205" w:author="Microsoft Office User" w:date="2024-02-07T09:03:00Z">
          <w:pPr>
            <w:pStyle w:val="Textoindependiente"/>
            <w:ind w:left="545" w:right="2053"/>
            <w:jc w:val="center"/>
          </w:pPr>
        </w:pPrChange>
      </w:pPr>
      <w:del w:id="206" w:author="Microsoft Office User" w:date="2024-02-07T09:03:00Z">
        <w:r w:rsidDel="002E3940">
          <w:rPr>
            <w:spacing w:val="-10"/>
          </w:rPr>
          <w:delText>3</w:delText>
        </w:r>
      </w:del>
    </w:p>
    <w:p w14:paraId="4730B224" w14:textId="77777777" w:rsidR="005143EB" w:rsidRDefault="005143EB">
      <w:pPr>
        <w:pStyle w:val="Textoindependiente"/>
        <w:spacing w:line="213" w:lineRule="auto"/>
        <w:ind w:left="321" w:right="1829" w:firstLine="300"/>
        <w:jc w:val="both"/>
        <w:sectPr w:rsidR="005143EB" w:rsidSect="00B23B9E">
          <w:pgSz w:w="11910" w:h="16840"/>
          <w:pgMar w:top="1360" w:right="660" w:bottom="280" w:left="1680" w:header="720" w:footer="720" w:gutter="0"/>
          <w:cols w:space="720"/>
        </w:sectPr>
        <w:pPrChange w:id="207" w:author="Microsoft Office User" w:date="2024-02-07T09:03:00Z">
          <w:pPr>
            <w:jc w:val="center"/>
          </w:pPr>
        </w:pPrChange>
      </w:pPr>
    </w:p>
    <w:p w14:paraId="322EEE03" w14:textId="77777777" w:rsidR="005143EB" w:rsidRDefault="00407FE7">
      <w:pPr>
        <w:pStyle w:val="Textoindependiente"/>
        <w:spacing w:before="108" w:line="213" w:lineRule="auto"/>
        <w:ind w:right="1339"/>
        <w:jc w:val="both"/>
        <w:pPrChange w:id="208" w:author="Microsoft Office User" w:date="2024-02-07T09:03:00Z">
          <w:pPr>
            <w:pStyle w:val="Textoindependiente"/>
            <w:spacing w:before="108" w:line="213" w:lineRule="auto"/>
            <w:ind w:left="811" w:right="1339"/>
            <w:jc w:val="both"/>
          </w:pPr>
        </w:pPrChange>
      </w:pPr>
      <w:r>
        <w:lastRenderedPageBreak/>
        <w:t xml:space="preserve">achieved an accuracy of 85%. </w:t>
      </w:r>
      <w:ins w:id="209" w:author="Microsoft Office User" w:date="2024-02-07T08:21:00Z">
        <w:r>
          <w:t>Their</w:t>
        </w:r>
      </w:ins>
      <w:del w:id="210" w:author="Microsoft Office User" w:date="2024-02-07T08:21:00Z">
        <w:r w:rsidDel="00407FE7">
          <w:delText>In their</w:delText>
        </w:r>
      </w:del>
      <w:r>
        <w:t xml:space="preserve"> second study</w:t>
      </w:r>
      <w:del w:id="211" w:author="Microsoft Office User" w:date="2024-02-07T08:21:00Z">
        <w:r w:rsidDel="00407FE7">
          <w:delText>, they</w:delText>
        </w:r>
      </w:del>
      <w:r>
        <w:t xml:space="preserve"> combined three data </w:t>
      </w:r>
      <w:ins w:id="212" w:author="Microsoft Office User" w:date="2024-02-07T08:21:00Z">
        <w:r>
          <w:t>augmentation</w:t>
        </w:r>
      </w:ins>
      <w:del w:id="213" w:author="Microsoft Office User" w:date="2024-02-07T08:21:00Z">
        <w:r w:rsidDel="00407FE7">
          <w:delText>aug- mentation</w:delText>
        </w:r>
      </w:del>
      <w:r>
        <w:rPr>
          <w:spacing w:val="-11"/>
        </w:rPr>
        <w:t xml:space="preserve"> </w:t>
      </w:r>
      <w:r>
        <w:t>techniques:</w:t>
      </w:r>
      <w:r>
        <w:rPr>
          <w:spacing w:val="-11"/>
        </w:rPr>
        <w:t xml:space="preserve"> </w:t>
      </w:r>
      <w:r>
        <w:t>WGAN,</w:t>
      </w:r>
      <w:r>
        <w:rPr>
          <w:spacing w:val="-11"/>
        </w:rPr>
        <w:t xml:space="preserve"> </w:t>
      </w:r>
      <w:proofErr w:type="spellStart"/>
      <w:r>
        <w:t>mixup</w:t>
      </w:r>
      <w:proofErr w:type="spellEnd"/>
      <w:ins w:id="214" w:author="Microsoft Office User" w:date="2024-02-07T08:21:00Z">
        <w:r>
          <w:t>,</w:t>
        </w:r>
      </w:ins>
      <w:r>
        <w:rPr>
          <w:spacing w:val="-11"/>
        </w:rPr>
        <w:t xml:space="preserve"> </w:t>
      </w:r>
      <w:r>
        <w:t>and</w:t>
      </w:r>
      <w:r>
        <w:rPr>
          <w:spacing w:val="-11"/>
        </w:rPr>
        <w:t xml:space="preserve"> </w:t>
      </w:r>
      <w:r>
        <w:t>nonlinear</w:t>
      </w:r>
      <w:r>
        <w:rPr>
          <w:spacing w:val="-11"/>
        </w:rPr>
        <w:t xml:space="preserve"> </w:t>
      </w:r>
      <w:proofErr w:type="spellStart"/>
      <w:r>
        <w:t>mixup</w:t>
      </w:r>
      <w:proofErr w:type="spellEnd"/>
      <w:r>
        <w:t>,</w:t>
      </w:r>
      <w:r>
        <w:rPr>
          <w:spacing w:val="-11"/>
        </w:rPr>
        <w:t xml:space="preserve"> </w:t>
      </w:r>
      <w:r>
        <w:t>resulting</w:t>
      </w:r>
      <w:r>
        <w:rPr>
          <w:spacing w:val="-11"/>
        </w:rPr>
        <w:t xml:space="preserve"> </w:t>
      </w:r>
      <w:r>
        <w:t>in</w:t>
      </w:r>
      <w:r>
        <w:rPr>
          <w:spacing w:val="-11"/>
        </w:rPr>
        <w:t xml:space="preserve"> </w:t>
      </w:r>
      <w:r>
        <w:t>an</w:t>
      </w:r>
      <w:r>
        <w:rPr>
          <w:spacing w:val="-11"/>
        </w:rPr>
        <w:t xml:space="preserve"> </w:t>
      </w:r>
      <w:r>
        <w:t>accuracy of 85.6%.</w:t>
      </w:r>
    </w:p>
    <w:p w14:paraId="4D6DC840" w14:textId="77777777" w:rsidR="005143EB" w:rsidRDefault="00000000">
      <w:pPr>
        <w:pStyle w:val="Textoindependiente"/>
        <w:spacing w:line="213" w:lineRule="auto"/>
        <w:ind w:left="811" w:right="1339" w:firstLine="300"/>
        <w:jc w:val="both"/>
      </w:pPr>
      <w:r>
        <w:rPr>
          <w:spacing w:val="-4"/>
        </w:rPr>
        <w:t>The</w:t>
      </w:r>
      <w:r>
        <w:rPr>
          <w:spacing w:val="-6"/>
        </w:rPr>
        <w:t xml:space="preserve"> </w:t>
      </w:r>
      <w:r>
        <w:rPr>
          <w:spacing w:val="-4"/>
        </w:rPr>
        <w:t>various</w:t>
      </w:r>
      <w:r>
        <w:rPr>
          <w:spacing w:val="-7"/>
        </w:rPr>
        <w:t xml:space="preserve"> </w:t>
      </w:r>
      <w:r>
        <w:rPr>
          <w:spacing w:val="-4"/>
        </w:rPr>
        <w:t>methodologies</w:t>
      </w:r>
      <w:r>
        <w:rPr>
          <w:spacing w:val="-6"/>
        </w:rPr>
        <w:t xml:space="preserve"> </w:t>
      </w:r>
      <w:r>
        <w:rPr>
          <w:spacing w:val="-4"/>
        </w:rPr>
        <w:t>employed</w:t>
      </w:r>
      <w:r>
        <w:rPr>
          <w:spacing w:val="-7"/>
        </w:rPr>
        <w:t xml:space="preserve"> </w:t>
      </w:r>
      <w:r>
        <w:rPr>
          <w:spacing w:val="-4"/>
        </w:rPr>
        <w:t>in</w:t>
      </w:r>
      <w:r>
        <w:rPr>
          <w:spacing w:val="-6"/>
        </w:rPr>
        <w:t xml:space="preserve"> </w:t>
      </w:r>
      <w:r>
        <w:rPr>
          <w:spacing w:val="-4"/>
        </w:rPr>
        <w:t>this</w:t>
      </w:r>
      <w:r>
        <w:rPr>
          <w:spacing w:val="-6"/>
        </w:rPr>
        <w:t xml:space="preserve"> </w:t>
      </w:r>
      <w:r>
        <w:rPr>
          <w:spacing w:val="-4"/>
        </w:rPr>
        <w:t>dataset</w:t>
      </w:r>
      <w:r>
        <w:rPr>
          <w:spacing w:val="-6"/>
        </w:rPr>
        <w:t xml:space="preserve"> </w:t>
      </w:r>
      <w:r>
        <w:rPr>
          <w:spacing w:val="-4"/>
        </w:rPr>
        <w:t>have</w:t>
      </w:r>
      <w:r>
        <w:rPr>
          <w:spacing w:val="-7"/>
        </w:rPr>
        <w:t xml:space="preserve"> </w:t>
      </w:r>
      <w:r>
        <w:rPr>
          <w:spacing w:val="-4"/>
        </w:rPr>
        <w:t>yielded</w:t>
      </w:r>
      <w:r>
        <w:rPr>
          <w:spacing w:val="-6"/>
        </w:rPr>
        <w:t xml:space="preserve"> </w:t>
      </w:r>
      <w:r>
        <w:rPr>
          <w:spacing w:val="-4"/>
        </w:rPr>
        <w:t>promising</w:t>
      </w:r>
      <w:r>
        <w:rPr>
          <w:spacing w:val="-6"/>
        </w:rPr>
        <w:t xml:space="preserve"> </w:t>
      </w:r>
      <w:r>
        <w:rPr>
          <w:spacing w:val="-4"/>
        </w:rPr>
        <w:t xml:space="preserve">results </w:t>
      </w:r>
      <w:r>
        <w:rPr>
          <w:spacing w:val="-2"/>
        </w:rPr>
        <w:t>for</w:t>
      </w:r>
      <w:r>
        <w:rPr>
          <w:spacing w:val="-10"/>
        </w:rPr>
        <w:t xml:space="preserve"> </w:t>
      </w:r>
      <w:r>
        <w:rPr>
          <w:spacing w:val="-2"/>
        </w:rPr>
        <w:t>cell</w:t>
      </w:r>
      <w:r>
        <w:rPr>
          <w:spacing w:val="-10"/>
        </w:rPr>
        <w:t xml:space="preserve"> </w:t>
      </w:r>
      <w:r>
        <w:rPr>
          <w:spacing w:val="-2"/>
        </w:rPr>
        <w:t>cycle</w:t>
      </w:r>
      <w:r>
        <w:rPr>
          <w:spacing w:val="-10"/>
        </w:rPr>
        <w:t xml:space="preserve"> </w:t>
      </w:r>
      <w:r>
        <w:rPr>
          <w:spacing w:val="-2"/>
        </w:rPr>
        <w:t>classification.</w:t>
      </w:r>
      <w:r>
        <w:rPr>
          <w:spacing w:val="-10"/>
        </w:rPr>
        <w:t xml:space="preserve"> </w:t>
      </w:r>
      <w:r>
        <w:rPr>
          <w:spacing w:val="-2"/>
        </w:rPr>
        <w:t>However,</w:t>
      </w:r>
      <w:r>
        <w:rPr>
          <w:spacing w:val="-10"/>
        </w:rPr>
        <w:t xml:space="preserve"> </w:t>
      </w:r>
      <w:r>
        <w:rPr>
          <w:spacing w:val="-2"/>
        </w:rPr>
        <w:t>a</w:t>
      </w:r>
      <w:r>
        <w:rPr>
          <w:spacing w:val="-10"/>
        </w:rPr>
        <w:t xml:space="preserve"> </w:t>
      </w:r>
      <w:r>
        <w:rPr>
          <w:spacing w:val="-2"/>
        </w:rPr>
        <w:t>significant</w:t>
      </w:r>
      <w:r>
        <w:rPr>
          <w:spacing w:val="-10"/>
        </w:rPr>
        <w:t xml:space="preserve"> </w:t>
      </w:r>
      <w:r>
        <w:rPr>
          <w:spacing w:val="-2"/>
        </w:rPr>
        <w:t>gap</w:t>
      </w:r>
      <w:r>
        <w:rPr>
          <w:spacing w:val="-10"/>
        </w:rPr>
        <w:t xml:space="preserve"> </w:t>
      </w:r>
      <w:r>
        <w:rPr>
          <w:spacing w:val="-2"/>
        </w:rPr>
        <w:t>persists,</w:t>
      </w:r>
      <w:r>
        <w:rPr>
          <w:spacing w:val="-10"/>
        </w:rPr>
        <w:t xml:space="preserve"> </w:t>
      </w:r>
      <w:r>
        <w:rPr>
          <w:spacing w:val="-2"/>
        </w:rPr>
        <w:t>presenting</w:t>
      </w:r>
      <w:r>
        <w:rPr>
          <w:spacing w:val="-10"/>
        </w:rPr>
        <w:t xml:space="preserve"> </w:t>
      </w:r>
      <w:r>
        <w:rPr>
          <w:spacing w:val="-2"/>
        </w:rPr>
        <w:t>an</w:t>
      </w:r>
      <w:r>
        <w:rPr>
          <w:spacing w:val="-10"/>
        </w:rPr>
        <w:t xml:space="preserve"> </w:t>
      </w:r>
      <w:ins w:id="215" w:author="Microsoft Office User" w:date="2024-02-07T08:22:00Z">
        <w:r w:rsidR="00407FE7">
          <w:rPr>
            <w:spacing w:val="-2"/>
          </w:rPr>
          <w:t>opportunity</w:t>
        </w:r>
      </w:ins>
      <w:del w:id="216" w:author="Microsoft Office User" w:date="2024-02-07T08:22:00Z">
        <w:r w:rsidDel="00407FE7">
          <w:rPr>
            <w:spacing w:val="-2"/>
          </w:rPr>
          <w:delText xml:space="preserve">opportu- </w:delText>
        </w:r>
        <w:r w:rsidDel="00407FE7">
          <w:delText>nity</w:delText>
        </w:r>
      </w:del>
      <w:r>
        <w:rPr>
          <w:spacing w:val="-7"/>
        </w:rPr>
        <w:t xml:space="preserve"> </w:t>
      </w:r>
      <w:r>
        <w:t>for</w:t>
      </w:r>
      <w:r>
        <w:rPr>
          <w:spacing w:val="-7"/>
        </w:rPr>
        <w:t xml:space="preserve"> </w:t>
      </w:r>
      <w:r>
        <w:t>further</w:t>
      </w:r>
      <w:r>
        <w:rPr>
          <w:spacing w:val="-7"/>
        </w:rPr>
        <w:t xml:space="preserve"> </w:t>
      </w:r>
      <w:r>
        <w:t>investigation</w:t>
      </w:r>
      <w:r>
        <w:rPr>
          <w:spacing w:val="-7"/>
        </w:rPr>
        <w:t xml:space="preserve"> </w:t>
      </w:r>
      <w:r>
        <w:t>to</w:t>
      </w:r>
      <w:r>
        <w:rPr>
          <w:spacing w:val="-7"/>
        </w:rPr>
        <w:t xml:space="preserve"> </w:t>
      </w:r>
      <w:r>
        <w:t>find</w:t>
      </w:r>
      <w:r>
        <w:rPr>
          <w:spacing w:val="-7"/>
        </w:rPr>
        <w:t xml:space="preserve"> </w:t>
      </w:r>
      <w:r>
        <w:t>a</w:t>
      </w:r>
      <w:r>
        <w:rPr>
          <w:spacing w:val="-7"/>
        </w:rPr>
        <w:t xml:space="preserve"> </w:t>
      </w:r>
      <w:r>
        <w:t>methodology</w:t>
      </w:r>
      <w:r>
        <w:rPr>
          <w:spacing w:val="-7"/>
        </w:rPr>
        <w:t xml:space="preserve"> </w:t>
      </w:r>
      <w:r>
        <w:t>that</w:t>
      </w:r>
      <w:r>
        <w:rPr>
          <w:spacing w:val="-7"/>
        </w:rPr>
        <w:t xml:space="preserve"> </w:t>
      </w:r>
      <w:r>
        <w:t>classifies</w:t>
      </w:r>
      <w:r>
        <w:rPr>
          <w:spacing w:val="-7"/>
        </w:rPr>
        <w:t xml:space="preserve"> </w:t>
      </w:r>
      <w:r>
        <w:t>the</w:t>
      </w:r>
      <w:r>
        <w:rPr>
          <w:spacing w:val="-7"/>
        </w:rPr>
        <w:t xml:space="preserve"> </w:t>
      </w:r>
      <w:r>
        <w:t>cell</w:t>
      </w:r>
      <w:r>
        <w:rPr>
          <w:spacing w:val="-7"/>
        </w:rPr>
        <w:t xml:space="preserve"> </w:t>
      </w:r>
      <w:r>
        <w:t>cycle</w:t>
      </w:r>
      <w:r>
        <w:rPr>
          <w:spacing w:val="-7"/>
        </w:rPr>
        <w:t xml:space="preserve"> </w:t>
      </w:r>
      <w:r>
        <w:t xml:space="preserve">more effectively. </w:t>
      </w:r>
      <w:ins w:id="217" w:author="Microsoft Office User" w:date="2024-02-07T08:22:00Z">
        <w:r w:rsidR="00407FE7">
          <w:t>This</w:t>
        </w:r>
      </w:ins>
      <w:del w:id="218" w:author="Microsoft Office User" w:date="2024-02-07T08:22:00Z">
        <w:r w:rsidDel="00407FE7">
          <w:delText>In this</w:delText>
        </w:r>
      </w:del>
      <w:r>
        <w:t xml:space="preserve"> study</w:t>
      </w:r>
      <w:ins w:id="219" w:author="Microsoft Office User" w:date="2024-02-07T08:22:00Z">
        <w:r w:rsidR="00407FE7">
          <w:t xml:space="preserve"> introduces</w:t>
        </w:r>
      </w:ins>
      <w:del w:id="220" w:author="Microsoft Office User" w:date="2024-02-07T08:22:00Z">
        <w:r w:rsidDel="00407FE7">
          <w:delText>, we introduce</w:delText>
        </w:r>
      </w:del>
      <w:r>
        <w:t xml:space="preserve"> a methodology that utilizes a convolutional neural network model capable of classifying cell cycle phases with higher accuracy than the algorithms mentioned earlier. The improvement is particularly focused on phases involving mitosis.</w:t>
      </w:r>
    </w:p>
    <w:p w14:paraId="07A80CF4" w14:textId="77777777" w:rsidR="005143EB" w:rsidRDefault="00000000">
      <w:pPr>
        <w:pStyle w:val="Textoindependiente"/>
        <w:spacing w:line="213" w:lineRule="auto"/>
        <w:ind w:right="1339"/>
        <w:jc w:val="both"/>
        <w:pPrChange w:id="221" w:author="Microsoft Office User" w:date="2024-02-07T09:04:00Z">
          <w:pPr>
            <w:pStyle w:val="Textoindependiente"/>
            <w:spacing w:line="213" w:lineRule="auto"/>
            <w:ind w:left="811" w:right="1339" w:firstLine="300"/>
            <w:jc w:val="both"/>
          </w:pPr>
        </w:pPrChange>
      </w:pPr>
      <w:del w:id="222" w:author="Microsoft Office User" w:date="2024-02-07T09:04:00Z">
        <w:r w:rsidDel="002E3940">
          <w:rPr>
            <w:spacing w:val="-2"/>
          </w:rPr>
          <w:delText>The</w:delText>
        </w:r>
        <w:r w:rsidDel="002E3940">
          <w:rPr>
            <w:spacing w:val="-7"/>
          </w:rPr>
          <w:delText xml:space="preserve"> </w:delText>
        </w:r>
        <w:r w:rsidDel="002E3940">
          <w:rPr>
            <w:spacing w:val="-2"/>
          </w:rPr>
          <w:delText>document</w:delText>
        </w:r>
        <w:r w:rsidDel="002E3940">
          <w:rPr>
            <w:spacing w:val="-7"/>
          </w:rPr>
          <w:delText xml:space="preserve"> </w:delText>
        </w:r>
        <w:r w:rsidDel="002E3940">
          <w:rPr>
            <w:spacing w:val="-2"/>
          </w:rPr>
          <w:delText>is</w:delText>
        </w:r>
        <w:r w:rsidDel="002E3940">
          <w:rPr>
            <w:spacing w:val="-7"/>
          </w:rPr>
          <w:delText xml:space="preserve"> </w:delText>
        </w:r>
        <w:r w:rsidDel="002E3940">
          <w:rPr>
            <w:spacing w:val="-2"/>
          </w:rPr>
          <w:delText>organized</w:delText>
        </w:r>
        <w:r w:rsidDel="002E3940">
          <w:rPr>
            <w:spacing w:val="-7"/>
          </w:rPr>
          <w:delText xml:space="preserve"> </w:delText>
        </w:r>
        <w:r w:rsidDel="002E3940">
          <w:rPr>
            <w:spacing w:val="-2"/>
          </w:rPr>
          <w:delText>into</w:delText>
        </w:r>
        <w:r w:rsidDel="002E3940">
          <w:rPr>
            <w:spacing w:val="-7"/>
          </w:rPr>
          <w:delText xml:space="preserve"> </w:delText>
        </w:r>
        <w:r w:rsidDel="002E3940">
          <w:rPr>
            <w:spacing w:val="-2"/>
          </w:rPr>
          <w:delText>four</w:delText>
        </w:r>
        <w:r w:rsidDel="002E3940">
          <w:rPr>
            <w:spacing w:val="-7"/>
          </w:rPr>
          <w:delText xml:space="preserve"> </w:delText>
        </w:r>
        <w:r w:rsidDel="002E3940">
          <w:rPr>
            <w:spacing w:val="-2"/>
          </w:rPr>
          <w:delText>sections</w:delText>
        </w:r>
        <w:r w:rsidDel="002E3940">
          <w:rPr>
            <w:spacing w:val="-7"/>
          </w:rPr>
          <w:delText xml:space="preserve"> </w:delText>
        </w:r>
        <w:r w:rsidDel="002E3940">
          <w:rPr>
            <w:spacing w:val="-2"/>
          </w:rPr>
          <w:delText>following</w:delText>
        </w:r>
        <w:r w:rsidDel="002E3940">
          <w:rPr>
            <w:spacing w:val="-7"/>
          </w:rPr>
          <w:delText xml:space="preserve"> </w:delText>
        </w:r>
        <w:r w:rsidDel="002E3940">
          <w:rPr>
            <w:spacing w:val="-2"/>
          </w:rPr>
          <w:delText>this</w:delText>
        </w:r>
        <w:r w:rsidDel="002E3940">
          <w:rPr>
            <w:spacing w:val="-7"/>
          </w:rPr>
          <w:delText xml:space="preserve"> </w:delText>
        </w:r>
        <w:r w:rsidDel="002E3940">
          <w:rPr>
            <w:spacing w:val="-2"/>
          </w:rPr>
          <w:delText>introduction.</w:delText>
        </w:r>
        <w:r w:rsidDel="002E3940">
          <w:rPr>
            <w:spacing w:val="-7"/>
          </w:rPr>
          <w:delText xml:space="preserve"> </w:delText>
        </w:r>
        <w:r w:rsidDel="002E3940">
          <w:rPr>
            <w:spacing w:val="-2"/>
          </w:rPr>
          <w:delText>The</w:delText>
        </w:r>
        <w:r w:rsidDel="002E3940">
          <w:rPr>
            <w:spacing w:val="-7"/>
          </w:rPr>
          <w:delText xml:space="preserve"> </w:delText>
        </w:r>
      </w:del>
      <w:del w:id="223" w:author="Microsoft Office User" w:date="2024-02-07T08:22:00Z">
        <w:r w:rsidDel="00407FE7">
          <w:rPr>
            <w:spacing w:val="-2"/>
          </w:rPr>
          <w:delText>next</w:delText>
        </w:r>
      </w:del>
      <w:del w:id="224" w:author="Microsoft Office User" w:date="2024-02-07T09:04:00Z">
        <w:r w:rsidDel="002E3940">
          <w:rPr>
            <w:spacing w:val="-2"/>
          </w:rPr>
          <w:delText xml:space="preserve"> </w:delText>
        </w:r>
        <w:r w:rsidDel="002E3940">
          <w:rPr>
            <w:spacing w:val="-4"/>
          </w:rPr>
          <w:delText>section</w:delText>
        </w:r>
        <w:r w:rsidDel="002E3940">
          <w:rPr>
            <w:spacing w:val="-8"/>
          </w:rPr>
          <w:delText xml:space="preserve"> </w:delText>
        </w:r>
        <w:r w:rsidDel="002E3940">
          <w:rPr>
            <w:spacing w:val="-4"/>
          </w:rPr>
          <w:delText>will</w:delText>
        </w:r>
        <w:r w:rsidDel="002E3940">
          <w:rPr>
            <w:spacing w:val="-8"/>
          </w:rPr>
          <w:delText xml:space="preserve"> </w:delText>
        </w:r>
        <w:r w:rsidDel="002E3940">
          <w:rPr>
            <w:spacing w:val="-4"/>
          </w:rPr>
          <w:delText>discuss</w:delText>
        </w:r>
        <w:r w:rsidDel="002E3940">
          <w:rPr>
            <w:spacing w:val="-8"/>
          </w:rPr>
          <w:delText xml:space="preserve"> </w:delText>
        </w:r>
        <w:r w:rsidDel="002E3940">
          <w:rPr>
            <w:spacing w:val="-4"/>
          </w:rPr>
          <w:delText>the</w:delText>
        </w:r>
        <w:r w:rsidDel="002E3940">
          <w:rPr>
            <w:spacing w:val="-8"/>
          </w:rPr>
          <w:delText xml:space="preserve"> </w:delText>
        </w:r>
      </w:del>
      <w:del w:id="225" w:author="Microsoft Office User" w:date="2024-02-07T08:22:00Z">
        <w:r w:rsidDel="00407FE7">
          <w:rPr>
            <w:spacing w:val="-4"/>
          </w:rPr>
          <w:delText>employed</w:delText>
        </w:r>
        <w:r w:rsidDel="00407FE7">
          <w:rPr>
            <w:spacing w:val="-8"/>
          </w:rPr>
          <w:delText xml:space="preserve"> </w:delText>
        </w:r>
        <w:r w:rsidDel="00407FE7">
          <w:rPr>
            <w:spacing w:val="-4"/>
          </w:rPr>
          <w:delText>methodology</w:delText>
        </w:r>
      </w:del>
      <w:del w:id="226" w:author="Microsoft Office User" w:date="2024-02-07T09:04:00Z">
        <w:r w:rsidDel="002E3940">
          <w:rPr>
            <w:spacing w:val="-4"/>
          </w:rPr>
          <w:delText>.</w:delText>
        </w:r>
        <w:r w:rsidDel="002E3940">
          <w:rPr>
            <w:spacing w:val="-8"/>
          </w:rPr>
          <w:delText xml:space="preserve"> </w:delText>
        </w:r>
        <w:r w:rsidDel="002E3940">
          <w:rPr>
            <w:spacing w:val="-4"/>
          </w:rPr>
          <w:delText>Subsequently,</w:delText>
        </w:r>
        <w:r w:rsidDel="002E3940">
          <w:rPr>
            <w:spacing w:val="-8"/>
          </w:rPr>
          <w:delText xml:space="preserve"> </w:delText>
        </w:r>
        <w:r w:rsidDel="002E3940">
          <w:rPr>
            <w:spacing w:val="-4"/>
          </w:rPr>
          <w:delText>results</w:delText>
        </w:r>
        <w:r w:rsidDel="002E3940">
          <w:rPr>
            <w:spacing w:val="-8"/>
          </w:rPr>
          <w:delText xml:space="preserve"> </w:delText>
        </w:r>
        <w:r w:rsidDel="002E3940">
          <w:rPr>
            <w:spacing w:val="-4"/>
          </w:rPr>
          <w:delText>will</w:delText>
        </w:r>
        <w:r w:rsidDel="002E3940">
          <w:rPr>
            <w:spacing w:val="-8"/>
          </w:rPr>
          <w:delText xml:space="preserve"> </w:delText>
        </w:r>
        <w:r w:rsidDel="002E3940">
          <w:rPr>
            <w:spacing w:val="-4"/>
          </w:rPr>
          <w:delText>be</w:delText>
        </w:r>
        <w:r w:rsidDel="002E3940">
          <w:rPr>
            <w:spacing w:val="-8"/>
          </w:rPr>
          <w:delText xml:space="preserve"> </w:delText>
        </w:r>
        <w:r w:rsidDel="002E3940">
          <w:rPr>
            <w:spacing w:val="-4"/>
          </w:rPr>
          <w:delText xml:space="preserve">presented </w:delText>
        </w:r>
        <w:r w:rsidDel="002E3940">
          <w:rPr>
            <w:spacing w:val="-2"/>
          </w:rPr>
          <w:delText>through</w:delText>
        </w:r>
        <w:r w:rsidDel="002E3940">
          <w:rPr>
            <w:spacing w:val="-9"/>
          </w:rPr>
          <w:delText xml:space="preserve"> </w:delText>
        </w:r>
        <w:r w:rsidDel="002E3940">
          <w:rPr>
            <w:spacing w:val="-2"/>
          </w:rPr>
          <w:delText>images</w:delText>
        </w:r>
        <w:r w:rsidDel="002E3940">
          <w:rPr>
            <w:spacing w:val="-9"/>
          </w:rPr>
          <w:delText xml:space="preserve"> </w:delText>
        </w:r>
        <w:r w:rsidDel="002E3940">
          <w:rPr>
            <w:spacing w:val="-2"/>
          </w:rPr>
          <w:delText>and</w:delText>
        </w:r>
        <w:r w:rsidDel="002E3940">
          <w:rPr>
            <w:spacing w:val="-9"/>
          </w:rPr>
          <w:delText xml:space="preserve"> </w:delText>
        </w:r>
        <w:r w:rsidDel="002E3940">
          <w:rPr>
            <w:spacing w:val="-2"/>
          </w:rPr>
          <w:delText>graphs,</w:delText>
        </w:r>
        <w:r w:rsidDel="002E3940">
          <w:rPr>
            <w:spacing w:val="-9"/>
          </w:rPr>
          <w:delText xml:space="preserve"> </w:delText>
        </w:r>
        <w:r w:rsidDel="002E3940">
          <w:rPr>
            <w:spacing w:val="-2"/>
          </w:rPr>
          <w:delText>accompanied</w:delText>
        </w:r>
        <w:r w:rsidDel="002E3940">
          <w:rPr>
            <w:spacing w:val="-9"/>
          </w:rPr>
          <w:delText xml:space="preserve"> </w:delText>
        </w:r>
        <w:r w:rsidDel="002E3940">
          <w:rPr>
            <w:spacing w:val="-2"/>
          </w:rPr>
          <w:delText>by</w:delText>
        </w:r>
        <w:r w:rsidDel="002E3940">
          <w:rPr>
            <w:spacing w:val="-9"/>
          </w:rPr>
          <w:delText xml:space="preserve"> </w:delText>
        </w:r>
        <w:r w:rsidDel="002E3940">
          <w:rPr>
            <w:spacing w:val="-2"/>
          </w:rPr>
          <w:delText>their</w:delText>
        </w:r>
        <w:r w:rsidDel="002E3940">
          <w:rPr>
            <w:spacing w:val="-9"/>
          </w:rPr>
          <w:delText xml:space="preserve"> </w:delText>
        </w:r>
        <w:r w:rsidDel="002E3940">
          <w:rPr>
            <w:spacing w:val="-2"/>
          </w:rPr>
          <w:delText>discussion.</w:delText>
        </w:r>
        <w:r w:rsidDel="002E3940">
          <w:rPr>
            <w:spacing w:val="-9"/>
          </w:rPr>
          <w:delText xml:space="preserve"> </w:delText>
        </w:r>
        <w:r w:rsidDel="002E3940">
          <w:rPr>
            <w:spacing w:val="-2"/>
          </w:rPr>
          <w:delText>Finally,</w:delText>
        </w:r>
        <w:r w:rsidDel="002E3940">
          <w:rPr>
            <w:spacing w:val="-9"/>
          </w:rPr>
          <w:delText xml:space="preserve"> </w:delText>
        </w:r>
        <w:r w:rsidDel="002E3940">
          <w:rPr>
            <w:spacing w:val="-2"/>
          </w:rPr>
          <w:delText>the</w:delText>
        </w:r>
        <w:r w:rsidDel="002E3940">
          <w:rPr>
            <w:spacing w:val="-9"/>
          </w:rPr>
          <w:delText xml:space="preserve"> </w:delText>
        </w:r>
        <w:r w:rsidDel="002E3940">
          <w:rPr>
            <w:spacing w:val="-2"/>
          </w:rPr>
          <w:delText xml:space="preserve">conclusions </w:delText>
        </w:r>
        <w:r w:rsidDel="002E3940">
          <w:delText>reached at the end of this study will be outlined.</w:delText>
        </w:r>
      </w:del>
    </w:p>
    <w:p w14:paraId="5505ADFA" w14:textId="77777777" w:rsidR="005143EB" w:rsidRDefault="00000000">
      <w:pPr>
        <w:pStyle w:val="Ttulo1"/>
        <w:numPr>
          <w:ilvl w:val="0"/>
          <w:numId w:val="2"/>
        </w:numPr>
        <w:tabs>
          <w:tab w:val="left" w:pos="1108"/>
        </w:tabs>
        <w:spacing w:before="210"/>
        <w:ind w:left="1108" w:hanging="297"/>
      </w:pPr>
      <w:bookmarkStart w:id="227" w:name="Methodology"/>
      <w:bookmarkEnd w:id="227"/>
      <w:r>
        <w:rPr>
          <w:spacing w:val="-2"/>
          <w:w w:val="105"/>
        </w:rPr>
        <w:t>Methodology</w:t>
      </w:r>
    </w:p>
    <w:p w14:paraId="55F038A5" w14:textId="1089EB9E" w:rsidR="005143EB" w:rsidRDefault="00407FE7">
      <w:pPr>
        <w:pStyle w:val="Textoindependiente"/>
        <w:spacing w:before="149" w:line="213" w:lineRule="auto"/>
        <w:ind w:left="811" w:right="1339"/>
        <w:jc w:val="both"/>
      </w:pPr>
      <w:ins w:id="228" w:author="Microsoft Office User" w:date="2024-02-07T08:22:00Z">
        <w:r>
          <w:t>This</w:t>
        </w:r>
      </w:ins>
      <w:del w:id="229" w:author="Microsoft Office User" w:date="2024-02-07T08:22:00Z">
        <w:r w:rsidDel="00407FE7">
          <w:delText>In this</w:delText>
        </w:r>
      </w:del>
      <w:r>
        <w:t xml:space="preserve"> section</w:t>
      </w:r>
      <w:ins w:id="230" w:author="Microsoft Office User" w:date="2024-02-07T08:22:00Z">
        <w:r>
          <w:t xml:space="preserve"> describes</w:t>
        </w:r>
      </w:ins>
      <w:del w:id="231" w:author="Microsoft Office User" w:date="2024-02-07T08:22:00Z">
        <w:r w:rsidDel="00407FE7">
          <w:delText>,</w:delText>
        </w:r>
      </w:del>
      <w:r>
        <w:t xml:space="preserve"> the methodology employed </w:t>
      </w:r>
      <w:del w:id="232" w:author="Microsoft Office User" w:date="2024-02-07T11:57:00Z">
        <w:r w:rsidDel="00A50020">
          <w:delText xml:space="preserve">in </w:delText>
        </w:r>
      </w:del>
      <w:ins w:id="233" w:author="Microsoft Office User" w:date="2024-02-07T11:57:00Z">
        <w:r w:rsidR="00A50020">
          <w:t xml:space="preserve">for </w:t>
        </w:r>
      </w:ins>
      <w:r>
        <w:t xml:space="preserve">creating the proposed Convolutional </w:t>
      </w:r>
      <w:r>
        <w:rPr>
          <w:spacing w:val="-2"/>
        </w:rPr>
        <w:t>Neural</w:t>
      </w:r>
      <w:r>
        <w:rPr>
          <w:spacing w:val="-11"/>
        </w:rPr>
        <w:t xml:space="preserve"> </w:t>
      </w:r>
      <w:r>
        <w:rPr>
          <w:spacing w:val="-2"/>
        </w:rPr>
        <w:t>Network</w:t>
      </w:r>
      <w:r>
        <w:rPr>
          <w:spacing w:val="-10"/>
        </w:rPr>
        <w:t xml:space="preserve"> </w:t>
      </w:r>
      <w:r>
        <w:rPr>
          <w:spacing w:val="-2"/>
        </w:rPr>
        <w:t>model</w:t>
      </w:r>
      <w:r>
        <w:rPr>
          <w:spacing w:val="-11"/>
        </w:rPr>
        <w:t xml:space="preserve"> </w:t>
      </w:r>
      <w:r>
        <w:rPr>
          <w:spacing w:val="-2"/>
        </w:rPr>
        <w:t>(CNN</w:t>
      </w:r>
      <w:del w:id="234" w:author="Microsoft Office User" w:date="2024-02-07T09:04:00Z">
        <w:r w:rsidDel="00E52078">
          <w:rPr>
            <w:spacing w:val="-10"/>
          </w:rPr>
          <w:delText xml:space="preserve"> </w:delText>
        </w:r>
        <w:r w:rsidDel="00E52078">
          <w:rPr>
            <w:spacing w:val="-2"/>
          </w:rPr>
          <w:delText>from</w:delText>
        </w:r>
        <w:r w:rsidDel="00E52078">
          <w:rPr>
            <w:spacing w:val="-11"/>
          </w:rPr>
          <w:delText xml:space="preserve"> </w:delText>
        </w:r>
        <w:r w:rsidDel="00E52078">
          <w:rPr>
            <w:spacing w:val="-2"/>
          </w:rPr>
          <w:delText>now</w:delText>
        </w:r>
        <w:r w:rsidDel="00E52078">
          <w:rPr>
            <w:spacing w:val="-10"/>
          </w:rPr>
          <w:delText xml:space="preserve"> </w:delText>
        </w:r>
        <w:r w:rsidDel="00E52078">
          <w:rPr>
            <w:spacing w:val="-2"/>
          </w:rPr>
          <w:delText>on</w:delText>
        </w:r>
      </w:del>
      <w:r>
        <w:rPr>
          <w:spacing w:val="-2"/>
        </w:rPr>
        <w:t>)</w:t>
      </w:r>
      <w:r>
        <w:rPr>
          <w:spacing w:val="-11"/>
        </w:rPr>
        <w:t xml:space="preserve"> </w:t>
      </w:r>
      <w:r>
        <w:rPr>
          <w:spacing w:val="-2"/>
        </w:rPr>
        <w:t>in</w:t>
      </w:r>
      <w:r>
        <w:rPr>
          <w:spacing w:val="-10"/>
        </w:rPr>
        <w:t xml:space="preserve"> </w:t>
      </w:r>
      <w:r>
        <w:rPr>
          <w:spacing w:val="-2"/>
        </w:rPr>
        <w:t>this</w:t>
      </w:r>
      <w:r>
        <w:rPr>
          <w:spacing w:val="-11"/>
        </w:rPr>
        <w:t xml:space="preserve"> </w:t>
      </w:r>
      <w:r>
        <w:rPr>
          <w:spacing w:val="-2"/>
        </w:rPr>
        <w:t>study</w:t>
      </w:r>
      <w:del w:id="235" w:author="Microsoft Office User" w:date="2024-02-07T08:22:00Z">
        <w:r w:rsidDel="00407FE7">
          <w:rPr>
            <w:spacing w:val="-10"/>
          </w:rPr>
          <w:delText xml:space="preserve"> </w:delText>
        </w:r>
        <w:r w:rsidDel="00407FE7">
          <w:rPr>
            <w:spacing w:val="-2"/>
          </w:rPr>
          <w:delText>is</w:delText>
        </w:r>
        <w:r w:rsidDel="00407FE7">
          <w:rPr>
            <w:spacing w:val="-11"/>
          </w:rPr>
          <w:delText xml:space="preserve"> </w:delText>
        </w:r>
        <w:r w:rsidDel="00407FE7">
          <w:rPr>
            <w:spacing w:val="-2"/>
          </w:rPr>
          <w:delText>described</w:delText>
        </w:r>
      </w:del>
      <w:r>
        <w:rPr>
          <w:spacing w:val="-2"/>
        </w:rPr>
        <w:t>.</w:t>
      </w:r>
      <w:r>
        <w:rPr>
          <w:spacing w:val="-10"/>
        </w:rPr>
        <w:t xml:space="preserve"> </w:t>
      </w:r>
      <w:r>
        <w:rPr>
          <w:spacing w:val="-2"/>
        </w:rPr>
        <w:t>Initially,</w:t>
      </w:r>
      <w:r>
        <w:rPr>
          <w:spacing w:val="-11"/>
        </w:rPr>
        <w:t xml:space="preserve"> </w:t>
      </w:r>
      <w:r>
        <w:rPr>
          <w:spacing w:val="-2"/>
        </w:rPr>
        <w:t xml:space="preserve">details </w:t>
      </w:r>
      <w:r>
        <w:rPr>
          <w:spacing w:val="-4"/>
        </w:rPr>
        <w:t xml:space="preserve">of the dataset used are provided. Subsequently, the architecture of the developed CNN </w:t>
      </w:r>
      <w:r>
        <w:rPr>
          <w:spacing w:val="-2"/>
        </w:rPr>
        <w:t>model</w:t>
      </w:r>
      <w:r>
        <w:rPr>
          <w:spacing w:val="-11"/>
        </w:rPr>
        <w:t xml:space="preserve"> </w:t>
      </w:r>
      <w:r>
        <w:rPr>
          <w:spacing w:val="-2"/>
        </w:rPr>
        <w:t>is</w:t>
      </w:r>
      <w:r>
        <w:rPr>
          <w:spacing w:val="-10"/>
        </w:rPr>
        <w:t xml:space="preserve"> </w:t>
      </w:r>
      <w:r>
        <w:rPr>
          <w:spacing w:val="-2"/>
        </w:rPr>
        <w:t>comprehensively</w:t>
      </w:r>
      <w:r>
        <w:rPr>
          <w:spacing w:val="-11"/>
        </w:rPr>
        <w:t xml:space="preserve"> </w:t>
      </w:r>
      <w:r>
        <w:rPr>
          <w:spacing w:val="-2"/>
        </w:rPr>
        <w:t>outlined.</w:t>
      </w:r>
      <w:r>
        <w:rPr>
          <w:spacing w:val="-10"/>
        </w:rPr>
        <w:t xml:space="preserve"> </w:t>
      </w:r>
      <w:r>
        <w:rPr>
          <w:spacing w:val="-2"/>
        </w:rPr>
        <w:t>Finally,</w:t>
      </w:r>
      <w:r>
        <w:rPr>
          <w:spacing w:val="-11"/>
        </w:rPr>
        <w:t xml:space="preserve"> </w:t>
      </w:r>
      <w:r>
        <w:rPr>
          <w:spacing w:val="-2"/>
        </w:rPr>
        <w:t>a</w:t>
      </w:r>
      <w:r>
        <w:rPr>
          <w:spacing w:val="-10"/>
        </w:rPr>
        <w:t xml:space="preserve"> </w:t>
      </w:r>
      <w:r>
        <w:rPr>
          <w:spacing w:val="-2"/>
        </w:rPr>
        <w:t>concise</w:t>
      </w:r>
      <w:r>
        <w:rPr>
          <w:spacing w:val="-11"/>
        </w:rPr>
        <w:t xml:space="preserve"> </w:t>
      </w:r>
      <w:r>
        <w:rPr>
          <w:spacing w:val="-2"/>
        </w:rPr>
        <w:t>explanation</w:t>
      </w:r>
      <w:r>
        <w:rPr>
          <w:spacing w:val="-10"/>
        </w:rPr>
        <w:t xml:space="preserve"> </w:t>
      </w:r>
      <w:r>
        <w:rPr>
          <w:spacing w:val="-2"/>
        </w:rPr>
        <w:t>of</w:t>
      </w:r>
      <w:r>
        <w:rPr>
          <w:spacing w:val="-11"/>
        </w:rPr>
        <w:t xml:space="preserve"> </w:t>
      </w:r>
      <w:r>
        <w:rPr>
          <w:spacing w:val="-2"/>
        </w:rPr>
        <w:t>the</w:t>
      </w:r>
      <w:r>
        <w:rPr>
          <w:spacing w:val="-10"/>
        </w:rPr>
        <w:t xml:space="preserve"> </w:t>
      </w:r>
      <w:r>
        <w:rPr>
          <w:spacing w:val="-2"/>
        </w:rPr>
        <w:t>methods</w:t>
      </w:r>
      <w:r>
        <w:rPr>
          <w:spacing w:val="-11"/>
        </w:rPr>
        <w:t xml:space="preserve"> </w:t>
      </w:r>
      <w:r>
        <w:rPr>
          <w:spacing w:val="-2"/>
        </w:rPr>
        <w:t xml:space="preserve">used </w:t>
      </w:r>
      <w:r>
        <w:t>for comparisons is provided, accompanied by a description of the metrics used to evaluate the performance of the developed model.</w:t>
      </w:r>
    </w:p>
    <w:p w14:paraId="7BB9F033" w14:textId="77777777" w:rsidR="005143EB" w:rsidRDefault="00000000">
      <w:pPr>
        <w:pStyle w:val="Textoindependiente"/>
        <w:spacing w:line="213" w:lineRule="auto"/>
        <w:ind w:left="811" w:right="1339" w:firstLine="300"/>
        <w:jc w:val="both"/>
      </w:pPr>
      <w:r>
        <w:t>The</w:t>
      </w:r>
      <w:r>
        <w:rPr>
          <w:spacing w:val="-2"/>
        </w:rPr>
        <w:t xml:space="preserve"> </w:t>
      </w:r>
      <w:r>
        <w:t>development</w:t>
      </w:r>
      <w:r>
        <w:rPr>
          <w:spacing w:val="-2"/>
        </w:rPr>
        <w:t xml:space="preserve"> </w:t>
      </w:r>
      <w:r>
        <w:t>of</w:t>
      </w:r>
      <w:r>
        <w:rPr>
          <w:spacing w:val="-2"/>
        </w:rPr>
        <w:t xml:space="preserve"> </w:t>
      </w:r>
      <w:r>
        <w:t>the</w:t>
      </w:r>
      <w:r>
        <w:rPr>
          <w:spacing w:val="-2"/>
        </w:rPr>
        <w:t xml:space="preserve"> </w:t>
      </w:r>
      <w:r>
        <w:t>proposed</w:t>
      </w:r>
      <w:r>
        <w:rPr>
          <w:spacing w:val="-2"/>
        </w:rPr>
        <w:t xml:space="preserve"> </w:t>
      </w:r>
      <w:r>
        <w:t>model</w:t>
      </w:r>
      <w:r>
        <w:rPr>
          <w:spacing w:val="-2"/>
        </w:rPr>
        <w:t xml:space="preserve"> </w:t>
      </w:r>
      <w:r>
        <w:t>is</w:t>
      </w:r>
      <w:r>
        <w:rPr>
          <w:spacing w:val="-2"/>
        </w:rPr>
        <w:t xml:space="preserve"> </w:t>
      </w:r>
      <w:r>
        <w:t>detailed</w:t>
      </w:r>
      <w:r>
        <w:rPr>
          <w:spacing w:val="-2"/>
        </w:rPr>
        <w:t xml:space="preserve"> </w:t>
      </w:r>
      <w:r>
        <w:t>in</w:t>
      </w:r>
      <w:r>
        <w:rPr>
          <w:spacing w:val="-2"/>
        </w:rPr>
        <w:t xml:space="preserve"> </w:t>
      </w:r>
      <w:r>
        <w:t>Figure</w:t>
      </w:r>
      <w:r>
        <w:rPr>
          <w:spacing w:val="-2"/>
        </w:rPr>
        <w:t xml:space="preserve"> </w:t>
      </w:r>
      <w:hyperlink w:anchor="_bookmark0" w:history="1">
        <w:r>
          <w:rPr>
            <w:color w:val="0000FF"/>
          </w:rPr>
          <w:t>1</w:t>
        </w:r>
      </w:hyperlink>
      <w:r>
        <w:t>,</w:t>
      </w:r>
      <w:r>
        <w:rPr>
          <w:spacing w:val="-2"/>
        </w:rPr>
        <w:t xml:space="preserve"> </w:t>
      </w:r>
      <w:r>
        <w:t>a</w:t>
      </w:r>
      <w:r>
        <w:rPr>
          <w:spacing w:val="-2"/>
        </w:rPr>
        <w:t xml:space="preserve"> </w:t>
      </w:r>
      <w:r>
        <w:t>block</w:t>
      </w:r>
      <w:r>
        <w:rPr>
          <w:spacing w:val="-2"/>
        </w:rPr>
        <w:t xml:space="preserve"> </w:t>
      </w:r>
      <w:r>
        <w:t xml:space="preserve">diagram </w:t>
      </w:r>
      <w:r>
        <w:rPr>
          <w:spacing w:val="-2"/>
        </w:rPr>
        <w:t>divided</w:t>
      </w:r>
      <w:r>
        <w:rPr>
          <w:spacing w:val="-9"/>
        </w:rPr>
        <w:t xml:space="preserve"> </w:t>
      </w:r>
      <w:r>
        <w:rPr>
          <w:spacing w:val="-2"/>
        </w:rPr>
        <w:t>into</w:t>
      </w:r>
      <w:r>
        <w:rPr>
          <w:spacing w:val="-9"/>
        </w:rPr>
        <w:t xml:space="preserve"> </w:t>
      </w:r>
      <w:r>
        <w:rPr>
          <w:spacing w:val="-2"/>
        </w:rPr>
        <w:t>two</w:t>
      </w:r>
      <w:r>
        <w:rPr>
          <w:spacing w:val="-9"/>
        </w:rPr>
        <w:t xml:space="preserve"> </w:t>
      </w:r>
      <w:r>
        <w:rPr>
          <w:spacing w:val="-2"/>
        </w:rPr>
        <w:t>distinct</w:t>
      </w:r>
      <w:r>
        <w:rPr>
          <w:spacing w:val="-9"/>
        </w:rPr>
        <w:t xml:space="preserve"> </w:t>
      </w:r>
      <w:r>
        <w:rPr>
          <w:spacing w:val="-2"/>
        </w:rPr>
        <w:t>sections.</w:t>
      </w:r>
      <w:r>
        <w:rPr>
          <w:spacing w:val="-9"/>
        </w:rPr>
        <w:t xml:space="preserve"> </w:t>
      </w:r>
      <w:r>
        <w:rPr>
          <w:spacing w:val="-2"/>
        </w:rPr>
        <w:t>Procedures</w:t>
      </w:r>
      <w:r>
        <w:rPr>
          <w:spacing w:val="-9"/>
        </w:rPr>
        <w:t xml:space="preserve"> </w:t>
      </w:r>
      <w:r>
        <w:rPr>
          <w:spacing w:val="-2"/>
        </w:rPr>
        <w:t>are</w:t>
      </w:r>
      <w:r>
        <w:rPr>
          <w:spacing w:val="-9"/>
        </w:rPr>
        <w:t xml:space="preserve"> </w:t>
      </w:r>
      <w:r>
        <w:rPr>
          <w:spacing w:val="-2"/>
        </w:rPr>
        <w:t>highlighted</w:t>
      </w:r>
      <w:r>
        <w:rPr>
          <w:spacing w:val="-9"/>
        </w:rPr>
        <w:t xml:space="preserve"> </w:t>
      </w:r>
      <w:r>
        <w:rPr>
          <w:spacing w:val="-2"/>
        </w:rPr>
        <w:t>using</w:t>
      </w:r>
      <w:r>
        <w:rPr>
          <w:spacing w:val="-9"/>
        </w:rPr>
        <w:t xml:space="preserve"> </w:t>
      </w:r>
      <w:r>
        <w:rPr>
          <w:spacing w:val="-2"/>
        </w:rPr>
        <w:t>colors</w:t>
      </w:r>
      <w:r>
        <w:rPr>
          <w:spacing w:val="-9"/>
        </w:rPr>
        <w:t xml:space="preserve"> </w:t>
      </w:r>
      <w:r>
        <w:rPr>
          <w:spacing w:val="-2"/>
        </w:rPr>
        <w:t>to</w:t>
      </w:r>
      <w:r>
        <w:rPr>
          <w:spacing w:val="-9"/>
        </w:rPr>
        <w:t xml:space="preserve"> </w:t>
      </w:r>
      <w:r>
        <w:rPr>
          <w:spacing w:val="-2"/>
        </w:rPr>
        <w:t xml:space="preserve">illustrate </w:t>
      </w:r>
      <w:r>
        <w:t>each step, and each process is described in detail in the following paragraphs. The upper</w:t>
      </w:r>
      <w:r>
        <w:rPr>
          <w:spacing w:val="-9"/>
        </w:rPr>
        <w:t xml:space="preserve"> </w:t>
      </w:r>
      <w:r>
        <w:t>section,</w:t>
      </w:r>
      <w:r>
        <w:rPr>
          <w:spacing w:val="-9"/>
        </w:rPr>
        <w:t xml:space="preserve"> </w:t>
      </w:r>
      <w:r>
        <w:t>depicted</w:t>
      </w:r>
      <w:r>
        <w:rPr>
          <w:spacing w:val="-9"/>
        </w:rPr>
        <w:t xml:space="preserve"> </w:t>
      </w:r>
      <w:r>
        <w:t>in</w:t>
      </w:r>
      <w:r>
        <w:rPr>
          <w:spacing w:val="-9"/>
        </w:rPr>
        <w:t xml:space="preserve"> </w:t>
      </w:r>
      <w:r>
        <w:t>Figure</w:t>
      </w:r>
      <w:r>
        <w:rPr>
          <w:spacing w:val="-9"/>
        </w:rPr>
        <w:t xml:space="preserve"> </w:t>
      </w:r>
      <w:hyperlink w:anchor="_bookmark0" w:history="1">
        <w:r>
          <w:rPr>
            <w:color w:val="0000FF"/>
          </w:rPr>
          <w:t>1</w:t>
        </w:r>
      </w:hyperlink>
      <w:r>
        <w:t>a,</w:t>
      </w:r>
      <w:r>
        <w:rPr>
          <w:spacing w:val="-9"/>
        </w:rPr>
        <w:t xml:space="preserve"> </w:t>
      </w:r>
      <w:r>
        <w:t>focuses</w:t>
      </w:r>
      <w:r>
        <w:rPr>
          <w:spacing w:val="-9"/>
        </w:rPr>
        <w:t xml:space="preserve"> </w:t>
      </w:r>
      <w:r>
        <w:t>on</w:t>
      </w:r>
      <w:r>
        <w:rPr>
          <w:spacing w:val="-9"/>
        </w:rPr>
        <w:t xml:space="preserve"> </w:t>
      </w:r>
      <w:r>
        <w:t>the</w:t>
      </w:r>
      <w:r>
        <w:rPr>
          <w:spacing w:val="-9"/>
        </w:rPr>
        <w:t xml:space="preserve"> </w:t>
      </w:r>
      <w:r>
        <w:t>overall</w:t>
      </w:r>
      <w:r>
        <w:rPr>
          <w:spacing w:val="-9"/>
        </w:rPr>
        <w:t xml:space="preserve"> </w:t>
      </w:r>
      <w:r>
        <w:t>development</w:t>
      </w:r>
      <w:r>
        <w:rPr>
          <w:spacing w:val="-9"/>
        </w:rPr>
        <w:t xml:space="preserve"> </w:t>
      </w:r>
      <w:r>
        <w:t>of</w:t>
      </w:r>
      <w:r>
        <w:rPr>
          <w:spacing w:val="-9"/>
        </w:rPr>
        <w:t xml:space="preserve"> </w:t>
      </w:r>
      <w:r>
        <w:t>the</w:t>
      </w:r>
      <w:r>
        <w:rPr>
          <w:spacing w:val="-9"/>
        </w:rPr>
        <w:t xml:space="preserve"> </w:t>
      </w:r>
      <w:r>
        <w:t xml:space="preserve">CNN </w:t>
      </w:r>
      <w:r>
        <w:rPr>
          <w:spacing w:val="-2"/>
        </w:rPr>
        <w:t>model.</w:t>
      </w:r>
      <w:r>
        <w:rPr>
          <w:spacing w:val="-9"/>
        </w:rPr>
        <w:t xml:space="preserve"> </w:t>
      </w:r>
      <w:ins w:id="236" w:author="Microsoft Office User" w:date="2024-02-07T08:40:00Z">
        <w:r w:rsidR="00863023">
          <w:rPr>
            <w:spacing w:val="-2"/>
          </w:rPr>
          <w:t>The</w:t>
        </w:r>
      </w:ins>
      <w:del w:id="237" w:author="Microsoft Office User" w:date="2024-02-07T08:40:00Z">
        <w:r w:rsidDel="00863023">
          <w:rPr>
            <w:spacing w:val="-2"/>
          </w:rPr>
          <w:delText>In</w:delText>
        </w:r>
        <w:r w:rsidDel="00863023">
          <w:rPr>
            <w:spacing w:val="-9"/>
          </w:rPr>
          <w:delText xml:space="preserve"> </w:delText>
        </w:r>
        <w:r w:rsidDel="00863023">
          <w:rPr>
            <w:spacing w:val="-2"/>
          </w:rPr>
          <w:delText>this</w:delText>
        </w:r>
        <w:r w:rsidDel="00863023">
          <w:rPr>
            <w:spacing w:val="-9"/>
          </w:rPr>
          <w:delText xml:space="preserve"> </w:delText>
        </w:r>
        <w:r w:rsidDel="00863023">
          <w:rPr>
            <w:spacing w:val="-2"/>
          </w:rPr>
          <w:delText>process,</w:delText>
        </w:r>
        <w:r w:rsidDel="00863023">
          <w:rPr>
            <w:spacing w:val="-9"/>
          </w:rPr>
          <w:delText xml:space="preserve"> </w:delText>
        </w:r>
        <w:r w:rsidDel="00863023">
          <w:rPr>
            <w:spacing w:val="-2"/>
          </w:rPr>
          <w:delText>the</w:delText>
        </w:r>
      </w:del>
      <w:r>
        <w:rPr>
          <w:spacing w:val="-9"/>
        </w:rPr>
        <w:t xml:space="preserve"> </w:t>
      </w:r>
      <w:r>
        <w:rPr>
          <w:spacing w:val="-2"/>
        </w:rPr>
        <w:t>model</w:t>
      </w:r>
      <w:r>
        <w:rPr>
          <w:spacing w:val="-9"/>
        </w:rPr>
        <w:t xml:space="preserve"> </w:t>
      </w:r>
      <w:r>
        <w:rPr>
          <w:spacing w:val="-2"/>
        </w:rPr>
        <w:t>is</w:t>
      </w:r>
      <w:r>
        <w:rPr>
          <w:spacing w:val="-9"/>
        </w:rPr>
        <w:t xml:space="preserve"> </w:t>
      </w:r>
      <w:r>
        <w:rPr>
          <w:spacing w:val="-2"/>
        </w:rPr>
        <w:t>fed</w:t>
      </w:r>
      <w:r>
        <w:rPr>
          <w:spacing w:val="-9"/>
        </w:rPr>
        <w:t xml:space="preserve"> </w:t>
      </w:r>
      <w:r>
        <w:rPr>
          <w:spacing w:val="-2"/>
        </w:rPr>
        <w:t>with</w:t>
      </w:r>
      <w:r>
        <w:rPr>
          <w:spacing w:val="-9"/>
        </w:rPr>
        <w:t xml:space="preserve"> </w:t>
      </w:r>
      <w:r>
        <w:rPr>
          <w:spacing w:val="-2"/>
        </w:rPr>
        <w:t>images</w:t>
      </w:r>
      <w:r>
        <w:rPr>
          <w:spacing w:val="-9"/>
        </w:rPr>
        <w:t xml:space="preserve"> </w:t>
      </w:r>
      <w:r>
        <w:rPr>
          <w:spacing w:val="-2"/>
        </w:rPr>
        <w:t>of</w:t>
      </w:r>
      <w:r>
        <w:rPr>
          <w:spacing w:val="-9"/>
        </w:rPr>
        <w:t xml:space="preserve"> </w:t>
      </w:r>
      <w:proofErr w:type="spellStart"/>
      <w:r>
        <w:rPr>
          <w:spacing w:val="-2"/>
        </w:rPr>
        <w:t>Jurkat</w:t>
      </w:r>
      <w:proofErr w:type="spellEnd"/>
      <w:r>
        <w:rPr>
          <w:spacing w:val="-9"/>
        </w:rPr>
        <w:t xml:space="preserve"> </w:t>
      </w:r>
      <w:r>
        <w:rPr>
          <w:spacing w:val="-2"/>
        </w:rPr>
        <w:t>cells</w:t>
      </w:r>
      <w:r>
        <w:rPr>
          <w:spacing w:val="-9"/>
        </w:rPr>
        <w:t xml:space="preserve"> </w:t>
      </w:r>
      <w:r>
        <w:rPr>
          <w:spacing w:val="-2"/>
        </w:rPr>
        <w:t>in</w:t>
      </w:r>
      <w:r>
        <w:rPr>
          <w:spacing w:val="-9"/>
        </w:rPr>
        <w:t xml:space="preserve"> </w:t>
      </w:r>
      <w:r>
        <w:rPr>
          <w:spacing w:val="-2"/>
        </w:rPr>
        <w:t>various</w:t>
      </w:r>
      <w:r>
        <w:rPr>
          <w:spacing w:val="-9"/>
        </w:rPr>
        <w:t xml:space="preserve"> </w:t>
      </w:r>
      <w:ins w:id="238" w:author="Microsoft Office User" w:date="2024-02-07T08:22:00Z">
        <w:r w:rsidR="00407FE7">
          <w:rPr>
            <w:spacing w:val="-2"/>
          </w:rPr>
          <w:t>cell cycle phases</w:t>
        </w:r>
      </w:ins>
      <w:del w:id="239" w:author="Microsoft Office User" w:date="2024-02-07T08:22:00Z">
        <w:r w:rsidDel="00407FE7">
          <w:rPr>
            <w:spacing w:val="-2"/>
          </w:rPr>
          <w:delText>phases</w:delText>
        </w:r>
        <w:r w:rsidDel="00407FE7">
          <w:rPr>
            <w:spacing w:val="-9"/>
          </w:rPr>
          <w:delText xml:space="preserve"> </w:delText>
        </w:r>
        <w:r w:rsidDel="00407FE7">
          <w:rPr>
            <w:spacing w:val="-2"/>
          </w:rPr>
          <w:delText xml:space="preserve">of </w:delText>
        </w:r>
        <w:r w:rsidDel="00407FE7">
          <w:delText>the</w:delText>
        </w:r>
        <w:r w:rsidDel="00407FE7">
          <w:rPr>
            <w:spacing w:val="-12"/>
          </w:rPr>
          <w:delText xml:space="preserve"> </w:delText>
        </w:r>
        <w:r w:rsidDel="00407FE7">
          <w:delText>cell</w:delText>
        </w:r>
        <w:r w:rsidDel="00407FE7">
          <w:rPr>
            <w:spacing w:val="-12"/>
          </w:rPr>
          <w:delText xml:space="preserve"> </w:delText>
        </w:r>
        <w:r w:rsidDel="00407FE7">
          <w:delText>cycle</w:delText>
        </w:r>
      </w:del>
      <w:del w:id="240" w:author="Microsoft Office User" w:date="2024-02-07T08:40:00Z">
        <w:r w:rsidDel="00863023">
          <w:delText>,</w:delText>
        </w:r>
      </w:del>
      <w:r>
        <w:rPr>
          <w:spacing w:val="-12"/>
        </w:rPr>
        <w:t xml:space="preserve"> </w:t>
      </w:r>
      <w:r>
        <w:t>obtained</w:t>
      </w:r>
      <w:r>
        <w:rPr>
          <w:spacing w:val="-12"/>
        </w:rPr>
        <w:t xml:space="preserve"> </w:t>
      </w:r>
      <w:r>
        <w:t>through</w:t>
      </w:r>
      <w:r>
        <w:rPr>
          <w:spacing w:val="-12"/>
        </w:rPr>
        <w:t xml:space="preserve"> </w:t>
      </w:r>
      <w:r>
        <w:t>imaging</w:t>
      </w:r>
      <w:r>
        <w:rPr>
          <w:spacing w:val="-12"/>
        </w:rPr>
        <w:t xml:space="preserve"> </w:t>
      </w:r>
      <w:r>
        <w:t>flow</w:t>
      </w:r>
      <w:r>
        <w:rPr>
          <w:spacing w:val="-12"/>
        </w:rPr>
        <w:t xml:space="preserve"> </w:t>
      </w:r>
      <w:r>
        <w:t>cytometry.</w:t>
      </w:r>
      <w:r>
        <w:rPr>
          <w:spacing w:val="-12"/>
        </w:rPr>
        <w:t xml:space="preserve"> </w:t>
      </w:r>
      <w:r>
        <w:t>The</w:t>
      </w:r>
      <w:r>
        <w:rPr>
          <w:spacing w:val="-12"/>
        </w:rPr>
        <w:t xml:space="preserve"> </w:t>
      </w:r>
      <w:r>
        <w:t>training</w:t>
      </w:r>
      <w:r>
        <w:rPr>
          <w:spacing w:val="-12"/>
        </w:rPr>
        <w:t xml:space="preserve"> </w:t>
      </w:r>
      <w:r>
        <w:t>phase</w:t>
      </w:r>
      <w:r>
        <w:rPr>
          <w:spacing w:val="-12"/>
        </w:rPr>
        <w:t xml:space="preserve"> </w:t>
      </w:r>
      <w:r>
        <w:t>involves the</w:t>
      </w:r>
      <w:r>
        <w:rPr>
          <w:spacing w:val="-4"/>
        </w:rPr>
        <w:t xml:space="preserve"> </w:t>
      </w:r>
      <w:r>
        <w:t>model</w:t>
      </w:r>
      <w:r>
        <w:rPr>
          <w:spacing w:val="-4"/>
        </w:rPr>
        <w:t xml:space="preserve"> </w:t>
      </w:r>
      <w:r>
        <w:t>learning</w:t>
      </w:r>
      <w:r>
        <w:rPr>
          <w:spacing w:val="-4"/>
        </w:rPr>
        <w:t xml:space="preserve"> </w:t>
      </w:r>
      <w:r>
        <w:t>to</w:t>
      </w:r>
      <w:r>
        <w:rPr>
          <w:spacing w:val="-4"/>
        </w:rPr>
        <w:t xml:space="preserve"> </w:t>
      </w:r>
      <w:r>
        <w:t>assign</w:t>
      </w:r>
      <w:r>
        <w:rPr>
          <w:spacing w:val="-4"/>
        </w:rPr>
        <w:t xml:space="preserve"> </w:t>
      </w:r>
      <w:r>
        <w:t>output</w:t>
      </w:r>
      <w:r>
        <w:rPr>
          <w:spacing w:val="-4"/>
        </w:rPr>
        <w:t xml:space="preserve"> </w:t>
      </w:r>
      <w:r>
        <w:t>labels</w:t>
      </w:r>
      <w:r>
        <w:rPr>
          <w:spacing w:val="-4"/>
        </w:rPr>
        <w:t xml:space="preserve"> </w:t>
      </w:r>
      <w:r>
        <w:t>to</w:t>
      </w:r>
      <w:r>
        <w:rPr>
          <w:spacing w:val="-4"/>
        </w:rPr>
        <w:t xml:space="preserve"> </w:t>
      </w:r>
      <w:r>
        <w:t>the</w:t>
      </w:r>
      <w:r>
        <w:rPr>
          <w:spacing w:val="-4"/>
        </w:rPr>
        <w:t xml:space="preserve"> </w:t>
      </w:r>
      <w:r>
        <w:t>received</w:t>
      </w:r>
      <w:r>
        <w:rPr>
          <w:spacing w:val="-4"/>
        </w:rPr>
        <w:t xml:space="preserve"> </w:t>
      </w:r>
      <w:r>
        <w:t>images,</w:t>
      </w:r>
      <w:r>
        <w:rPr>
          <w:spacing w:val="-4"/>
        </w:rPr>
        <w:t xml:space="preserve"> </w:t>
      </w:r>
      <w:r>
        <w:t>contributing</w:t>
      </w:r>
      <w:r>
        <w:rPr>
          <w:spacing w:val="-4"/>
        </w:rPr>
        <w:t xml:space="preserve"> </w:t>
      </w:r>
      <w:r>
        <w:t>to</w:t>
      </w:r>
      <w:r>
        <w:rPr>
          <w:spacing w:val="-4"/>
        </w:rPr>
        <w:t xml:space="preserve"> </w:t>
      </w:r>
      <w:r>
        <w:t xml:space="preserve">its recognition and classification capabilities. The lower section (Figure </w:t>
      </w:r>
      <w:hyperlink w:anchor="_bookmark0" w:history="1">
        <w:r>
          <w:rPr>
            <w:color w:val="0000FF"/>
          </w:rPr>
          <w:t>1</w:t>
        </w:r>
      </w:hyperlink>
      <w:r>
        <w:t>b) showcases two</w:t>
      </w:r>
      <w:r>
        <w:rPr>
          <w:spacing w:val="-13"/>
        </w:rPr>
        <w:t xml:space="preserve"> </w:t>
      </w:r>
      <w:r>
        <w:t>different</w:t>
      </w:r>
      <w:r>
        <w:rPr>
          <w:spacing w:val="-12"/>
        </w:rPr>
        <w:t xml:space="preserve"> </w:t>
      </w:r>
      <w:r>
        <w:t>procedures</w:t>
      </w:r>
      <w:r>
        <w:rPr>
          <w:spacing w:val="-13"/>
        </w:rPr>
        <w:t xml:space="preserve"> </w:t>
      </w:r>
      <w:r>
        <w:t>used</w:t>
      </w:r>
      <w:r>
        <w:rPr>
          <w:spacing w:val="-12"/>
        </w:rPr>
        <w:t xml:space="preserve"> </w:t>
      </w:r>
      <w:r>
        <w:t>to</w:t>
      </w:r>
      <w:r>
        <w:rPr>
          <w:spacing w:val="-13"/>
        </w:rPr>
        <w:t xml:space="preserve"> </w:t>
      </w:r>
      <w:r>
        <w:t>analyze</w:t>
      </w:r>
      <w:r>
        <w:rPr>
          <w:spacing w:val="-12"/>
        </w:rPr>
        <w:t xml:space="preserve"> </w:t>
      </w:r>
      <w:r>
        <w:t>the</w:t>
      </w:r>
      <w:r>
        <w:rPr>
          <w:spacing w:val="-13"/>
        </w:rPr>
        <w:t xml:space="preserve"> </w:t>
      </w:r>
      <w:r>
        <w:t>behavior</w:t>
      </w:r>
      <w:r>
        <w:rPr>
          <w:spacing w:val="-12"/>
        </w:rPr>
        <w:t xml:space="preserve"> </w:t>
      </w:r>
      <w:r>
        <w:t>of</w:t>
      </w:r>
      <w:r>
        <w:rPr>
          <w:spacing w:val="-13"/>
        </w:rPr>
        <w:t xml:space="preserve"> </w:t>
      </w:r>
      <w:r>
        <w:t>the</w:t>
      </w:r>
      <w:r>
        <w:rPr>
          <w:spacing w:val="-12"/>
        </w:rPr>
        <w:t xml:space="preserve"> </w:t>
      </w:r>
      <w:r>
        <w:t>developed</w:t>
      </w:r>
      <w:r>
        <w:rPr>
          <w:spacing w:val="-13"/>
        </w:rPr>
        <w:t xml:space="preserve"> </w:t>
      </w:r>
      <w:r>
        <w:t>CNN.</w:t>
      </w:r>
      <w:r>
        <w:rPr>
          <w:spacing w:val="-12"/>
        </w:rPr>
        <w:t xml:space="preserve"> </w:t>
      </w:r>
      <w:r>
        <w:t>In</w:t>
      </w:r>
      <w:r>
        <w:rPr>
          <w:spacing w:val="-13"/>
        </w:rPr>
        <w:t xml:space="preserve"> </w:t>
      </w:r>
      <w:ins w:id="241" w:author="Microsoft Office User" w:date="2024-02-07T08:23:00Z">
        <w:r w:rsidR="00407FE7">
          <w:t>Procedure</w:t>
        </w:r>
      </w:ins>
      <w:del w:id="242" w:author="Microsoft Office User" w:date="2024-02-07T08:23:00Z">
        <w:r w:rsidDel="00407FE7">
          <w:delText>Pro- cedure</w:delText>
        </w:r>
      </w:del>
      <w:r>
        <w:t xml:space="preserve"> </w:t>
      </w:r>
      <w:hyperlink w:anchor="_bookmark0" w:history="1">
        <w:r>
          <w:rPr>
            <w:color w:val="0000FF"/>
          </w:rPr>
          <w:t>1</w:t>
        </w:r>
      </w:hyperlink>
      <w:r>
        <w:t xml:space="preserve">b.1, similar to the process in Figure </w:t>
      </w:r>
      <w:hyperlink w:anchor="_bookmark0" w:history="1">
        <w:r>
          <w:rPr>
            <w:color w:val="0000FF"/>
          </w:rPr>
          <w:t>1</w:t>
        </w:r>
      </w:hyperlink>
      <w:r>
        <w:t xml:space="preserve">a, the model is fed with images of the </w:t>
      </w:r>
      <w:proofErr w:type="spellStart"/>
      <w:r>
        <w:t>Jurkat</w:t>
      </w:r>
      <w:proofErr w:type="spellEnd"/>
      <w:r>
        <w:rPr>
          <w:spacing w:val="-3"/>
        </w:rPr>
        <w:t xml:space="preserve"> </w:t>
      </w:r>
      <w:r>
        <w:t>cell</w:t>
      </w:r>
      <w:r>
        <w:rPr>
          <w:spacing w:val="-3"/>
        </w:rPr>
        <w:t xml:space="preserve"> </w:t>
      </w:r>
      <w:r>
        <w:t>line.</w:t>
      </w:r>
      <w:r>
        <w:rPr>
          <w:spacing w:val="-3"/>
        </w:rPr>
        <w:t xml:space="preserve"> </w:t>
      </w:r>
      <w:r>
        <w:t>The</w:t>
      </w:r>
      <w:r>
        <w:rPr>
          <w:spacing w:val="-3"/>
        </w:rPr>
        <w:t xml:space="preserve"> </w:t>
      </w:r>
      <w:r>
        <w:t>key</w:t>
      </w:r>
      <w:r>
        <w:rPr>
          <w:spacing w:val="-3"/>
        </w:rPr>
        <w:t xml:space="preserve"> </w:t>
      </w:r>
      <w:r>
        <w:t>difference</w:t>
      </w:r>
      <w:r>
        <w:rPr>
          <w:spacing w:val="-3"/>
        </w:rPr>
        <w:t xml:space="preserve"> </w:t>
      </w:r>
      <w:r>
        <w:t>lies</w:t>
      </w:r>
      <w:r>
        <w:rPr>
          <w:spacing w:val="-3"/>
        </w:rPr>
        <w:t xml:space="preserve"> </w:t>
      </w:r>
      <w:r>
        <w:t>in</w:t>
      </w:r>
      <w:r>
        <w:rPr>
          <w:spacing w:val="-3"/>
        </w:rPr>
        <w:t xml:space="preserve"> </w:t>
      </w:r>
      <w:ins w:id="243" w:author="Microsoft Office User" w:date="2024-02-07T08:23:00Z">
        <w:r w:rsidR="00407FE7">
          <w:t>using</w:t>
        </w:r>
      </w:ins>
      <w:del w:id="244" w:author="Microsoft Office User" w:date="2024-02-07T08:23:00Z">
        <w:r w:rsidDel="00407FE7">
          <w:delText>the</w:delText>
        </w:r>
        <w:r w:rsidDel="00407FE7">
          <w:rPr>
            <w:spacing w:val="-3"/>
          </w:rPr>
          <w:delText xml:space="preserve"> </w:delText>
        </w:r>
        <w:r w:rsidDel="00407FE7">
          <w:delText>use</w:delText>
        </w:r>
        <w:r w:rsidDel="00407FE7">
          <w:rPr>
            <w:spacing w:val="-3"/>
          </w:rPr>
          <w:delText xml:space="preserve"> </w:delText>
        </w:r>
        <w:r w:rsidDel="00407FE7">
          <w:delText>of</w:delText>
        </w:r>
      </w:del>
      <w:r>
        <w:rPr>
          <w:spacing w:val="-3"/>
        </w:rPr>
        <w:t xml:space="preserve"> </w:t>
      </w:r>
      <w:r>
        <w:t>images</w:t>
      </w:r>
      <w:r>
        <w:rPr>
          <w:spacing w:val="-3"/>
        </w:rPr>
        <w:t xml:space="preserve"> </w:t>
      </w:r>
      <w:r>
        <w:t>corresponding</w:t>
      </w:r>
      <w:r>
        <w:rPr>
          <w:spacing w:val="-3"/>
        </w:rPr>
        <w:t xml:space="preserve"> </w:t>
      </w:r>
      <w:r>
        <w:t>to</w:t>
      </w:r>
      <w:r>
        <w:rPr>
          <w:spacing w:val="-3"/>
        </w:rPr>
        <w:t xml:space="preserve"> </w:t>
      </w:r>
      <w:r>
        <w:t xml:space="preserve">mitosis phases, which are employed to feed a data augmentation network, generating </w:t>
      </w:r>
      <w:ins w:id="245" w:author="Microsoft Office User" w:date="2024-02-07T08:23:00Z">
        <w:r w:rsidR="00407FE7">
          <w:t>synthetic</w:t>
        </w:r>
      </w:ins>
      <w:del w:id="246" w:author="Microsoft Office User" w:date="2024-02-07T08:23:00Z">
        <w:r w:rsidDel="00407FE7">
          <w:delText>syn- thetic</w:delText>
        </w:r>
      </w:del>
      <w:r>
        <w:rPr>
          <w:spacing w:val="-5"/>
        </w:rPr>
        <w:t xml:space="preserve"> </w:t>
      </w:r>
      <w:r>
        <w:t>images.</w:t>
      </w:r>
      <w:r>
        <w:rPr>
          <w:spacing w:val="-5"/>
        </w:rPr>
        <w:t xml:space="preserve"> </w:t>
      </w:r>
      <w:r>
        <w:t>Regarding</w:t>
      </w:r>
      <w:r>
        <w:rPr>
          <w:spacing w:val="-5"/>
        </w:rPr>
        <w:t xml:space="preserve"> </w:t>
      </w:r>
      <w:r>
        <w:t>Procedure</w:t>
      </w:r>
      <w:r>
        <w:rPr>
          <w:spacing w:val="-5"/>
        </w:rPr>
        <w:t xml:space="preserve"> </w:t>
      </w:r>
      <w:hyperlink w:anchor="_bookmark0" w:history="1">
        <w:r>
          <w:rPr>
            <w:color w:val="0000FF"/>
          </w:rPr>
          <w:t>1</w:t>
        </w:r>
      </w:hyperlink>
      <w:r>
        <w:t>b.2,</w:t>
      </w:r>
      <w:r>
        <w:rPr>
          <w:spacing w:val="-5"/>
        </w:rPr>
        <w:t xml:space="preserve"> </w:t>
      </w:r>
      <w:r>
        <w:t>the</w:t>
      </w:r>
      <w:r>
        <w:rPr>
          <w:spacing w:val="-5"/>
        </w:rPr>
        <w:t xml:space="preserve"> </w:t>
      </w:r>
      <w:r>
        <w:t>model</w:t>
      </w:r>
      <w:r>
        <w:rPr>
          <w:spacing w:val="-5"/>
        </w:rPr>
        <w:t xml:space="preserve"> </w:t>
      </w:r>
      <w:r>
        <w:t>is</w:t>
      </w:r>
      <w:r>
        <w:rPr>
          <w:spacing w:val="-5"/>
        </w:rPr>
        <w:t xml:space="preserve"> </w:t>
      </w:r>
      <w:r>
        <w:t>fed</w:t>
      </w:r>
      <w:r>
        <w:rPr>
          <w:spacing w:val="-5"/>
        </w:rPr>
        <w:t xml:space="preserve"> </w:t>
      </w:r>
      <w:r>
        <w:t>with</w:t>
      </w:r>
      <w:r>
        <w:rPr>
          <w:spacing w:val="-5"/>
        </w:rPr>
        <w:t xml:space="preserve"> </w:t>
      </w:r>
      <w:r>
        <w:t>images</w:t>
      </w:r>
      <w:r>
        <w:rPr>
          <w:spacing w:val="-5"/>
        </w:rPr>
        <w:t xml:space="preserve"> </w:t>
      </w:r>
      <w:r>
        <w:t>from</w:t>
      </w:r>
      <w:r>
        <w:rPr>
          <w:spacing w:val="-5"/>
        </w:rPr>
        <w:t xml:space="preserve"> </w:t>
      </w:r>
      <w:r>
        <w:t>another channel</w:t>
      </w:r>
      <w:r>
        <w:rPr>
          <w:spacing w:val="-5"/>
        </w:rPr>
        <w:t xml:space="preserve"> </w:t>
      </w:r>
      <w:r>
        <w:t>linked</w:t>
      </w:r>
      <w:r>
        <w:rPr>
          <w:spacing w:val="-5"/>
        </w:rPr>
        <w:t xml:space="preserve"> </w:t>
      </w:r>
      <w:r>
        <w:t>to</w:t>
      </w:r>
      <w:r>
        <w:rPr>
          <w:spacing w:val="-5"/>
        </w:rPr>
        <w:t xml:space="preserve"> </w:t>
      </w:r>
      <w:r>
        <w:t>imaging</w:t>
      </w:r>
      <w:r>
        <w:rPr>
          <w:spacing w:val="-5"/>
        </w:rPr>
        <w:t xml:space="preserve"> </w:t>
      </w:r>
      <w:r>
        <w:t>flow</w:t>
      </w:r>
      <w:r>
        <w:rPr>
          <w:spacing w:val="-5"/>
        </w:rPr>
        <w:t xml:space="preserve"> </w:t>
      </w:r>
      <w:r>
        <w:t>cytometry.</w:t>
      </w:r>
      <w:r>
        <w:rPr>
          <w:spacing w:val="-5"/>
        </w:rPr>
        <w:t xml:space="preserve"> </w:t>
      </w:r>
      <w:r>
        <w:t>Once</w:t>
      </w:r>
      <w:r>
        <w:rPr>
          <w:spacing w:val="-5"/>
        </w:rPr>
        <w:t xml:space="preserve"> </w:t>
      </w:r>
      <w:r>
        <w:t>again,</w:t>
      </w:r>
      <w:r>
        <w:rPr>
          <w:spacing w:val="-5"/>
        </w:rPr>
        <w:t xml:space="preserve"> </w:t>
      </w:r>
      <w:r>
        <w:t>images</w:t>
      </w:r>
      <w:r>
        <w:rPr>
          <w:spacing w:val="-5"/>
        </w:rPr>
        <w:t xml:space="preserve"> </w:t>
      </w:r>
      <w:r>
        <w:t>related</w:t>
      </w:r>
      <w:r>
        <w:rPr>
          <w:spacing w:val="-5"/>
        </w:rPr>
        <w:t xml:space="preserve"> </w:t>
      </w:r>
      <w:r>
        <w:t>to</w:t>
      </w:r>
      <w:r>
        <w:rPr>
          <w:spacing w:val="-5"/>
        </w:rPr>
        <w:t xml:space="preserve"> </w:t>
      </w:r>
      <w:r>
        <w:t>the</w:t>
      </w:r>
      <w:r>
        <w:rPr>
          <w:spacing w:val="-5"/>
        </w:rPr>
        <w:t xml:space="preserve"> </w:t>
      </w:r>
      <w:r>
        <w:t>mitosis phase are augmented using data augmentation techniques.</w:t>
      </w:r>
    </w:p>
    <w:p w14:paraId="2740C1B3" w14:textId="77777777" w:rsidR="005143EB" w:rsidRDefault="00000000">
      <w:pPr>
        <w:pStyle w:val="Ttulo2"/>
        <w:numPr>
          <w:ilvl w:val="1"/>
          <w:numId w:val="2"/>
        </w:numPr>
        <w:tabs>
          <w:tab w:val="left" w:pos="1276"/>
        </w:tabs>
        <w:spacing w:before="211"/>
        <w:ind w:left="1276" w:hanging="465"/>
        <w:jc w:val="left"/>
      </w:pPr>
      <w:bookmarkStart w:id="247" w:name="Dataset"/>
      <w:bookmarkEnd w:id="247"/>
      <w:r>
        <w:rPr>
          <w:spacing w:val="-2"/>
          <w:w w:val="110"/>
        </w:rPr>
        <w:t>Dataset</w:t>
      </w:r>
    </w:p>
    <w:p w14:paraId="7A53BC87" w14:textId="77777777" w:rsidR="005143EB" w:rsidRDefault="00000000">
      <w:pPr>
        <w:pStyle w:val="Textoindependiente"/>
        <w:spacing w:before="101" w:line="213" w:lineRule="auto"/>
        <w:ind w:left="811" w:right="1339"/>
        <w:jc w:val="both"/>
      </w:pPr>
      <w:r>
        <w:t>The dataset used to train and validate the performance of the CNN developed in this study was extracted from the research by Blasi et al. [</w:t>
      </w:r>
      <w:hyperlink w:anchor="_bookmark25" w:history="1">
        <w:r>
          <w:rPr>
            <w:color w:val="0000FF"/>
          </w:rPr>
          <w:t>13</w:t>
        </w:r>
      </w:hyperlink>
      <w:r>
        <w:t>]. This dataset consists of</w:t>
      </w:r>
      <w:r>
        <w:rPr>
          <w:spacing w:val="-6"/>
        </w:rPr>
        <w:t xml:space="preserve"> </w:t>
      </w:r>
      <w:r>
        <w:t>four</w:t>
      </w:r>
      <w:r>
        <w:rPr>
          <w:spacing w:val="-6"/>
        </w:rPr>
        <w:t xml:space="preserve"> </w:t>
      </w:r>
      <w:r>
        <w:t>channels</w:t>
      </w:r>
      <w:r>
        <w:rPr>
          <w:spacing w:val="-6"/>
        </w:rPr>
        <w:t xml:space="preserve"> </w:t>
      </w:r>
      <w:r>
        <w:t>(brightfield,</w:t>
      </w:r>
      <w:r>
        <w:rPr>
          <w:spacing w:val="-6"/>
        </w:rPr>
        <w:t xml:space="preserve"> </w:t>
      </w:r>
      <w:r>
        <w:t>darkfield,</w:t>
      </w:r>
      <w:r>
        <w:rPr>
          <w:spacing w:val="-6"/>
        </w:rPr>
        <w:t xml:space="preserve"> </w:t>
      </w:r>
      <w:r>
        <w:t>and</w:t>
      </w:r>
      <w:r>
        <w:rPr>
          <w:spacing w:val="-6"/>
        </w:rPr>
        <w:t xml:space="preserve"> </w:t>
      </w:r>
      <w:r>
        <w:t>fluorescence</w:t>
      </w:r>
      <w:r>
        <w:rPr>
          <w:spacing w:val="-6"/>
        </w:rPr>
        <w:t xml:space="preserve"> </w:t>
      </w:r>
      <w:r>
        <w:t>channels),</w:t>
      </w:r>
      <w:r>
        <w:rPr>
          <w:spacing w:val="-6"/>
        </w:rPr>
        <w:t xml:space="preserve"> </w:t>
      </w:r>
      <w:r>
        <w:t>each</w:t>
      </w:r>
      <w:r>
        <w:rPr>
          <w:spacing w:val="-6"/>
        </w:rPr>
        <w:t xml:space="preserve"> </w:t>
      </w:r>
      <w:r>
        <w:t>with</w:t>
      </w:r>
      <w:r>
        <w:rPr>
          <w:spacing w:val="-6"/>
        </w:rPr>
        <w:t xml:space="preserve"> </w:t>
      </w:r>
      <w:r>
        <w:t>32,266 images</w:t>
      </w:r>
      <w:r>
        <w:rPr>
          <w:spacing w:val="41"/>
        </w:rPr>
        <w:t xml:space="preserve"> </w:t>
      </w:r>
      <w:r>
        <w:t>(G1=14333,</w:t>
      </w:r>
      <w:r>
        <w:rPr>
          <w:spacing w:val="41"/>
        </w:rPr>
        <w:t xml:space="preserve"> </w:t>
      </w:r>
      <w:r>
        <w:t>S=8616,</w:t>
      </w:r>
      <w:r>
        <w:rPr>
          <w:spacing w:val="41"/>
        </w:rPr>
        <w:t xml:space="preserve"> </w:t>
      </w:r>
      <w:r>
        <w:t>G2=8601,</w:t>
      </w:r>
      <w:r>
        <w:rPr>
          <w:spacing w:val="41"/>
        </w:rPr>
        <w:t xml:space="preserve"> </w:t>
      </w:r>
      <w:r>
        <w:t>prophase=606,</w:t>
      </w:r>
      <w:r>
        <w:rPr>
          <w:spacing w:val="41"/>
        </w:rPr>
        <w:t xml:space="preserve"> </w:t>
      </w:r>
      <w:r>
        <w:t>metaphase=68,</w:t>
      </w:r>
      <w:r>
        <w:rPr>
          <w:spacing w:val="41"/>
        </w:rPr>
        <w:t xml:space="preserve"> </w:t>
      </w:r>
      <w:r>
        <w:rPr>
          <w:spacing w:val="-2"/>
        </w:rPr>
        <w:t>anaphase=15,</w:t>
      </w:r>
    </w:p>
    <w:p w14:paraId="79747256" w14:textId="77777777" w:rsidR="005143EB" w:rsidRDefault="005143EB">
      <w:pPr>
        <w:pStyle w:val="Textoindependiente"/>
      </w:pPr>
    </w:p>
    <w:p w14:paraId="035351A5" w14:textId="77777777" w:rsidR="005143EB" w:rsidRDefault="005143EB">
      <w:pPr>
        <w:pStyle w:val="Textoindependiente"/>
        <w:spacing w:before="79"/>
      </w:pPr>
    </w:p>
    <w:p w14:paraId="2E6FD8EC" w14:textId="77777777" w:rsidR="005143EB" w:rsidRDefault="00000000">
      <w:pPr>
        <w:pStyle w:val="Textoindependiente"/>
        <w:spacing w:before="1"/>
        <w:ind w:right="527"/>
        <w:jc w:val="center"/>
      </w:pPr>
      <w:r>
        <w:rPr>
          <w:spacing w:val="-10"/>
        </w:rPr>
        <w:t>4</w:t>
      </w:r>
    </w:p>
    <w:p w14:paraId="13E18F23" w14:textId="77777777" w:rsidR="005143EB" w:rsidRDefault="005143EB">
      <w:pPr>
        <w:jc w:val="center"/>
        <w:sectPr w:rsidR="005143EB" w:rsidSect="00B23B9E">
          <w:pgSz w:w="11910" w:h="16840"/>
          <w:pgMar w:top="1360" w:right="660" w:bottom="280" w:left="1680" w:header="720" w:footer="720" w:gutter="0"/>
          <w:cols w:space="720"/>
        </w:sectPr>
      </w:pPr>
    </w:p>
    <w:p w14:paraId="4F3CDB13" w14:textId="77777777" w:rsidR="005143EB" w:rsidRDefault="00000000">
      <w:pPr>
        <w:spacing w:before="79"/>
        <w:ind w:left="2313"/>
        <w:rPr>
          <w:rFonts w:ascii="Arial"/>
          <w:sz w:val="13"/>
        </w:rPr>
      </w:pPr>
      <w:bookmarkStart w:id="248" w:name="_bookmark0"/>
      <w:bookmarkEnd w:id="248"/>
      <w:r>
        <w:rPr>
          <w:rFonts w:ascii="Arial"/>
          <w:spacing w:val="-2"/>
          <w:w w:val="105"/>
          <w:sz w:val="13"/>
        </w:rPr>
        <w:lastRenderedPageBreak/>
        <w:t>General</w:t>
      </w:r>
      <w:r>
        <w:rPr>
          <w:rFonts w:ascii="Times New Roman"/>
          <w:spacing w:val="3"/>
          <w:w w:val="105"/>
          <w:sz w:val="13"/>
        </w:rPr>
        <w:t xml:space="preserve"> </w:t>
      </w:r>
      <w:r>
        <w:rPr>
          <w:rFonts w:ascii="Arial"/>
          <w:spacing w:val="-2"/>
          <w:w w:val="105"/>
          <w:sz w:val="13"/>
        </w:rPr>
        <w:t>procedure</w:t>
      </w:r>
      <w:r>
        <w:rPr>
          <w:rFonts w:ascii="Times New Roman"/>
          <w:spacing w:val="3"/>
          <w:w w:val="105"/>
          <w:sz w:val="13"/>
        </w:rPr>
        <w:t xml:space="preserve"> </w:t>
      </w:r>
      <w:r>
        <w:rPr>
          <w:rFonts w:ascii="Arial"/>
          <w:spacing w:val="-2"/>
          <w:w w:val="105"/>
          <w:sz w:val="13"/>
        </w:rPr>
        <w:t>with</w:t>
      </w:r>
      <w:r>
        <w:rPr>
          <w:rFonts w:ascii="Times New Roman"/>
          <w:spacing w:val="3"/>
          <w:w w:val="105"/>
          <w:sz w:val="13"/>
        </w:rPr>
        <w:t xml:space="preserve"> </w:t>
      </w:r>
      <w:r>
        <w:rPr>
          <w:rFonts w:ascii="Arial"/>
          <w:spacing w:val="-2"/>
          <w:w w:val="105"/>
          <w:sz w:val="13"/>
        </w:rPr>
        <w:t>the</w:t>
      </w:r>
      <w:r>
        <w:rPr>
          <w:rFonts w:ascii="Times New Roman"/>
          <w:spacing w:val="3"/>
          <w:w w:val="105"/>
          <w:sz w:val="13"/>
        </w:rPr>
        <w:t xml:space="preserve"> </w:t>
      </w:r>
      <w:r>
        <w:rPr>
          <w:rFonts w:ascii="Arial"/>
          <w:spacing w:val="-2"/>
          <w:w w:val="105"/>
          <w:sz w:val="13"/>
        </w:rPr>
        <w:t>original</w:t>
      </w:r>
      <w:r>
        <w:rPr>
          <w:rFonts w:ascii="Times New Roman"/>
          <w:spacing w:val="3"/>
          <w:w w:val="105"/>
          <w:sz w:val="13"/>
        </w:rPr>
        <w:t xml:space="preserve"> </w:t>
      </w:r>
      <w:r>
        <w:rPr>
          <w:rFonts w:ascii="Arial"/>
          <w:spacing w:val="-4"/>
          <w:w w:val="105"/>
          <w:sz w:val="13"/>
        </w:rPr>
        <w:t>data</w:t>
      </w:r>
    </w:p>
    <w:p w14:paraId="6CAD4BEE" w14:textId="77777777" w:rsidR="005143EB" w:rsidRDefault="005143EB">
      <w:pPr>
        <w:pStyle w:val="Textoindependiente"/>
        <w:rPr>
          <w:rFonts w:ascii="Arial"/>
          <w:sz w:val="17"/>
        </w:rPr>
      </w:pPr>
    </w:p>
    <w:p w14:paraId="4F46D61B" w14:textId="77777777" w:rsidR="005143EB" w:rsidRDefault="005143EB">
      <w:pPr>
        <w:pStyle w:val="Textoindependiente"/>
        <w:rPr>
          <w:rFonts w:ascii="Arial"/>
          <w:sz w:val="17"/>
        </w:rPr>
      </w:pPr>
    </w:p>
    <w:p w14:paraId="6B90B255" w14:textId="77777777" w:rsidR="005143EB" w:rsidRDefault="005143EB">
      <w:pPr>
        <w:pStyle w:val="Textoindependiente"/>
        <w:rPr>
          <w:rFonts w:ascii="Arial"/>
          <w:sz w:val="17"/>
        </w:rPr>
      </w:pPr>
    </w:p>
    <w:p w14:paraId="29164FA1" w14:textId="77777777" w:rsidR="005143EB" w:rsidRDefault="005143EB">
      <w:pPr>
        <w:pStyle w:val="Textoindependiente"/>
        <w:spacing w:before="29"/>
        <w:rPr>
          <w:rFonts w:ascii="Arial"/>
          <w:sz w:val="17"/>
        </w:rPr>
      </w:pPr>
    </w:p>
    <w:p w14:paraId="57F9AAEE" w14:textId="77777777" w:rsidR="005143EB" w:rsidRDefault="00000000">
      <w:pPr>
        <w:ind w:left="312"/>
        <w:rPr>
          <w:rFonts w:ascii="Verdana"/>
          <w:sz w:val="17"/>
        </w:rPr>
      </w:pPr>
      <w:r>
        <w:rPr>
          <w:noProof/>
        </w:rPr>
        <mc:AlternateContent>
          <mc:Choice Requires="wpg">
            <w:drawing>
              <wp:anchor distT="0" distB="0" distL="0" distR="0" simplePos="0" relativeHeight="251658240" behindDoc="0" locked="0" layoutInCell="1" allowOverlap="1" wp14:anchorId="109B305B" wp14:editId="2C9ACA48">
                <wp:simplePos x="0" y="0"/>
                <wp:positionH relativeFrom="page">
                  <wp:posOffset>1434623</wp:posOffset>
                </wp:positionH>
                <wp:positionV relativeFrom="paragraph">
                  <wp:posOffset>-504311</wp:posOffset>
                </wp:positionV>
                <wp:extent cx="4037329" cy="127762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7329" cy="1277620"/>
                          <a:chOff x="0" y="0"/>
                          <a:chExt cx="4037329" cy="1277620"/>
                        </a:xfrm>
                      </wpg:grpSpPr>
                      <wps:wsp>
                        <wps:cNvPr id="2" name="Graphic 2"/>
                        <wps:cNvSpPr/>
                        <wps:spPr>
                          <a:xfrm>
                            <a:off x="110018" y="358887"/>
                            <a:ext cx="848994" cy="672465"/>
                          </a:xfrm>
                          <a:custGeom>
                            <a:avLst/>
                            <a:gdLst/>
                            <a:ahLst/>
                            <a:cxnLst/>
                            <a:rect l="l" t="t" r="r" b="b"/>
                            <a:pathLst>
                              <a:path w="848994" h="672465">
                                <a:moveTo>
                                  <a:pt x="0" y="672249"/>
                                </a:moveTo>
                                <a:lnTo>
                                  <a:pt x="848399" y="672249"/>
                                </a:lnTo>
                                <a:lnTo>
                                  <a:pt x="848399" y="0"/>
                                </a:lnTo>
                                <a:lnTo>
                                  <a:pt x="0" y="0"/>
                                </a:lnTo>
                                <a:lnTo>
                                  <a:pt x="0" y="672249"/>
                                </a:lnTo>
                                <a:close/>
                              </a:path>
                            </a:pathLst>
                          </a:custGeom>
                          <a:ln w="7250">
                            <a:solidFill>
                              <a:srgbClr val="000000"/>
                            </a:solidFill>
                            <a:prstDash val="lgDash"/>
                          </a:ln>
                        </wps:spPr>
                        <wps:bodyPr wrap="square" lIns="0" tIns="0" rIns="0" bIns="0" rtlCol="0">
                          <a:prstTxWarp prst="textNoShape">
                            <a:avLst/>
                          </a:prstTxWarp>
                          <a:noAutofit/>
                        </wps:bodyPr>
                      </wps:wsp>
                      <wps:wsp>
                        <wps:cNvPr id="3" name="Graphic 3"/>
                        <wps:cNvSpPr/>
                        <wps:spPr>
                          <a:xfrm>
                            <a:off x="1364948" y="607211"/>
                            <a:ext cx="436245" cy="209550"/>
                          </a:xfrm>
                          <a:custGeom>
                            <a:avLst/>
                            <a:gdLst/>
                            <a:ahLst/>
                            <a:cxnLst/>
                            <a:rect l="l" t="t" r="r" b="b"/>
                            <a:pathLst>
                              <a:path w="436245" h="209550">
                                <a:moveTo>
                                  <a:pt x="435640" y="0"/>
                                </a:moveTo>
                                <a:lnTo>
                                  <a:pt x="0" y="0"/>
                                </a:lnTo>
                                <a:lnTo>
                                  <a:pt x="0" y="209338"/>
                                </a:lnTo>
                                <a:lnTo>
                                  <a:pt x="435640" y="209338"/>
                                </a:lnTo>
                                <a:lnTo>
                                  <a:pt x="435640" y="0"/>
                                </a:lnTo>
                                <a:close/>
                              </a:path>
                            </a:pathLst>
                          </a:custGeom>
                          <a:solidFill>
                            <a:srgbClr val="009FAF"/>
                          </a:solidFill>
                        </wps:spPr>
                        <wps:bodyPr wrap="square" lIns="0" tIns="0" rIns="0" bIns="0" rtlCol="0">
                          <a:prstTxWarp prst="textNoShape">
                            <a:avLst/>
                          </a:prstTxWarp>
                          <a:noAutofit/>
                        </wps:bodyPr>
                      </wps:wsp>
                      <wps:wsp>
                        <wps:cNvPr id="4" name="Graphic 4"/>
                        <wps:cNvSpPr/>
                        <wps:spPr>
                          <a:xfrm>
                            <a:off x="2194908" y="438085"/>
                            <a:ext cx="217804" cy="121920"/>
                          </a:xfrm>
                          <a:custGeom>
                            <a:avLst/>
                            <a:gdLst/>
                            <a:ahLst/>
                            <a:cxnLst/>
                            <a:rect l="l" t="t" r="r" b="b"/>
                            <a:pathLst>
                              <a:path w="217804" h="121920">
                                <a:moveTo>
                                  <a:pt x="217612" y="0"/>
                                </a:moveTo>
                                <a:lnTo>
                                  <a:pt x="0" y="0"/>
                                </a:lnTo>
                                <a:lnTo>
                                  <a:pt x="0" y="121327"/>
                                </a:lnTo>
                                <a:lnTo>
                                  <a:pt x="217612" y="121327"/>
                                </a:lnTo>
                                <a:lnTo>
                                  <a:pt x="217612" y="0"/>
                                </a:lnTo>
                                <a:close/>
                              </a:path>
                            </a:pathLst>
                          </a:custGeom>
                          <a:solidFill>
                            <a:srgbClr val="3232EE"/>
                          </a:solidFill>
                        </wps:spPr>
                        <wps:bodyPr wrap="square" lIns="0" tIns="0" rIns="0" bIns="0" rtlCol="0">
                          <a:prstTxWarp prst="textNoShape">
                            <a:avLst/>
                          </a:prstTxWarp>
                          <a:noAutofit/>
                        </wps:bodyPr>
                      </wps:wsp>
                      <wps:wsp>
                        <wps:cNvPr id="5" name="Graphic 5"/>
                        <wps:cNvSpPr/>
                        <wps:spPr>
                          <a:xfrm>
                            <a:off x="3163029" y="658113"/>
                            <a:ext cx="636270" cy="121920"/>
                          </a:xfrm>
                          <a:custGeom>
                            <a:avLst/>
                            <a:gdLst/>
                            <a:ahLst/>
                            <a:cxnLst/>
                            <a:rect l="l" t="t" r="r" b="b"/>
                            <a:pathLst>
                              <a:path w="636270" h="121920">
                                <a:moveTo>
                                  <a:pt x="635663" y="0"/>
                                </a:moveTo>
                                <a:lnTo>
                                  <a:pt x="0" y="0"/>
                                </a:lnTo>
                                <a:lnTo>
                                  <a:pt x="0" y="121327"/>
                                </a:lnTo>
                                <a:lnTo>
                                  <a:pt x="635663" y="121327"/>
                                </a:lnTo>
                                <a:lnTo>
                                  <a:pt x="635663" y="0"/>
                                </a:lnTo>
                                <a:close/>
                              </a:path>
                            </a:pathLst>
                          </a:custGeom>
                          <a:solidFill>
                            <a:srgbClr val="9FE3EA"/>
                          </a:solidFill>
                        </wps:spPr>
                        <wps:bodyPr wrap="square" lIns="0" tIns="0" rIns="0" bIns="0" rtlCol="0">
                          <a:prstTxWarp prst="textNoShape">
                            <a:avLst/>
                          </a:prstTxWarp>
                          <a:noAutofit/>
                        </wps:bodyPr>
                      </wps:wsp>
                      <wps:wsp>
                        <wps:cNvPr id="6" name="Graphic 6"/>
                        <wps:cNvSpPr/>
                        <wps:spPr>
                          <a:xfrm>
                            <a:off x="2190908" y="874140"/>
                            <a:ext cx="215900" cy="121920"/>
                          </a:xfrm>
                          <a:custGeom>
                            <a:avLst/>
                            <a:gdLst/>
                            <a:ahLst/>
                            <a:cxnLst/>
                            <a:rect l="l" t="t" r="r" b="b"/>
                            <a:pathLst>
                              <a:path w="215900" h="121920">
                                <a:moveTo>
                                  <a:pt x="215612" y="0"/>
                                </a:moveTo>
                                <a:lnTo>
                                  <a:pt x="0" y="0"/>
                                </a:lnTo>
                                <a:lnTo>
                                  <a:pt x="0" y="121327"/>
                                </a:lnTo>
                                <a:lnTo>
                                  <a:pt x="215612" y="121327"/>
                                </a:lnTo>
                                <a:lnTo>
                                  <a:pt x="215612" y="0"/>
                                </a:lnTo>
                                <a:close/>
                              </a:path>
                            </a:pathLst>
                          </a:custGeom>
                          <a:solidFill>
                            <a:srgbClr val="3232EE"/>
                          </a:solidFill>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5" cstate="print"/>
                          <a:stretch>
                            <a:fillRect/>
                          </a:stretch>
                        </pic:blipFill>
                        <pic:spPr>
                          <a:xfrm>
                            <a:off x="207822" y="368851"/>
                            <a:ext cx="240021" cy="240019"/>
                          </a:xfrm>
                          <a:prstGeom prst="rect">
                            <a:avLst/>
                          </a:prstGeom>
                        </pic:spPr>
                      </pic:pic>
                      <pic:pic xmlns:pic="http://schemas.openxmlformats.org/drawingml/2006/picture">
                        <pic:nvPicPr>
                          <pic:cNvPr id="8" name="Image 8"/>
                          <pic:cNvPicPr/>
                        </pic:nvPicPr>
                        <pic:blipFill>
                          <a:blip r:embed="rId6" cstate="print"/>
                          <a:stretch>
                            <a:fillRect/>
                          </a:stretch>
                        </pic:blipFill>
                        <pic:spPr>
                          <a:xfrm>
                            <a:off x="315888" y="433232"/>
                            <a:ext cx="240030" cy="240029"/>
                          </a:xfrm>
                          <a:prstGeom prst="rect">
                            <a:avLst/>
                          </a:prstGeom>
                        </pic:spPr>
                      </pic:pic>
                      <pic:pic xmlns:pic="http://schemas.openxmlformats.org/drawingml/2006/picture">
                        <pic:nvPicPr>
                          <pic:cNvPr id="9" name="Image 9"/>
                          <pic:cNvPicPr/>
                        </pic:nvPicPr>
                        <pic:blipFill>
                          <a:blip r:embed="rId7" cstate="print"/>
                          <a:stretch>
                            <a:fillRect/>
                          </a:stretch>
                        </pic:blipFill>
                        <pic:spPr>
                          <a:xfrm>
                            <a:off x="412125" y="531180"/>
                            <a:ext cx="240030" cy="240029"/>
                          </a:xfrm>
                          <a:prstGeom prst="rect">
                            <a:avLst/>
                          </a:prstGeom>
                        </pic:spPr>
                      </pic:pic>
                      <pic:pic xmlns:pic="http://schemas.openxmlformats.org/drawingml/2006/picture">
                        <pic:nvPicPr>
                          <pic:cNvPr id="10" name="Image 10"/>
                          <pic:cNvPicPr/>
                        </pic:nvPicPr>
                        <pic:blipFill>
                          <a:blip r:embed="rId8" cstate="print"/>
                          <a:stretch>
                            <a:fillRect/>
                          </a:stretch>
                        </pic:blipFill>
                        <pic:spPr>
                          <a:xfrm>
                            <a:off x="507801" y="615383"/>
                            <a:ext cx="240019" cy="240024"/>
                          </a:xfrm>
                          <a:prstGeom prst="rect">
                            <a:avLst/>
                          </a:prstGeom>
                        </pic:spPr>
                      </pic:pic>
                      <pic:pic xmlns:pic="http://schemas.openxmlformats.org/drawingml/2006/picture">
                        <pic:nvPicPr>
                          <pic:cNvPr id="11" name="Image 11"/>
                          <pic:cNvPicPr/>
                        </pic:nvPicPr>
                        <pic:blipFill>
                          <a:blip r:embed="rId9" cstate="print"/>
                          <a:stretch>
                            <a:fillRect/>
                          </a:stretch>
                        </pic:blipFill>
                        <pic:spPr>
                          <a:xfrm>
                            <a:off x="603557" y="700103"/>
                            <a:ext cx="240030" cy="240029"/>
                          </a:xfrm>
                          <a:prstGeom prst="rect">
                            <a:avLst/>
                          </a:prstGeom>
                        </pic:spPr>
                      </pic:pic>
                      <pic:pic xmlns:pic="http://schemas.openxmlformats.org/drawingml/2006/picture">
                        <pic:nvPicPr>
                          <pic:cNvPr id="12" name="Image 12"/>
                          <pic:cNvPicPr/>
                        </pic:nvPicPr>
                        <pic:blipFill>
                          <a:blip r:embed="rId10" cstate="print"/>
                          <a:stretch>
                            <a:fillRect/>
                          </a:stretch>
                        </pic:blipFill>
                        <pic:spPr>
                          <a:xfrm>
                            <a:off x="698471" y="781201"/>
                            <a:ext cx="240029" cy="240019"/>
                          </a:xfrm>
                          <a:prstGeom prst="rect">
                            <a:avLst/>
                          </a:prstGeom>
                        </pic:spPr>
                      </pic:pic>
                      <wps:wsp>
                        <wps:cNvPr id="13" name="Graphic 13"/>
                        <wps:cNvSpPr/>
                        <wps:spPr>
                          <a:xfrm>
                            <a:off x="1800587" y="712680"/>
                            <a:ext cx="120014" cy="1270"/>
                          </a:xfrm>
                          <a:custGeom>
                            <a:avLst/>
                            <a:gdLst/>
                            <a:ahLst/>
                            <a:cxnLst/>
                            <a:rect l="l" t="t" r="r" b="b"/>
                            <a:pathLst>
                              <a:path w="120014">
                                <a:moveTo>
                                  <a:pt x="0" y="0"/>
                                </a:moveTo>
                                <a:lnTo>
                                  <a:pt x="119636" y="0"/>
                                </a:lnTo>
                              </a:path>
                            </a:pathLst>
                          </a:custGeom>
                          <a:ln w="4069">
                            <a:solidFill>
                              <a:srgbClr val="000000"/>
                            </a:solidFill>
                            <a:prstDash val="solid"/>
                          </a:ln>
                        </wps:spPr>
                        <wps:bodyPr wrap="square" lIns="0" tIns="0" rIns="0" bIns="0" rtlCol="0">
                          <a:prstTxWarp prst="textNoShape">
                            <a:avLst/>
                          </a:prstTxWarp>
                          <a:noAutofit/>
                        </wps:bodyPr>
                      </wps:wsp>
                      <wps:wsp>
                        <wps:cNvPr id="14" name="Graphic 14"/>
                        <wps:cNvSpPr/>
                        <wps:spPr>
                          <a:xfrm>
                            <a:off x="1917476" y="499176"/>
                            <a:ext cx="268605" cy="1270"/>
                          </a:xfrm>
                          <a:custGeom>
                            <a:avLst/>
                            <a:gdLst/>
                            <a:ahLst/>
                            <a:cxnLst/>
                            <a:rect l="l" t="t" r="r" b="b"/>
                            <a:pathLst>
                              <a:path w="268605">
                                <a:moveTo>
                                  <a:pt x="0" y="0"/>
                                </a:moveTo>
                                <a:lnTo>
                                  <a:pt x="268241" y="0"/>
                                </a:lnTo>
                              </a:path>
                            </a:pathLst>
                          </a:custGeom>
                          <a:ln w="5851">
                            <a:solidFill>
                              <a:srgbClr val="000000"/>
                            </a:solidFill>
                            <a:prstDash val="solid"/>
                          </a:ln>
                        </wps:spPr>
                        <wps:bodyPr wrap="square" lIns="0" tIns="0" rIns="0" bIns="0" rtlCol="0">
                          <a:prstTxWarp prst="textNoShape">
                            <a:avLst/>
                          </a:prstTxWarp>
                          <a:noAutofit/>
                        </wps:bodyPr>
                      </wps:wsp>
                      <wps:wsp>
                        <wps:cNvPr id="15" name="Graphic 15"/>
                        <wps:cNvSpPr/>
                        <wps:spPr>
                          <a:xfrm>
                            <a:off x="2177301" y="484529"/>
                            <a:ext cx="25400" cy="29845"/>
                          </a:xfrm>
                          <a:custGeom>
                            <a:avLst/>
                            <a:gdLst/>
                            <a:ahLst/>
                            <a:cxnLst/>
                            <a:rect l="l" t="t" r="r" b="b"/>
                            <a:pathLst>
                              <a:path w="25400" h="29845">
                                <a:moveTo>
                                  <a:pt x="0" y="0"/>
                                </a:moveTo>
                                <a:lnTo>
                                  <a:pt x="0" y="29272"/>
                                </a:lnTo>
                                <a:lnTo>
                                  <a:pt x="25293" y="14647"/>
                                </a:lnTo>
                                <a:lnTo>
                                  <a:pt x="0"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2177301" y="484529"/>
                            <a:ext cx="25400" cy="29845"/>
                          </a:xfrm>
                          <a:custGeom>
                            <a:avLst/>
                            <a:gdLst/>
                            <a:ahLst/>
                            <a:cxnLst/>
                            <a:rect l="l" t="t" r="r" b="b"/>
                            <a:pathLst>
                              <a:path w="25400" h="29845">
                                <a:moveTo>
                                  <a:pt x="25293" y="14647"/>
                                </a:moveTo>
                                <a:lnTo>
                                  <a:pt x="0" y="29272"/>
                                </a:lnTo>
                                <a:lnTo>
                                  <a:pt x="0" y="0"/>
                                </a:lnTo>
                                <a:lnTo>
                                  <a:pt x="25293" y="14647"/>
                                </a:lnTo>
                                <a:close/>
                              </a:path>
                            </a:pathLst>
                          </a:custGeom>
                          <a:ln w="3900">
                            <a:solidFill>
                              <a:srgbClr val="000000"/>
                            </a:solidFill>
                            <a:prstDash val="solid"/>
                          </a:ln>
                        </wps:spPr>
                        <wps:bodyPr wrap="square" lIns="0" tIns="0" rIns="0" bIns="0" rtlCol="0">
                          <a:prstTxWarp prst="textNoShape">
                            <a:avLst/>
                          </a:prstTxWarp>
                          <a:noAutofit/>
                        </wps:bodyPr>
                      </wps:wsp>
                      <wps:wsp>
                        <wps:cNvPr id="17" name="Graphic 17"/>
                        <wps:cNvSpPr/>
                        <wps:spPr>
                          <a:xfrm>
                            <a:off x="1915391" y="935337"/>
                            <a:ext cx="264160" cy="1270"/>
                          </a:xfrm>
                          <a:custGeom>
                            <a:avLst/>
                            <a:gdLst/>
                            <a:ahLst/>
                            <a:cxnLst/>
                            <a:rect l="l" t="t" r="r" b="b"/>
                            <a:pathLst>
                              <a:path w="264160">
                                <a:moveTo>
                                  <a:pt x="0" y="0"/>
                                </a:moveTo>
                                <a:lnTo>
                                  <a:pt x="263659" y="0"/>
                                </a:lnTo>
                              </a:path>
                            </a:pathLst>
                          </a:custGeom>
                          <a:ln w="5801">
                            <a:solidFill>
                              <a:srgbClr val="000000"/>
                            </a:solidFill>
                            <a:prstDash val="solid"/>
                          </a:ln>
                        </wps:spPr>
                        <wps:bodyPr wrap="square" lIns="0" tIns="0" rIns="0" bIns="0" rtlCol="0">
                          <a:prstTxWarp prst="textNoShape">
                            <a:avLst/>
                          </a:prstTxWarp>
                          <a:noAutofit/>
                        </wps:bodyPr>
                      </wps:wsp>
                      <wps:wsp>
                        <wps:cNvPr id="18" name="Graphic 18"/>
                        <wps:cNvSpPr/>
                        <wps:spPr>
                          <a:xfrm>
                            <a:off x="2170692" y="920834"/>
                            <a:ext cx="25400" cy="29209"/>
                          </a:xfrm>
                          <a:custGeom>
                            <a:avLst/>
                            <a:gdLst/>
                            <a:ahLst/>
                            <a:cxnLst/>
                            <a:rect l="l" t="t" r="r" b="b"/>
                            <a:pathLst>
                              <a:path w="25400" h="29209">
                                <a:moveTo>
                                  <a:pt x="0" y="0"/>
                                </a:moveTo>
                                <a:lnTo>
                                  <a:pt x="0" y="29000"/>
                                </a:lnTo>
                                <a:lnTo>
                                  <a:pt x="25091" y="14503"/>
                                </a:lnTo>
                                <a:lnTo>
                                  <a:pt x="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2170692" y="920834"/>
                            <a:ext cx="25400" cy="29209"/>
                          </a:xfrm>
                          <a:custGeom>
                            <a:avLst/>
                            <a:gdLst/>
                            <a:ahLst/>
                            <a:cxnLst/>
                            <a:rect l="l" t="t" r="r" b="b"/>
                            <a:pathLst>
                              <a:path w="25400" h="29209">
                                <a:moveTo>
                                  <a:pt x="25091" y="14503"/>
                                </a:moveTo>
                                <a:lnTo>
                                  <a:pt x="0" y="29000"/>
                                </a:lnTo>
                                <a:lnTo>
                                  <a:pt x="0" y="0"/>
                                </a:lnTo>
                                <a:lnTo>
                                  <a:pt x="25091" y="14503"/>
                                </a:lnTo>
                                <a:close/>
                              </a:path>
                            </a:pathLst>
                          </a:custGeom>
                          <a:ln w="3867">
                            <a:solidFill>
                              <a:srgbClr val="000000"/>
                            </a:solidFill>
                            <a:prstDash val="solid"/>
                          </a:ln>
                        </wps:spPr>
                        <wps:bodyPr wrap="square" lIns="0" tIns="0" rIns="0" bIns="0" rtlCol="0">
                          <a:prstTxWarp prst="textNoShape">
                            <a:avLst/>
                          </a:prstTxWarp>
                          <a:noAutofit/>
                        </wps:bodyPr>
                      </wps:wsp>
                      <wps:wsp>
                        <wps:cNvPr id="20" name="Graphic 20"/>
                        <wps:cNvSpPr/>
                        <wps:spPr>
                          <a:xfrm>
                            <a:off x="2672632" y="719977"/>
                            <a:ext cx="457834" cy="1270"/>
                          </a:xfrm>
                          <a:custGeom>
                            <a:avLst/>
                            <a:gdLst/>
                            <a:ahLst/>
                            <a:cxnLst/>
                            <a:rect l="l" t="t" r="r" b="b"/>
                            <a:pathLst>
                              <a:path w="457834">
                                <a:moveTo>
                                  <a:pt x="0" y="0"/>
                                </a:moveTo>
                                <a:lnTo>
                                  <a:pt x="457641" y="0"/>
                                </a:lnTo>
                              </a:path>
                            </a:pathLst>
                          </a:custGeom>
                          <a:ln w="8873">
                            <a:solidFill>
                              <a:srgbClr val="000000"/>
                            </a:solidFill>
                            <a:prstDash val="solid"/>
                          </a:ln>
                        </wps:spPr>
                        <wps:bodyPr wrap="square" lIns="0" tIns="0" rIns="0" bIns="0" rtlCol="0">
                          <a:prstTxWarp prst="textNoShape">
                            <a:avLst/>
                          </a:prstTxWarp>
                          <a:noAutofit/>
                        </wps:bodyPr>
                      </wps:wsp>
                      <wps:wsp>
                        <wps:cNvPr id="21" name="Graphic 21"/>
                        <wps:cNvSpPr/>
                        <wps:spPr>
                          <a:xfrm>
                            <a:off x="3117498" y="697788"/>
                            <a:ext cx="38735" cy="44450"/>
                          </a:xfrm>
                          <a:custGeom>
                            <a:avLst/>
                            <a:gdLst/>
                            <a:ahLst/>
                            <a:cxnLst/>
                            <a:rect l="l" t="t" r="r" b="b"/>
                            <a:pathLst>
                              <a:path w="38735" h="44450">
                                <a:moveTo>
                                  <a:pt x="0" y="0"/>
                                </a:moveTo>
                                <a:lnTo>
                                  <a:pt x="0" y="44378"/>
                                </a:lnTo>
                                <a:lnTo>
                                  <a:pt x="38362" y="22189"/>
                                </a:lnTo>
                                <a:lnTo>
                                  <a:pt x="0"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3117498" y="697788"/>
                            <a:ext cx="38735" cy="44450"/>
                          </a:xfrm>
                          <a:custGeom>
                            <a:avLst/>
                            <a:gdLst/>
                            <a:ahLst/>
                            <a:cxnLst/>
                            <a:rect l="l" t="t" r="r" b="b"/>
                            <a:pathLst>
                              <a:path w="38735" h="44450">
                                <a:moveTo>
                                  <a:pt x="38362" y="22189"/>
                                </a:moveTo>
                                <a:lnTo>
                                  <a:pt x="0" y="44378"/>
                                </a:lnTo>
                                <a:lnTo>
                                  <a:pt x="0" y="0"/>
                                </a:lnTo>
                                <a:lnTo>
                                  <a:pt x="38362" y="22189"/>
                                </a:lnTo>
                                <a:close/>
                              </a:path>
                            </a:pathLst>
                          </a:custGeom>
                          <a:ln w="5915">
                            <a:solidFill>
                              <a:srgbClr val="000000"/>
                            </a:solidFill>
                            <a:prstDash val="solid"/>
                          </a:ln>
                        </wps:spPr>
                        <wps:bodyPr wrap="square" lIns="0" tIns="0" rIns="0" bIns="0" rtlCol="0">
                          <a:prstTxWarp prst="textNoShape">
                            <a:avLst/>
                          </a:prstTxWarp>
                          <a:noAutofit/>
                        </wps:bodyPr>
                      </wps:wsp>
                      <wps:wsp>
                        <wps:cNvPr id="23" name="Graphic 23"/>
                        <wps:cNvSpPr/>
                        <wps:spPr>
                          <a:xfrm>
                            <a:off x="1918431" y="497240"/>
                            <a:ext cx="1270" cy="217804"/>
                          </a:xfrm>
                          <a:custGeom>
                            <a:avLst/>
                            <a:gdLst/>
                            <a:ahLst/>
                            <a:cxnLst/>
                            <a:rect l="l" t="t" r="r" b="b"/>
                            <a:pathLst>
                              <a:path w="1270" h="217804">
                                <a:moveTo>
                                  <a:pt x="981" y="0"/>
                                </a:moveTo>
                                <a:lnTo>
                                  <a:pt x="0" y="217733"/>
                                </a:lnTo>
                              </a:path>
                            </a:pathLst>
                          </a:custGeom>
                          <a:ln w="4000">
                            <a:solidFill>
                              <a:srgbClr val="000000"/>
                            </a:solidFill>
                            <a:prstDash val="solid"/>
                          </a:ln>
                        </wps:spPr>
                        <wps:bodyPr wrap="square" lIns="0" tIns="0" rIns="0" bIns="0" rtlCol="0">
                          <a:prstTxWarp prst="textNoShape">
                            <a:avLst/>
                          </a:prstTxWarp>
                          <a:noAutofit/>
                        </wps:bodyPr>
                      </wps:wsp>
                      <wps:wsp>
                        <wps:cNvPr id="24" name="Graphic 24"/>
                        <wps:cNvSpPr/>
                        <wps:spPr>
                          <a:xfrm>
                            <a:off x="1127441" y="423353"/>
                            <a:ext cx="1270" cy="291465"/>
                          </a:xfrm>
                          <a:custGeom>
                            <a:avLst/>
                            <a:gdLst/>
                            <a:ahLst/>
                            <a:cxnLst/>
                            <a:rect l="l" t="t" r="r" b="b"/>
                            <a:pathLst>
                              <a:path w="1270" h="291465">
                                <a:moveTo>
                                  <a:pt x="954" y="0"/>
                                </a:moveTo>
                                <a:lnTo>
                                  <a:pt x="0" y="291327"/>
                                </a:lnTo>
                              </a:path>
                            </a:pathLst>
                          </a:custGeom>
                          <a:ln w="4607">
                            <a:solidFill>
                              <a:srgbClr val="000000"/>
                            </a:solidFill>
                            <a:prstDash val="solid"/>
                          </a:ln>
                        </wps:spPr>
                        <wps:bodyPr wrap="square" lIns="0" tIns="0" rIns="0" bIns="0" rtlCol="0">
                          <a:prstTxWarp prst="textNoShape">
                            <a:avLst/>
                          </a:prstTxWarp>
                          <a:noAutofit/>
                        </wps:bodyPr>
                      </wps:wsp>
                      <wps:wsp>
                        <wps:cNvPr id="25" name="Graphic 25"/>
                        <wps:cNvSpPr/>
                        <wps:spPr>
                          <a:xfrm>
                            <a:off x="1917369" y="712328"/>
                            <a:ext cx="1270" cy="224790"/>
                          </a:xfrm>
                          <a:custGeom>
                            <a:avLst/>
                            <a:gdLst/>
                            <a:ahLst/>
                            <a:cxnLst/>
                            <a:rect l="l" t="t" r="r" b="b"/>
                            <a:pathLst>
                              <a:path w="1270" h="224790">
                                <a:moveTo>
                                  <a:pt x="0" y="224572"/>
                                </a:moveTo>
                                <a:lnTo>
                                  <a:pt x="981" y="0"/>
                                </a:lnTo>
                              </a:path>
                            </a:pathLst>
                          </a:custGeom>
                          <a:ln w="4000">
                            <a:solidFill>
                              <a:srgbClr val="000000"/>
                            </a:solidFill>
                            <a:prstDash val="solid"/>
                          </a:ln>
                        </wps:spPr>
                        <wps:bodyPr wrap="square" lIns="0" tIns="0" rIns="0" bIns="0" rtlCol="0">
                          <a:prstTxWarp prst="textNoShape">
                            <a:avLst/>
                          </a:prstTxWarp>
                          <a:noAutofit/>
                        </wps:bodyPr>
                      </wps:wsp>
                      <wps:wsp>
                        <wps:cNvPr id="26" name="Graphic 26"/>
                        <wps:cNvSpPr/>
                        <wps:spPr>
                          <a:xfrm>
                            <a:off x="1126583" y="714350"/>
                            <a:ext cx="1270" cy="309880"/>
                          </a:xfrm>
                          <a:custGeom>
                            <a:avLst/>
                            <a:gdLst/>
                            <a:ahLst/>
                            <a:cxnLst/>
                            <a:rect l="l" t="t" r="r" b="b"/>
                            <a:pathLst>
                              <a:path w="1270" h="309880">
                                <a:moveTo>
                                  <a:pt x="0" y="309478"/>
                                </a:moveTo>
                                <a:lnTo>
                                  <a:pt x="960" y="0"/>
                                </a:lnTo>
                              </a:path>
                            </a:pathLst>
                          </a:custGeom>
                          <a:ln w="4674">
                            <a:solidFill>
                              <a:srgbClr val="000000"/>
                            </a:solidFill>
                            <a:prstDash val="solid"/>
                          </a:ln>
                        </wps:spPr>
                        <wps:bodyPr wrap="square" lIns="0" tIns="0" rIns="0" bIns="0" rtlCol="0">
                          <a:prstTxWarp prst="textNoShape">
                            <a:avLst/>
                          </a:prstTxWarp>
                          <a:noAutofit/>
                        </wps:bodyPr>
                      </wps:wsp>
                      <wps:wsp>
                        <wps:cNvPr id="27" name="Graphic 27"/>
                        <wps:cNvSpPr/>
                        <wps:spPr>
                          <a:xfrm>
                            <a:off x="1125169" y="712622"/>
                            <a:ext cx="223520" cy="1905"/>
                          </a:xfrm>
                          <a:custGeom>
                            <a:avLst/>
                            <a:gdLst/>
                            <a:ahLst/>
                            <a:cxnLst/>
                            <a:rect l="l" t="t" r="r" b="b"/>
                            <a:pathLst>
                              <a:path w="223520" h="1905">
                                <a:moveTo>
                                  <a:pt x="0" y="1770"/>
                                </a:moveTo>
                                <a:lnTo>
                                  <a:pt x="223441" y="0"/>
                                </a:lnTo>
                              </a:path>
                            </a:pathLst>
                          </a:custGeom>
                          <a:ln w="4092">
                            <a:solidFill>
                              <a:srgbClr val="000000"/>
                            </a:solidFill>
                            <a:prstDash val="solid"/>
                          </a:ln>
                        </wps:spPr>
                        <wps:bodyPr wrap="square" lIns="0" tIns="0" rIns="0" bIns="0" rtlCol="0">
                          <a:prstTxWarp prst="textNoShape">
                            <a:avLst/>
                          </a:prstTxWarp>
                          <a:noAutofit/>
                        </wps:bodyPr>
                      </wps:wsp>
                      <wps:wsp>
                        <wps:cNvPr id="28" name="Graphic 28"/>
                        <wps:cNvSpPr/>
                        <wps:spPr>
                          <a:xfrm>
                            <a:off x="1342631" y="702455"/>
                            <a:ext cx="18415" cy="20955"/>
                          </a:xfrm>
                          <a:custGeom>
                            <a:avLst/>
                            <a:gdLst/>
                            <a:ahLst/>
                            <a:cxnLst/>
                            <a:rect l="l" t="t" r="r" b="b"/>
                            <a:pathLst>
                              <a:path w="18415" h="20955">
                                <a:moveTo>
                                  <a:pt x="0" y="0"/>
                                </a:moveTo>
                                <a:lnTo>
                                  <a:pt x="170" y="20455"/>
                                </a:lnTo>
                                <a:lnTo>
                                  <a:pt x="17794" y="10081"/>
                                </a:lnTo>
                                <a:lnTo>
                                  <a:pt x="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342631" y="702450"/>
                            <a:ext cx="18415" cy="20955"/>
                          </a:xfrm>
                          <a:custGeom>
                            <a:avLst/>
                            <a:gdLst/>
                            <a:ahLst/>
                            <a:cxnLst/>
                            <a:rect l="l" t="t" r="r" b="b"/>
                            <a:pathLst>
                              <a:path w="18415" h="20955">
                                <a:moveTo>
                                  <a:pt x="17794" y="10091"/>
                                </a:moveTo>
                                <a:lnTo>
                                  <a:pt x="165" y="20461"/>
                                </a:lnTo>
                                <a:lnTo>
                                  <a:pt x="0" y="0"/>
                                </a:lnTo>
                                <a:lnTo>
                                  <a:pt x="17794" y="10091"/>
                                </a:lnTo>
                                <a:close/>
                              </a:path>
                            </a:pathLst>
                          </a:custGeom>
                          <a:ln w="2728">
                            <a:solidFill>
                              <a:srgbClr val="000000"/>
                            </a:solidFill>
                            <a:prstDash val="solid"/>
                          </a:ln>
                        </wps:spPr>
                        <wps:bodyPr wrap="square" lIns="0" tIns="0" rIns="0" bIns="0" rtlCol="0">
                          <a:prstTxWarp prst="textNoShape">
                            <a:avLst/>
                          </a:prstTxWarp>
                          <a:noAutofit/>
                        </wps:bodyPr>
                      </wps:wsp>
                      <wps:wsp>
                        <wps:cNvPr id="30" name="Graphic 30"/>
                        <wps:cNvSpPr/>
                        <wps:spPr>
                          <a:xfrm>
                            <a:off x="2510948" y="496259"/>
                            <a:ext cx="1270" cy="443865"/>
                          </a:xfrm>
                          <a:custGeom>
                            <a:avLst/>
                            <a:gdLst/>
                            <a:ahLst/>
                            <a:cxnLst/>
                            <a:rect l="l" t="t" r="r" b="b"/>
                            <a:pathLst>
                              <a:path h="443865">
                                <a:moveTo>
                                  <a:pt x="0" y="0"/>
                                </a:moveTo>
                                <a:lnTo>
                                  <a:pt x="0" y="75033"/>
                                </a:lnTo>
                              </a:path>
                              <a:path h="443865">
                                <a:moveTo>
                                  <a:pt x="0" y="309521"/>
                                </a:moveTo>
                                <a:lnTo>
                                  <a:pt x="0" y="443804"/>
                                </a:lnTo>
                              </a:path>
                            </a:pathLst>
                          </a:custGeom>
                          <a:ln w="6835">
                            <a:solidFill>
                              <a:srgbClr val="000000"/>
                            </a:solidFill>
                            <a:prstDash val="solid"/>
                          </a:ln>
                        </wps:spPr>
                        <wps:bodyPr wrap="square" lIns="0" tIns="0" rIns="0" bIns="0" rtlCol="0">
                          <a:prstTxWarp prst="textNoShape">
                            <a:avLst/>
                          </a:prstTxWarp>
                          <a:noAutofit/>
                        </wps:bodyPr>
                      </wps:wsp>
                      <wps:wsp>
                        <wps:cNvPr id="31" name="Graphic 31"/>
                        <wps:cNvSpPr/>
                        <wps:spPr>
                          <a:xfrm>
                            <a:off x="2412973" y="499155"/>
                            <a:ext cx="101600" cy="1905"/>
                          </a:xfrm>
                          <a:custGeom>
                            <a:avLst/>
                            <a:gdLst/>
                            <a:ahLst/>
                            <a:cxnLst/>
                            <a:rect l="l" t="t" r="r" b="b"/>
                            <a:pathLst>
                              <a:path w="101600" h="1905">
                                <a:moveTo>
                                  <a:pt x="101367" y="0"/>
                                </a:moveTo>
                                <a:lnTo>
                                  <a:pt x="0" y="1397"/>
                                </a:lnTo>
                              </a:path>
                            </a:pathLst>
                          </a:custGeom>
                          <a:ln w="5994">
                            <a:solidFill>
                              <a:srgbClr val="000000"/>
                            </a:solidFill>
                            <a:prstDash val="solid"/>
                          </a:ln>
                        </wps:spPr>
                        <wps:bodyPr wrap="square" lIns="0" tIns="0" rIns="0" bIns="0" rtlCol="0">
                          <a:prstTxWarp prst="textNoShape">
                            <a:avLst/>
                          </a:prstTxWarp>
                          <a:noAutofit/>
                        </wps:bodyPr>
                      </wps:wsp>
                      <wps:wsp>
                        <wps:cNvPr id="32" name="Graphic 32"/>
                        <wps:cNvSpPr/>
                        <wps:spPr>
                          <a:xfrm>
                            <a:off x="6176" y="6176"/>
                            <a:ext cx="2712720" cy="1264920"/>
                          </a:xfrm>
                          <a:custGeom>
                            <a:avLst/>
                            <a:gdLst/>
                            <a:ahLst/>
                            <a:cxnLst/>
                            <a:rect l="l" t="t" r="r" b="b"/>
                            <a:pathLst>
                              <a:path w="2712720" h="1264920">
                                <a:moveTo>
                                  <a:pt x="0" y="1264888"/>
                                </a:moveTo>
                                <a:lnTo>
                                  <a:pt x="2712712" y="1264888"/>
                                </a:lnTo>
                                <a:lnTo>
                                  <a:pt x="2712712" y="0"/>
                                </a:lnTo>
                                <a:lnTo>
                                  <a:pt x="0" y="0"/>
                                </a:lnTo>
                                <a:lnTo>
                                  <a:pt x="0" y="1264888"/>
                                </a:lnTo>
                                <a:close/>
                              </a:path>
                            </a:pathLst>
                          </a:custGeom>
                          <a:ln w="12353">
                            <a:solidFill>
                              <a:srgbClr val="000000"/>
                            </a:solidFill>
                            <a:prstDash val="lgDash"/>
                          </a:ln>
                        </wps:spPr>
                        <wps:bodyPr wrap="square" lIns="0" tIns="0" rIns="0" bIns="0" rtlCol="0">
                          <a:prstTxWarp prst="textNoShape">
                            <a:avLst/>
                          </a:prstTxWarp>
                          <a:noAutofit/>
                        </wps:bodyPr>
                      </wps:wsp>
                      <wps:wsp>
                        <wps:cNvPr id="33" name="Graphic 33"/>
                        <wps:cNvSpPr/>
                        <wps:spPr>
                          <a:xfrm>
                            <a:off x="2398454" y="571292"/>
                            <a:ext cx="274320" cy="234950"/>
                          </a:xfrm>
                          <a:custGeom>
                            <a:avLst/>
                            <a:gdLst/>
                            <a:ahLst/>
                            <a:cxnLst/>
                            <a:rect l="l" t="t" r="r" b="b"/>
                            <a:pathLst>
                              <a:path w="274320" h="234950">
                                <a:moveTo>
                                  <a:pt x="274178" y="0"/>
                                </a:moveTo>
                                <a:lnTo>
                                  <a:pt x="0" y="0"/>
                                </a:lnTo>
                                <a:lnTo>
                                  <a:pt x="0" y="234487"/>
                                </a:lnTo>
                                <a:lnTo>
                                  <a:pt x="274178" y="234487"/>
                                </a:lnTo>
                                <a:lnTo>
                                  <a:pt x="274178" y="0"/>
                                </a:lnTo>
                                <a:close/>
                              </a:path>
                            </a:pathLst>
                          </a:custGeom>
                          <a:solidFill>
                            <a:srgbClr val="9898FF"/>
                          </a:solidFill>
                        </wps:spPr>
                        <wps:bodyPr wrap="square" lIns="0" tIns="0" rIns="0" bIns="0" rtlCol="0">
                          <a:prstTxWarp prst="textNoShape">
                            <a:avLst/>
                          </a:prstTxWarp>
                          <a:noAutofit/>
                        </wps:bodyPr>
                      </wps:wsp>
                      <wps:wsp>
                        <wps:cNvPr id="34" name="Graphic 34"/>
                        <wps:cNvSpPr/>
                        <wps:spPr>
                          <a:xfrm>
                            <a:off x="2406476" y="937962"/>
                            <a:ext cx="107950" cy="1270"/>
                          </a:xfrm>
                          <a:custGeom>
                            <a:avLst/>
                            <a:gdLst/>
                            <a:ahLst/>
                            <a:cxnLst/>
                            <a:rect l="l" t="t" r="r" b="b"/>
                            <a:pathLst>
                              <a:path w="107950" h="635">
                                <a:moveTo>
                                  <a:pt x="0" y="42"/>
                                </a:moveTo>
                                <a:lnTo>
                                  <a:pt x="107842" y="0"/>
                                </a:lnTo>
                              </a:path>
                            </a:pathLst>
                          </a:custGeom>
                          <a:ln w="4234">
                            <a:solidFill>
                              <a:srgbClr val="000000"/>
                            </a:solidFill>
                            <a:prstDash val="solid"/>
                          </a:ln>
                        </wps:spPr>
                        <wps:bodyPr wrap="square" lIns="0" tIns="0" rIns="0" bIns="0" rtlCol="0">
                          <a:prstTxWarp prst="textNoShape">
                            <a:avLst/>
                          </a:prstTxWarp>
                          <a:noAutofit/>
                        </wps:bodyPr>
                      </wps:wsp>
                      <wps:wsp>
                        <wps:cNvPr id="35" name="Graphic 35"/>
                        <wps:cNvSpPr/>
                        <wps:spPr>
                          <a:xfrm>
                            <a:off x="3493545" y="786940"/>
                            <a:ext cx="1270" cy="226060"/>
                          </a:xfrm>
                          <a:custGeom>
                            <a:avLst/>
                            <a:gdLst/>
                            <a:ahLst/>
                            <a:cxnLst/>
                            <a:rect l="l" t="t" r="r" b="b"/>
                            <a:pathLst>
                              <a:path w="635" h="226060">
                                <a:moveTo>
                                  <a:pt x="0" y="0"/>
                                </a:moveTo>
                                <a:lnTo>
                                  <a:pt x="522" y="225532"/>
                                </a:lnTo>
                              </a:path>
                            </a:pathLst>
                          </a:custGeom>
                          <a:ln w="4707">
                            <a:solidFill>
                              <a:srgbClr val="000000"/>
                            </a:solidFill>
                            <a:prstDash val="solid"/>
                          </a:ln>
                        </wps:spPr>
                        <wps:bodyPr wrap="square" lIns="0" tIns="0" rIns="0" bIns="0" rtlCol="0">
                          <a:prstTxWarp prst="textNoShape">
                            <a:avLst/>
                          </a:prstTxWarp>
                          <a:noAutofit/>
                        </wps:bodyPr>
                      </wps:wsp>
                      <wps:wsp>
                        <wps:cNvPr id="36" name="Graphic 36"/>
                        <wps:cNvSpPr/>
                        <wps:spPr>
                          <a:xfrm>
                            <a:off x="3482275" y="1005677"/>
                            <a:ext cx="24130" cy="20955"/>
                          </a:xfrm>
                          <a:custGeom>
                            <a:avLst/>
                            <a:gdLst/>
                            <a:ahLst/>
                            <a:cxnLst/>
                            <a:rect l="l" t="t" r="r" b="b"/>
                            <a:pathLst>
                              <a:path w="24130" h="20955">
                                <a:moveTo>
                                  <a:pt x="23544" y="0"/>
                                </a:moveTo>
                                <a:lnTo>
                                  <a:pt x="0" y="42"/>
                                </a:lnTo>
                                <a:lnTo>
                                  <a:pt x="11814" y="20375"/>
                                </a:lnTo>
                                <a:lnTo>
                                  <a:pt x="23544"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482275" y="1005677"/>
                            <a:ext cx="24130" cy="20955"/>
                          </a:xfrm>
                          <a:custGeom>
                            <a:avLst/>
                            <a:gdLst/>
                            <a:ahLst/>
                            <a:cxnLst/>
                            <a:rect l="l" t="t" r="r" b="b"/>
                            <a:pathLst>
                              <a:path w="24130" h="20955">
                                <a:moveTo>
                                  <a:pt x="11814" y="20375"/>
                                </a:moveTo>
                                <a:lnTo>
                                  <a:pt x="0" y="42"/>
                                </a:lnTo>
                                <a:lnTo>
                                  <a:pt x="23544" y="0"/>
                                </a:lnTo>
                                <a:lnTo>
                                  <a:pt x="11814" y="20375"/>
                                </a:lnTo>
                                <a:close/>
                              </a:path>
                            </a:pathLst>
                          </a:custGeom>
                          <a:ln w="3138">
                            <a:solidFill>
                              <a:srgbClr val="000000"/>
                            </a:solidFill>
                            <a:prstDash val="solid"/>
                          </a:ln>
                        </wps:spPr>
                        <wps:bodyPr wrap="square" lIns="0" tIns="0" rIns="0" bIns="0" rtlCol="0">
                          <a:prstTxWarp prst="textNoShape">
                            <a:avLst/>
                          </a:prstTxWarp>
                          <a:noAutofit/>
                        </wps:bodyPr>
                      </wps:wsp>
                      <wps:wsp>
                        <wps:cNvPr id="38" name="Textbox 38"/>
                        <wps:cNvSpPr txBox="1"/>
                        <wps:spPr>
                          <a:xfrm>
                            <a:off x="322734" y="255941"/>
                            <a:ext cx="494665" cy="83820"/>
                          </a:xfrm>
                          <a:prstGeom prst="rect">
                            <a:avLst/>
                          </a:prstGeom>
                        </wps:spPr>
                        <wps:txbx>
                          <w:txbxContent>
                            <w:p w14:paraId="210DAFDE" w14:textId="77777777" w:rsidR="005143EB" w:rsidRDefault="00000000">
                              <w:pPr>
                                <w:spacing w:before="3"/>
                                <w:rPr>
                                  <w:rFonts w:ascii="Arial"/>
                                  <w:b/>
                                  <w:sz w:val="11"/>
                                </w:rPr>
                              </w:pPr>
                              <w:r>
                                <w:rPr>
                                  <w:rFonts w:ascii="Arial"/>
                                  <w:b/>
                                  <w:w w:val="105"/>
                                  <w:sz w:val="11"/>
                                </w:rPr>
                                <w:t>Data</w:t>
                              </w:r>
                              <w:r>
                                <w:rPr>
                                  <w:rFonts w:ascii="Times New Roman"/>
                                  <w:spacing w:val="3"/>
                                  <w:w w:val="105"/>
                                  <w:sz w:val="11"/>
                                </w:rPr>
                                <w:t xml:space="preserve"> </w:t>
                              </w:r>
                              <w:r>
                                <w:rPr>
                                  <w:rFonts w:ascii="Arial"/>
                                  <w:b/>
                                  <w:spacing w:val="-2"/>
                                  <w:w w:val="105"/>
                                  <w:sz w:val="11"/>
                                </w:rPr>
                                <w:t>samples</w:t>
                              </w:r>
                            </w:p>
                          </w:txbxContent>
                        </wps:txbx>
                        <wps:bodyPr wrap="square" lIns="0" tIns="0" rIns="0" bIns="0" rtlCol="0">
                          <a:noAutofit/>
                        </wps:bodyPr>
                      </wps:wsp>
                      <wps:wsp>
                        <wps:cNvPr id="39" name="Textbox 39"/>
                        <wps:cNvSpPr txBox="1"/>
                        <wps:spPr>
                          <a:xfrm>
                            <a:off x="963008" y="395642"/>
                            <a:ext cx="155575" cy="633095"/>
                          </a:xfrm>
                          <a:prstGeom prst="rect">
                            <a:avLst/>
                          </a:prstGeom>
                        </wps:spPr>
                        <wps:txbx>
                          <w:txbxContent>
                            <w:p w14:paraId="71740385" w14:textId="77777777" w:rsidR="005143EB" w:rsidRDefault="00000000">
                              <w:pPr>
                                <w:spacing w:line="297" w:lineRule="auto"/>
                                <w:ind w:left="45" w:right="55" w:firstLine="6"/>
                                <w:jc w:val="center"/>
                                <w:rPr>
                                  <w:rFonts w:ascii="Arial"/>
                                  <w:sz w:val="10"/>
                                </w:rPr>
                              </w:pPr>
                              <w:r>
                                <w:rPr>
                                  <w:rFonts w:ascii="Arial"/>
                                  <w:spacing w:val="-6"/>
                                  <w:sz w:val="10"/>
                                </w:rPr>
                                <w:t>G1</w:t>
                              </w:r>
                              <w:r>
                                <w:rPr>
                                  <w:rFonts w:ascii="Times New Roman"/>
                                  <w:spacing w:val="40"/>
                                  <w:sz w:val="10"/>
                                </w:rPr>
                                <w:t xml:space="preserve"> </w:t>
                              </w:r>
                              <w:r>
                                <w:rPr>
                                  <w:rFonts w:ascii="Arial"/>
                                  <w:spacing w:val="-10"/>
                                  <w:sz w:val="10"/>
                                </w:rPr>
                                <w:t>S</w:t>
                              </w:r>
                              <w:r>
                                <w:rPr>
                                  <w:rFonts w:ascii="Times New Roman"/>
                                  <w:spacing w:val="40"/>
                                  <w:sz w:val="10"/>
                                </w:rPr>
                                <w:t xml:space="preserve"> </w:t>
                              </w:r>
                              <w:r>
                                <w:rPr>
                                  <w:rFonts w:ascii="Arial"/>
                                  <w:spacing w:val="-5"/>
                                  <w:sz w:val="10"/>
                                </w:rPr>
                                <w:t>G2</w:t>
                              </w:r>
                            </w:p>
                            <w:p w14:paraId="0AB7FF01" w14:textId="77777777" w:rsidR="005143EB" w:rsidRDefault="00000000">
                              <w:pPr>
                                <w:spacing w:before="7" w:line="309" w:lineRule="auto"/>
                                <w:ind w:right="18" w:hanging="1"/>
                                <w:jc w:val="center"/>
                                <w:rPr>
                                  <w:rFonts w:ascii="Arial"/>
                                  <w:sz w:val="10"/>
                                </w:rPr>
                              </w:pPr>
                              <w:r>
                                <w:rPr>
                                  <w:rFonts w:ascii="Arial"/>
                                  <w:spacing w:val="-4"/>
                                  <w:sz w:val="10"/>
                                </w:rPr>
                                <w:t>pro</w:t>
                              </w:r>
                              <w:r>
                                <w:rPr>
                                  <w:rFonts w:ascii="Times New Roman"/>
                                  <w:spacing w:val="40"/>
                                  <w:sz w:val="10"/>
                                </w:rPr>
                                <w:t xml:space="preserve"> </w:t>
                              </w:r>
                              <w:r>
                                <w:rPr>
                                  <w:rFonts w:ascii="Arial"/>
                                  <w:spacing w:val="-4"/>
                                  <w:sz w:val="10"/>
                                </w:rPr>
                                <w:t>meta</w:t>
                              </w:r>
                              <w:r>
                                <w:rPr>
                                  <w:rFonts w:ascii="Times New Roman"/>
                                  <w:spacing w:val="40"/>
                                  <w:sz w:val="10"/>
                                </w:rPr>
                                <w:t xml:space="preserve"> </w:t>
                              </w:r>
                              <w:r>
                                <w:rPr>
                                  <w:rFonts w:ascii="Arial"/>
                                  <w:spacing w:val="-4"/>
                                  <w:sz w:val="10"/>
                                </w:rPr>
                                <w:t>ana</w:t>
                              </w:r>
                            </w:p>
                            <w:p w14:paraId="4FBE7C3D" w14:textId="77777777" w:rsidR="005143EB" w:rsidRDefault="00000000">
                              <w:pPr>
                                <w:spacing w:before="2"/>
                                <w:ind w:right="13"/>
                                <w:jc w:val="center"/>
                                <w:rPr>
                                  <w:rFonts w:ascii="Arial"/>
                                  <w:sz w:val="10"/>
                                </w:rPr>
                              </w:pPr>
                              <w:r>
                                <w:rPr>
                                  <w:rFonts w:ascii="Arial"/>
                                  <w:spacing w:val="-4"/>
                                  <w:sz w:val="10"/>
                                </w:rPr>
                                <w:t>telo</w:t>
                              </w:r>
                            </w:p>
                          </w:txbxContent>
                        </wps:txbx>
                        <wps:bodyPr wrap="square" lIns="0" tIns="0" rIns="0" bIns="0" rtlCol="0">
                          <a:noAutofit/>
                        </wps:bodyPr>
                      </wps:wsp>
                      <wps:wsp>
                        <wps:cNvPr id="40" name="Textbox 40"/>
                        <wps:cNvSpPr txBox="1"/>
                        <wps:spPr>
                          <a:xfrm>
                            <a:off x="1592241" y="330730"/>
                            <a:ext cx="397510" cy="151765"/>
                          </a:xfrm>
                          <a:prstGeom prst="rect">
                            <a:avLst/>
                          </a:prstGeom>
                        </wps:spPr>
                        <wps:txbx>
                          <w:txbxContent>
                            <w:p w14:paraId="79C4FD8E" w14:textId="77777777" w:rsidR="005143EB" w:rsidRDefault="00000000">
                              <w:pPr>
                                <w:spacing w:line="264" w:lineRule="auto"/>
                                <w:ind w:right="15" w:firstLine="28"/>
                                <w:rPr>
                                  <w:rFonts w:ascii="Arial"/>
                                  <w:sz w:val="10"/>
                                </w:rPr>
                              </w:pPr>
                              <w:r>
                                <w:rPr>
                                  <w:rFonts w:ascii="Arial"/>
                                  <w:sz w:val="10"/>
                                </w:rPr>
                                <w:t>training</w:t>
                              </w:r>
                              <w:r>
                                <w:rPr>
                                  <w:rFonts w:ascii="Times New Roman"/>
                                  <w:spacing w:val="-7"/>
                                  <w:sz w:val="10"/>
                                </w:rPr>
                                <w:t xml:space="preserve"> </w:t>
                              </w:r>
                              <w:r>
                                <w:rPr>
                                  <w:rFonts w:ascii="Arial"/>
                                  <w:sz w:val="10"/>
                                </w:rPr>
                                <w:t>set:</w:t>
                              </w:r>
                              <w:r>
                                <w:rPr>
                                  <w:rFonts w:ascii="Times New Roman"/>
                                  <w:spacing w:val="40"/>
                                  <w:sz w:val="10"/>
                                </w:rPr>
                                <w:t xml:space="preserve"> </w:t>
                              </w:r>
                              <w:r>
                                <w:rPr>
                                  <w:rFonts w:ascii="Arial"/>
                                  <w:sz w:val="10"/>
                                </w:rPr>
                                <w:t>80%</w:t>
                              </w:r>
                              <w:r>
                                <w:rPr>
                                  <w:rFonts w:ascii="Times New Roman"/>
                                  <w:spacing w:val="-1"/>
                                  <w:sz w:val="10"/>
                                </w:rPr>
                                <w:t xml:space="preserve"> </w:t>
                              </w:r>
                              <w:r>
                                <w:rPr>
                                  <w:rFonts w:ascii="Arial"/>
                                  <w:spacing w:val="-2"/>
                                  <w:sz w:val="10"/>
                                </w:rPr>
                                <w:t>samples</w:t>
                              </w:r>
                            </w:p>
                          </w:txbxContent>
                        </wps:txbx>
                        <wps:bodyPr wrap="square" lIns="0" tIns="0" rIns="0" bIns="0" rtlCol="0">
                          <a:noAutofit/>
                        </wps:bodyPr>
                      </wps:wsp>
                      <wps:wsp>
                        <wps:cNvPr id="41" name="Textbox 41"/>
                        <wps:cNvSpPr txBox="1"/>
                        <wps:spPr>
                          <a:xfrm>
                            <a:off x="2212324" y="453139"/>
                            <a:ext cx="180340" cy="83820"/>
                          </a:xfrm>
                          <a:prstGeom prst="rect">
                            <a:avLst/>
                          </a:prstGeom>
                        </wps:spPr>
                        <wps:txbx>
                          <w:txbxContent>
                            <w:p w14:paraId="586C0046" w14:textId="77777777" w:rsidR="005143EB" w:rsidRDefault="00000000">
                              <w:pPr>
                                <w:spacing w:before="3"/>
                                <w:rPr>
                                  <w:rFonts w:ascii="Arial"/>
                                  <w:sz w:val="11"/>
                                </w:rPr>
                              </w:pPr>
                              <w:r>
                                <w:rPr>
                                  <w:rFonts w:ascii="Arial"/>
                                  <w:color w:val="FFFFFF"/>
                                  <w:spacing w:val="-2"/>
                                  <w:w w:val="105"/>
                                  <w:sz w:val="11"/>
                                </w:rPr>
                                <w:t>Train</w:t>
                              </w:r>
                            </w:p>
                          </w:txbxContent>
                        </wps:txbx>
                        <wps:bodyPr wrap="square" lIns="0" tIns="0" rIns="0" bIns="0" rtlCol="0">
                          <a:noAutofit/>
                        </wps:bodyPr>
                      </wps:wsp>
                      <wps:wsp>
                        <wps:cNvPr id="42" name="Textbox 42"/>
                        <wps:cNvSpPr txBox="1"/>
                        <wps:spPr>
                          <a:xfrm>
                            <a:off x="2437466" y="594352"/>
                            <a:ext cx="216535" cy="177165"/>
                          </a:xfrm>
                          <a:prstGeom prst="rect">
                            <a:avLst/>
                          </a:prstGeom>
                        </wps:spPr>
                        <wps:txbx>
                          <w:txbxContent>
                            <w:p w14:paraId="11E8E802" w14:textId="77777777" w:rsidR="005143EB" w:rsidRDefault="00000000">
                              <w:pPr>
                                <w:spacing w:before="3"/>
                                <w:ind w:left="16"/>
                                <w:rPr>
                                  <w:rFonts w:ascii="Arial"/>
                                  <w:sz w:val="11"/>
                                </w:rPr>
                              </w:pPr>
                              <w:r>
                                <w:rPr>
                                  <w:rFonts w:ascii="Arial"/>
                                  <w:color w:val="FFFFFF"/>
                                  <w:spacing w:val="-5"/>
                                  <w:w w:val="105"/>
                                  <w:sz w:val="11"/>
                                </w:rPr>
                                <w:t>CNN</w:t>
                              </w:r>
                            </w:p>
                            <w:p w14:paraId="2F195CA9" w14:textId="77777777" w:rsidR="005143EB" w:rsidRDefault="00000000">
                              <w:pPr>
                                <w:spacing w:before="20"/>
                                <w:rPr>
                                  <w:rFonts w:ascii="Arial"/>
                                  <w:sz w:val="11"/>
                                </w:rPr>
                              </w:pPr>
                              <w:r>
                                <w:rPr>
                                  <w:rFonts w:ascii="Arial"/>
                                  <w:color w:val="FFFFFF"/>
                                  <w:spacing w:val="-4"/>
                                  <w:w w:val="105"/>
                                  <w:sz w:val="11"/>
                                </w:rPr>
                                <w:t>model</w:t>
                              </w:r>
                            </w:p>
                          </w:txbxContent>
                        </wps:txbx>
                        <wps:bodyPr wrap="square" lIns="0" tIns="0" rIns="0" bIns="0" rtlCol="0">
                          <a:noAutofit/>
                        </wps:bodyPr>
                      </wps:wsp>
                      <wps:wsp>
                        <wps:cNvPr id="43" name="Textbox 43"/>
                        <wps:cNvSpPr txBox="1"/>
                        <wps:spPr>
                          <a:xfrm>
                            <a:off x="1592241" y="878017"/>
                            <a:ext cx="397510" cy="151765"/>
                          </a:xfrm>
                          <a:prstGeom prst="rect">
                            <a:avLst/>
                          </a:prstGeom>
                        </wps:spPr>
                        <wps:txbx>
                          <w:txbxContent>
                            <w:p w14:paraId="76DF8DDA" w14:textId="77777777" w:rsidR="005143EB" w:rsidRDefault="00000000">
                              <w:pPr>
                                <w:spacing w:line="264" w:lineRule="auto"/>
                                <w:ind w:right="15" w:firstLine="112"/>
                                <w:rPr>
                                  <w:rFonts w:ascii="Arial"/>
                                  <w:sz w:val="10"/>
                                </w:rPr>
                              </w:pPr>
                              <w:r>
                                <w:rPr>
                                  <w:rFonts w:ascii="Arial"/>
                                  <w:sz w:val="10"/>
                                </w:rPr>
                                <w:t>test</w:t>
                              </w:r>
                              <w:r>
                                <w:rPr>
                                  <w:rFonts w:ascii="Times New Roman"/>
                                  <w:spacing w:val="-7"/>
                                  <w:sz w:val="10"/>
                                </w:rPr>
                                <w:t xml:space="preserve"> </w:t>
                              </w:r>
                              <w:r>
                                <w:rPr>
                                  <w:rFonts w:ascii="Arial"/>
                                  <w:sz w:val="10"/>
                                </w:rPr>
                                <w:t>set:</w:t>
                              </w:r>
                              <w:r>
                                <w:rPr>
                                  <w:rFonts w:ascii="Times New Roman"/>
                                  <w:spacing w:val="40"/>
                                  <w:sz w:val="10"/>
                                </w:rPr>
                                <w:t xml:space="preserve"> </w:t>
                              </w:r>
                              <w:r>
                                <w:rPr>
                                  <w:rFonts w:ascii="Arial"/>
                                  <w:sz w:val="10"/>
                                </w:rPr>
                                <w:t>20%</w:t>
                              </w:r>
                              <w:r>
                                <w:rPr>
                                  <w:rFonts w:ascii="Times New Roman"/>
                                  <w:spacing w:val="-7"/>
                                  <w:sz w:val="10"/>
                                </w:rPr>
                                <w:t xml:space="preserve"> </w:t>
                              </w:r>
                              <w:r>
                                <w:rPr>
                                  <w:rFonts w:ascii="Arial"/>
                                  <w:sz w:val="10"/>
                                </w:rPr>
                                <w:t>samples</w:t>
                              </w:r>
                            </w:p>
                          </w:txbxContent>
                        </wps:txbx>
                        <wps:bodyPr wrap="square" lIns="0" tIns="0" rIns="0" bIns="0" rtlCol="0">
                          <a:noAutofit/>
                        </wps:bodyPr>
                      </wps:wsp>
                      <wps:wsp>
                        <wps:cNvPr id="44" name="Textbox 44"/>
                        <wps:cNvSpPr txBox="1"/>
                        <wps:spPr>
                          <a:xfrm>
                            <a:off x="3193294" y="676303"/>
                            <a:ext cx="565150" cy="83820"/>
                          </a:xfrm>
                          <a:prstGeom prst="rect">
                            <a:avLst/>
                          </a:prstGeom>
                        </wps:spPr>
                        <wps:txbx>
                          <w:txbxContent>
                            <w:p w14:paraId="521098B4" w14:textId="77777777" w:rsidR="005143EB" w:rsidRDefault="00000000">
                              <w:pPr>
                                <w:spacing w:before="3"/>
                                <w:rPr>
                                  <w:rFonts w:ascii="Arial"/>
                                  <w:sz w:val="11"/>
                                </w:rPr>
                              </w:pPr>
                              <w:r>
                                <w:rPr>
                                  <w:rFonts w:ascii="Arial"/>
                                  <w:w w:val="105"/>
                                  <w:sz w:val="11"/>
                                </w:rPr>
                                <w:t>Predicted</w:t>
                              </w:r>
                              <w:r>
                                <w:rPr>
                                  <w:rFonts w:ascii="Times New Roman"/>
                                  <w:w w:val="105"/>
                                  <w:sz w:val="11"/>
                                </w:rPr>
                                <w:t xml:space="preserve"> </w:t>
                              </w:r>
                              <w:r>
                                <w:rPr>
                                  <w:rFonts w:ascii="Arial"/>
                                  <w:spacing w:val="-2"/>
                                  <w:w w:val="105"/>
                                  <w:sz w:val="11"/>
                                </w:rPr>
                                <w:t>values</w:t>
                              </w:r>
                            </w:p>
                          </w:txbxContent>
                        </wps:txbx>
                        <wps:bodyPr wrap="square" lIns="0" tIns="0" rIns="0" bIns="0" rtlCol="0">
                          <a:noAutofit/>
                        </wps:bodyPr>
                      </wps:wsp>
                      <wps:wsp>
                        <wps:cNvPr id="45" name="Textbox 45"/>
                        <wps:cNvSpPr txBox="1"/>
                        <wps:spPr>
                          <a:xfrm>
                            <a:off x="2977481" y="1034155"/>
                            <a:ext cx="1059815" cy="66040"/>
                          </a:xfrm>
                          <a:prstGeom prst="rect">
                            <a:avLst/>
                          </a:prstGeom>
                        </wps:spPr>
                        <wps:txbx>
                          <w:txbxContent>
                            <w:p w14:paraId="78FC29A7" w14:textId="77777777" w:rsidR="005143EB" w:rsidRDefault="00000000">
                              <w:pPr>
                                <w:spacing w:line="103" w:lineRule="exact"/>
                                <w:rPr>
                                  <w:rFonts w:ascii="Arial"/>
                                  <w:sz w:val="9"/>
                                </w:rPr>
                              </w:pPr>
                              <w:r>
                                <w:rPr>
                                  <w:rFonts w:ascii="Arial"/>
                                  <w:sz w:val="9"/>
                                </w:rPr>
                                <w:t>G1:0</w:t>
                              </w:r>
                              <w:r>
                                <w:rPr>
                                  <w:rFonts w:ascii="Times New Roman"/>
                                  <w:spacing w:val="3"/>
                                  <w:sz w:val="9"/>
                                </w:rPr>
                                <w:t xml:space="preserve"> </w:t>
                              </w:r>
                              <w:r>
                                <w:rPr>
                                  <w:rFonts w:ascii="Arial"/>
                                  <w:b/>
                                  <w:sz w:val="9"/>
                                </w:rPr>
                                <w:t>S:1</w:t>
                              </w:r>
                              <w:r>
                                <w:rPr>
                                  <w:rFonts w:ascii="Times New Roman"/>
                                  <w:spacing w:val="4"/>
                                  <w:sz w:val="9"/>
                                </w:rPr>
                                <w:t xml:space="preserve"> </w:t>
                              </w:r>
                              <w:r>
                                <w:rPr>
                                  <w:rFonts w:ascii="Arial"/>
                                  <w:sz w:val="9"/>
                                </w:rPr>
                                <w:t>G2:0</w:t>
                              </w:r>
                              <w:r>
                                <w:rPr>
                                  <w:rFonts w:ascii="Times New Roman"/>
                                  <w:spacing w:val="3"/>
                                  <w:sz w:val="9"/>
                                </w:rPr>
                                <w:t xml:space="preserve"> </w:t>
                              </w:r>
                              <w:r>
                                <w:rPr>
                                  <w:rFonts w:ascii="Arial"/>
                                  <w:sz w:val="9"/>
                                </w:rPr>
                                <w:t>pro:0</w:t>
                              </w:r>
                              <w:r>
                                <w:rPr>
                                  <w:rFonts w:ascii="Times New Roman"/>
                                  <w:spacing w:val="4"/>
                                  <w:sz w:val="9"/>
                                </w:rPr>
                                <w:t xml:space="preserve"> </w:t>
                              </w:r>
                              <w:r>
                                <w:rPr>
                                  <w:rFonts w:ascii="Arial"/>
                                  <w:sz w:val="9"/>
                                </w:rPr>
                                <w:t>meta:0</w:t>
                              </w:r>
                              <w:r>
                                <w:rPr>
                                  <w:rFonts w:ascii="Times New Roman"/>
                                  <w:spacing w:val="4"/>
                                  <w:sz w:val="9"/>
                                </w:rPr>
                                <w:t xml:space="preserve"> </w:t>
                              </w:r>
                              <w:r>
                                <w:rPr>
                                  <w:rFonts w:ascii="Arial"/>
                                  <w:sz w:val="9"/>
                                </w:rPr>
                                <w:t>ana:0</w:t>
                              </w:r>
                              <w:r>
                                <w:rPr>
                                  <w:rFonts w:ascii="Times New Roman"/>
                                  <w:spacing w:val="3"/>
                                  <w:sz w:val="9"/>
                                </w:rPr>
                                <w:t xml:space="preserve"> </w:t>
                              </w:r>
                              <w:r>
                                <w:rPr>
                                  <w:rFonts w:ascii="Arial"/>
                                  <w:spacing w:val="-2"/>
                                  <w:sz w:val="9"/>
                                </w:rPr>
                                <w:t>telo:0</w:t>
                              </w:r>
                            </w:p>
                          </w:txbxContent>
                        </wps:txbx>
                        <wps:bodyPr wrap="square" lIns="0" tIns="0" rIns="0" bIns="0" rtlCol="0">
                          <a:noAutofit/>
                        </wps:bodyPr>
                      </wps:wsp>
                      <wps:wsp>
                        <wps:cNvPr id="46" name="Textbox 46"/>
                        <wps:cNvSpPr txBox="1"/>
                        <wps:spPr>
                          <a:xfrm>
                            <a:off x="1364948" y="607211"/>
                            <a:ext cx="436245" cy="209550"/>
                          </a:xfrm>
                          <a:prstGeom prst="rect">
                            <a:avLst/>
                          </a:prstGeom>
                        </wps:spPr>
                        <wps:txbx>
                          <w:txbxContent>
                            <w:p w14:paraId="5DBBC965" w14:textId="77777777" w:rsidR="005143EB" w:rsidRDefault="00000000">
                              <w:pPr>
                                <w:spacing w:before="100"/>
                                <w:ind w:left="14"/>
                                <w:rPr>
                                  <w:rFonts w:ascii="Arial"/>
                                  <w:sz w:val="11"/>
                                </w:rPr>
                              </w:pPr>
                              <w:r>
                                <w:rPr>
                                  <w:rFonts w:ascii="Arial"/>
                                  <w:w w:val="105"/>
                                  <w:sz w:val="11"/>
                                </w:rPr>
                                <w:t>Shuffle</w:t>
                              </w:r>
                              <w:r>
                                <w:rPr>
                                  <w:rFonts w:ascii="Times New Roman"/>
                                  <w:spacing w:val="2"/>
                                  <w:w w:val="105"/>
                                  <w:sz w:val="11"/>
                                </w:rPr>
                                <w:t xml:space="preserve"> </w:t>
                              </w:r>
                              <w:r>
                                <w:rPr>
                                  <w:rFonts w:ascii="Arial"/>
                                  <w:spacing w:val="-2"/>
                                  <w:w w:val="105"/>
                                  <w:sz w:val="11"/>
                                </w:rPr>
                                <w:t>split</w:t>
                              </w:r>
                            </w:p>
                          </w:txbxContent>
                        </wps:txbx>
                        <wps:bodyPr wrap="square" lIns="0" tIns="0" rIns="0" bIns="0" rtlCol="0">
                          <a:noAutofit/>
                        </wps:bodyPr>
                      </wps:wsp>
                      <wps:wsp>
                        <wps:cNvPr id="47" name="Textbox 47"/>
                        <wps:cNvSpPr txBox="1"/>
                        <wps:spPr>
                          <a:xfrm>
                            <a:off x="2190908" y="874140"/>
                            <a:ext cx="215900" cy="121920"/>
                          </a:xfrm>
                          <a:prstGeom prst="rect">
                            <a:avLst/>
                          </a:prstGeom>
                        </wps:spPr>
                        <wps:txbx>
                          <w:txbxContent>
                            <w:p w14:paraId="4E10D582" w14:textId="77777777" w:rsidR="005143EB" w:rsidRDefault="00000000">
                              <w:pPr>
                                <w:spacing w:before="40"/>
                                <w:ind w:left="40"/>
                                <w:rPr>
                                  <w:rFonts w:ascii="Arial"/>
                                  <w:sz w:val="11"/>
                                </w:rPr>
                              </w:pPr>
                              <w:r>
                                <w:rPr>
                                  <w:rFonts w:ascii="Arial"/>
                                  <w:color w:val="FFFFFF"/>
                                  <w:spacing w:val="-4"/>
                                  <w:w w:val="105"/>
                                  <w:sz w:val="11"/>
                                </w:rPr>
                                <w:t>Test</w:t>
                              </w:r>
                            </w:p>
                          </w:txbxContent>
                        </wps:txbx>
                        <wps:bodyPr wrap="square" lIns="0" tIns="0" rIns="0" bIns="0" rtlCol="0">
                          <a:noAutofit/>
                        </wps:bodyPr>
                      </wps:wsp>
                    </wpg:wgp>
                  </a:graphicData>
                </a:graphic>
              </wp:anchor>
            </w:drawing>
          </mc:Choice>
          <mc:Fallback>
            <w:pict>
              <v:group w14:anchorId="109B305B" id="Group 1" o:spid="_x0000_s1026" style="position:absolute;left:0;text-align:left;margin-left:112.95pt;margin-top:-39.7pt;width:317.9pt;height:100.6pt;z-index:251658240;mso-wrap-distance-left:0;mso-wrap-distance-right:0;mso-position-horizontal-relative:page" coordsize="40373,127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">
                <v:shape id="Graphic 2" o:spid="_x0000_s1027" style="position:absolute;left:1100;top:3588;width:8490;height:6725;visibility:visible;mso-wrap-style:square;v-text-anchor:top" coordsize="848994,67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" path="m,672249r848399,l848399,,,,,672249xe" filled="f" strokeweight=".20139mm">
                  <v:stroke dashstyle="longDash"/>
                  <v:path arrowok="t"/>
                </v:shape>
                <v:shape id="Graphic 3" o:spid="_x0000_s1028" style="position:absolute;left:13649;top:6072;width:4362;height:2095;visibility:visible;mso-wrap-style:square;v-text-anchor:top" coordsize="436245,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" path="m435640,l,,,209338r435640,l435640,xe" fillcolor="#009faf" stroked="f">
                  <v:path arrowok="t"/>
                </v:shape>
                <v:shape id="Graphic 4" o:spid="_x0000_s1029" style="position:absolute;left:21949;top:4380;width:2178;height:1220;visibility:visible;mso-wrap-style:square;v-text-anchor:top" coordsize="217804,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" path="m217612,l,,,121327r217612,l217612,xe" fillcolor="#3232ee" stroked="f">
                  <v:path arrowok="t"/>
                </v:shape>
                <v:shape id="Graphic 5" o:spid="_x0000_s1030" style="position:absolute;left:31630;top:6581;width:6362;height:1219;visibility:visible;mso-wrap-style:square;v-text-anchor:top" coordsize="63627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" path="m635663,l,,,121327r635663,l635663,xe" fillcolor="#9fe3ea" stroked="f">
                  <v:path arrowok="t"/>
                </v:shape>
                <v:shape id="Graphic 6" o:spid="_x0000_s1031" style="position:absolute;left:21909;top:8741;width:2159;height:1219;visibility:visible;mso-wrap-style:square;v-text-anchor:top" coordsize="215900,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" path="m215612,l,,,121327r215612,l215612,xe" fillcolor="#3232ee"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32" type="#_x0000_t75" style="position:absolute;left:2078;top:3688;width:2400;height: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">
                  <v:imagedata r:id="rId11" o:title=""/>
                </v:shape>
                <v:shape id="Image 8" o:spid="_x0000_s1033" type="#_x0000_t75" style="position:absolute;left:3158;top:4332;width:2401;height: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">
                  <v:imagedata r:id="rId12" o:title=""/>
                </v:shape>
                <v:shape id="Image 9" o:spid="_x0000_s1034" type="#_x0000_t75" style="position:absolute;left:4121;top:5311;width:2400;height:2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">
                  <v:imagedata r:id="rId13" o:title=""/>
                </v:shape>
                <v:shape id="Image 10" o:spid="_x0000_s1035" type="#_x0000_t75" style="position:absolute;left:5078;top:6153;width:2400;height:2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">
                  <v:imagedata r:id="rId14" o:title=""/>
                </v:shape>
                <v:shape id="Image 11" o:spid="_x0000_s1036" type="#_x0000_t75" style="position:absolute;left:6035;top:7001;width:2400;height: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">
                  <v:imagedata r:id="rId15" o:title=""/>
                </v:shape>
                <v:shape id="Image 12" o:spid="_x0000_s1037" type="#_x0000_t75" style="position:absolute;left:6984;top:7812;width:2401;height: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">
                  <v:imagedata r:id="rId16" o:title=""/>
                </v:shape>
                <v:shape id="Graphic 13" o:spid="_x0000_s1038" style="position:absolute;left:18005;top:7126;width:1201;height:13;visibility:visible;mso-wrap-style:square;v-text-anchor:top" coordsize="12001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" path="m,l119636,e" filled="f" strokeweight=".113mm">
                  <v:path arrowok="t"/>
                </v:shape>
                <v:shape id="Graphic 14" o:spid="_x0000_s1039" style="position:absolute;left:19174;top:4991;width:2686;height:13;visibility:visible;mso-wrap-style:square;v-text-anchor:top" coordsize="2686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" path="m,l268241,e" filled="f" strokeweight=".16253mm">
                  <v:path arrowok="t"/>
                </v:shape>
                <v:shape id="Graphic 15" o:spid="_x0000_s1040" style="position:absolute;left:21773;top:4845;width:254;height:298;visibility:visible;mso-wrap-style:square;v-text-anchor:top" coordsize="25400,29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" path="m,l,29272,25293,14647,,xe" fillcolor="black" stroked="f">
                  <v:path arrowok="t"/>
                </v:shape>
                <v:shape id="Graphic 16" o:spid="_x0000_s1041" style="position:absolute;left:21773;top:4845;width:254;height:298;visibility:visible;mso-wrap-style:square;v-text-anchor:top" coordsize="25400,29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" path="m25293,14647l,29272,,,25293,14647xe" filled="f" strokeweight=".1083mm">
                  <v:path arrowok="t"/>
                </v:shape>
                <v:shape id="Graphic 17" o:spid="_x0000_s1042" style="position:absolute;left:19153;top:9353;width:2642;height:13;visibility:visible;mso-wrap-style:square;v-text-anchor:top" coordsize="2641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" path="m,l263659,e" filled="f" strokeweight=".16114mm">
                  <v:path arrowok="t"/>
                </v:shape>
                <v:shape id="Graphic 18" o:spid="_x0000_s1043" style="position:absolute;left:21706;top:9208;width:254;height:292;visibility:visible;mso-wrap-style:square;v-text-anchor:top" coordsize="25400,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" path="m,l,29000,25091,14503,,xe" fillcolor="black" stroked="f">
                  <v:path arrowok="t"/>
                </v:shape>
                <v:shape id="Graphic 19" o:spid="_x0000_s1044" style="position:absolute;left:21706;top:9208;width:254;height:292;visibility:visible;mso-wrap-style:square;v-text-anchor:top" coordsize="25400,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" path="m25091,14503l,29000,,,25091,14503xe" filled="f" strokeweight=".1074mm">
                  <v:path arrowok="t"/>
                </v:shape>
                <v:shape id="Graphic 20" o:spid="_x0000_s1045" style="position:absolute;left:26726;top:7199;width:4578;height:13;visibility:visible;mso-wrap-style:square;v-text-anchor:top" coordsize="4578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" path="m,l457641,e" filled="f" strokeweight=".24647mm">
                  <v:path arrowok="t"/>
                </v:shape>
                <v:shape id="Graphic 21" o:spid="_x0000_s1046" style="position:absolute;left:31174;top:6977;width:388;height:445;visibility:visible;mso-wrap-style:square;v-text-anchor:top" coordsize="38735,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" path="m,l,44378,38362,22189,,xe" fillcolor="black" stroked="f">
                  <v:path arrowok="t"/>
                </v:shape>
                <v:shape id="Graphic 22" o:spid="_x0000_s1047" style="position:absolute;left:31174;top:6977;width:388;height:445;visibility:visible;mso-wrap-style:square;v-text-anchor:top" coordsize="38735,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" path="m38362,22189l,44378,,,38362,22189xe" filled="f" strokeweight=".16431mm">
                  <v:path arrowok="t"/>
                </v:shape>
                <v:shape id="Graphic 23" o:spid="_x0000_s1048" style="position:absolute;left:19184;top:4972;width:13;height:2178;visibility:visible;mso-wrap-style:square;v-text-anchor:top" coordsize="1270,217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" path="m981,l,217733e" filled="f" strokeweight=".1111mm">
                  <v:path arrowok="t"/>
                </v:shape>
                <v:shape id="Graphic 24" o:spid="_x0000_s1049" style="position:absolute;left:11274;top:4233;width:13;height:2915;visibility:visible;mso-wrap-style:square;v-text-anchor:top" coordsize="1270,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" path="m954,l,291327e" filled="f" strokeweight=".128mm">
                  <v:path arrowok="t"/>
                </v:shape>
                <v:shape id="Graphic 25" o:spid="_x0000_s1050" style="position:absolute;left:19173;top:7123;width:13;height:2248;visibility:visible;mso-wrap-style:square;v-text-anchor:top" coordsize="1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" path="m,224572l981,e" filled="f" strokeweight=".1111mm">
                  <v:path arrowok="t"/>
                </v:shape>
                <v:shape id="Graphic 26" o:spid="_x0000_s1051" style="position:absolute;left:11265;top:7143;width:13;height:3099;visibility:visible;mso-wrap-style:square;v-text-anchor:top" coordsize="1270,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" path="m,309478l960,e" filled="f" strokeweight=".1298mm">
                  <v:path arrowok="t"/>
                </v:shape>
                <v:shape id="Graphic 27" o:spid="_x0000_s1052" style="position:absolute;left:11251;top:7126;width:2235;height:19;visibility:visible;mso-wrap-style:square;v-text-anchor:top" coordsize="22352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" path="m,1770l223441,e" filled="f" strokeweight=".1137mm">
                  <v:path arrowok="t"/>
                </v:shape>
                <v:shape id="Graphic 28" o:spid="_x0000_s1053" style="position:absolute;left:13426;top:7024;width:184;height:210;visibility:visible;mso-wrap-style:square;v-text-anchor:top" coordsize="1841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" path="m,l170,20455,17794,10081,,xe" fillcolor="black" stroked="f">
                  <v:path arrowok="t"/>
                </v:shape>
                <v:shape id="Graphic 29" o:spid="_x0000_s1054" style="position:absolute;left:13426;top:7024;width:184;height:210;visibility:visible;mso-wrap-style:square;v-text-anchor:top" coordsize="1841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" path="m17794,10091l165,20461,,,17794,10091xe" filled="f" strokeweight=".07578mm">
                  <v:path arrowok="t"/>
                </v:shape>
                <v:shape id="Graphic 30" o:spid="_x0000_s1055" style="position:absolute;left:25109;top:4962;width:13;height:4439;visibility:visible;mso-wrap-style:square;v-text-anchor:top" coordsize="1270,443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" path="m,l,75033em,309521l,443804e" filled="f" strokeweight=".18986mm">
                  <v:path arrowok="t"/>
                </v:shape>
                <v:shape id="Graphic 31" o:spid="_x0000_s1056" style="position:absolute;left:24129;top:4991;width:1016;height:19;visibility:visible;mso-wrap-style:square;v-text-anchor:top" coordsize="10160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" path="m101367,l,1397e" filled="f" strokeweight=".1665mm">
                  <v:path arrowok="t"/>
                </v:shape>
                <v:shape id="Graphic 32" o:spid="_x0000_s1057" style="position:absolute;left:61;top:61;width:27127;height:12649;visibility:visible;mso-wrap-style:square;v-text-anchor:top" coordsize="2712720,1264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" path="m,1264888r2712712,l2712712,,,,,1264888xe" filled="f" strokeweight=".34314mm">
                  <v:stroke dashstyle="longDash"/>
                  <v:path arrowok="t"/>
                </v:shape>
                <v:shape id="Graphic 33" o:spid="_x0000_s1058" style="position:absolute;left:23984;top:5712;width:2743;height:2350;visibility:visible;mso-wrap-style:square;v-text-anchor:top" coordsize="274320,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" path="m274178,l,,,234487r274178,l274178,xe" fillcolor="#9898ff" stroked="f">
                  <v:path arrowok="t"/>
                </v:shape>
                <v:shape id="Graphic 34" o:spid="_x0000_s1059" style="position:absolute;left:24064;top:9379;width:1080;height:13;visibility:visible;mso-wrap-style:square;v-text-anchor:top" coordsize="10795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" path="m,42l107842,e" filled="f" strokeweight=".1176mm">
                  <v:path arrowok="t"/>
                </v:shape>
                <v:shape id="Graphic 35" o:spid="_x0000_s1060" style="position:absolute;left:34935;top:7869;width:13;height:2261;visibility:visible;mso-wrap-style:square;v-text-anchor:top" coordsize="635,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" path="m,l522,225532e" filled="f" strokeweight=".13075mm">
                  <v:path arrowok="t"/>
                </v:shape>
                <v:shape id="Graphic 36" o:spid="_x0000_s1061" style="position:absolute;left:34822;top:10056;width:242;height:210;visibility:visible;mso-wrap-style:square;v-text-anchor:top" coordsize="2413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" path="m23544,l,42,11814,20375,23544,xe" fillcolor="black" stroked="f">
                  <v:path arrowok="t"/>
                </v:shape>
                <v:shape id="Graphic 37" o:spid="_x0000_s1062" style="position:absolute;left:34822;top:10056;width:242;height:210;visibility:visible;mso-wrap-style:square;v-text-anchor:top" coordsize="2413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" path="m11814,20375l,42,23544,,11814,20375xe" filled="f" strokeweight=".08717mm">
                  <v:path arrowok="t"/>
                </v:shape>
                <v:shapetype id="_x0000_t202" coordsize="21600,21600" o:spt="202" path="m,l,21600r21600,l21600,xe">
                  <v:stroke joinstyle="miter"/>
                  <v:path gradientshapeok="t" o:connecttype="rect"/>
                </v:shapetype>
                <v:shape id="Textbox 38" o:spid="_x0000_s1063" type="#_x0000_t202" style="position:absolute;left:3227;top:2559;width:4946;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210DAFDE" w14:textId="77777777" w:rsidR="005143EB" w:rsidRDefault="00000000">
                        <w:pPr>
                          <w:spacing w:before="3"/>
                          <w:rPr>
                            <w:rFonts w:ascii="Arial"/>
                            <w:b/>
                            <w:sz w:val="11"/>
                          </w:rPr>
                        </w:pPr>
                        <w:r>
                          <w:rPr>
                            <w:rFonts w:ascii="Arial"/>
                            <w:b/>
                            <w:w w:val="105"/>
                            <w:sz w:val="11"/>
                          </w:rPr>
                          <w:t>Data</w:t>
                        </w:r>
                        <w:r>
                          <w:rPr>
                            <w:rFonts w:ascii="Times New Roman"/>
                            <w:spacing w:val="3"/>
                            <w:w w:val="105"/>
                            <w:sz w:val="11"/>
                          </w:rPr>
                          <w:t xml:space="preserve"> </w:t>
                        </w:r>
                        <w:r>
                          <w:rPr>
                            <w:rFonts w:ascii="Arial"/>
                            <w:b/>
                            <w:spacing w:val="-2"/>
                            <w:w w:val="105"/>
                            <w:sz w:val="11"/>
                          </w:rPr>
                          <w:t>samples</w:t>
                        </w:r>
                      </w:p>
                    </w:txbxContent>
                  </v:textbox>
                </v:shape>
                <v:shape id="Textbox 39" o:spid="_x0000_s1064" type="#_x0000_t202" style="position:absolute;left:9630;top:3956;width:1555;height:6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71740385" w14:textId="77777777" w:rsidR="005143EB" w:rsidRDefault="00000000">
                        <w:pPr>
                          <w:spacing w:line="297" w:lineRule="auto"/>
                          <w:ind w:left="45" w:right="55" w:firstLine="6"/>
                          <w:jc w:val="center"/>
                          <w:rPr>
                            <w:rFonts w:ascii="Arial"/>
                            <w:sz w:val="10"/>
                          </w:rPr>
                        </w:pPr>
                        <w:r>
                          <w:rPr>
                            <w:rFonts w:ascii="Arial"/>
                            <w:spacing w:val="-6"/>
                            <w:sz w:val="10"/>
                          </w:rPr>
                          <w:t>G1</w:t>
                        </w:r>
                        <w:r>
                          <w:rPr>
                            <w:rFonts w:ascii="Times New Roman"/>
                            <w:spacing w:val="40"/>
                            <w:sz w:val="10"/>
                          </w:rPr>
                          <w:t xml:space="preserve"> </w:t>
                        </w:r>
                        <w:r>
                          <w:rPr>
                            <w:rFonts w:ascii="Arial"/>
                            <w:spacing w:val="-10"/>
                            <w:sz w:val="10"/>
                          </w:rPr>
                          <w:t>S</w:t>
                        </w:r>
                        <w:r>
                          <w:rPr>
                            <w:rFonts w:ascii="Times New Roman"/>
                            <w:spacing w:val="40"/>
                            <w:sz w:val="10"/>
                          </w:rPr>
                          <w:t xml:space="preserve"> </w:t>
                        </w:r>
                        <w:r>
                          <w:rPr>
                            <w:rFonts w:ascii="Arial"/>
                            <w:spacing w:val="-5"/>
                            <w:sz w:val="10"/>
                          </w:rPr>
                          <w:t>G2</w:t>
                        </w:r>
                      </w:p>
                      <w:p w14:paraId="0AB7FF01" w14:textId="77777777" w:rsidR="005143EB" w:rsidRDefault="00000000">
                        <w:pPr>
                          <w:spacing w:before="7" w:line="309" w:lineRule="auto"/>
                          <w:ind w:right="18" w:hanging="1"/>
                          <w:jc w:val="center"/>
                          <w:rPr>
                            <w:rFonts w:ascii="Arial"/>
                            <w:sz w:val="10"/>
                          </w:rPr>
                        </w:pPr>
                        <w:r>
                          <w:rPr>
                            <w:rFonts w:ascii="Arial"/>
                            <w:spacing w:val="-4"/>
                            <w:sz w:val="10"/>
                          </w:rPr>
                          <w:t>pro</w:t>
                        </w:r>
                        <w:r>
                          <w:rPr>
                            <w:rFonts w:ascii="Times New Roman"/>
                            <w:spacing w:val="40"/>
                            <w:sz w:val="10"/>
                          </w:rPr>
                          <w:t xml:space="preserve"> </w:t>
                        </w:r>
                        <w:r>
                          <w:rPr>
                            <w:rFonts w:ascii="Arial"/>
                            <w:spacing w:val="-4"/>
                            <w:sz w:val="10"/>
                          </w:rPr>
                          <w:t>meta</w:t>
                        </w:r>
                        <w:r>
                          <w:rPr>
                            <w:rFonts w:ascii="Times New Roman"/>
                            <w:spacing w:val="40"/>
                            <w:sz w:val="10"/>
                          </w:rPr>
                          <w:t xml:space="preserve"> </w:t>
                        </w:r>
                        <w:r>
                          <w:rPr>
                            <w:rFonts w:ascii="Arial"/>
                            <w:spacing w:val="-4"/>
                            <w:sz w:val="10"/>
                          </w:rPr>
                          <w:t>ana</w:t>
                        </w:r>
                      </w:p>
                      <w:p w14:paraId="4FBE7C3D" w14:textId="77777777" w:rsidR="005143EB" w:rsidRDefault="00000000">
                        <w:pPr>
                          <w:spacing w:before="2"/>
                          <w:ind w:right="13"/>
                          <w:jc w:val="center"/>
                          <w:rPr>
                            <w:rFonts w:ascii="Arial"/>
                            <w:sz w:val="10"/>
                          </w:rPr>
                        </w:pPr>
                        <w:r>
                          <w:rPr>
                            <w:rFonts w:ascii="Arial"/>
                            <w:spacing w:val="-4"/>
                            <w:sz w:val="10"/>
                          </w:rPr>
                          <w:t>telo</w:t>
                        </w:r>
                      </w:p>
                    </w:txbxContent>
                  </v:textbox>
                </v:shape>
                <v:shape id="Textbox 40" o:spid="_x0000_s1065" type="#_x0000_t202" style="position:absolute;left:15922;top:3307;width:3975;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79C4FD8E" w14:textId="77777777" w:rsidR="005143EB" w:rsidRDefault="00000000">
                        <w:pPr>
                          <w:spacing w:line="264" w:lineRule="auto"/>
                          <w:ind w:right="15" w:firstLine="28"/>
                          <w:rPr>
                            <w:rFonts w:ascii="Arial"/>
                            <w:sz w:val="10"/>
                          </w:rPr>
                        </w:pPr>
                        <w:r>
                          <w:rPr>
                            <w:rFonts w:ascii="Arial"/>
                            <w:sz w:val="10"/>
                          </w:rPr>
                          <w:t>training</w:t>
                        </w:r>
                        <w:r>
                          <w:rPr>
                            <w:rFonts w:ascii="Times New Roman"/>
                            <w:spacing w:val="-7"/>
                            <w:sz w:val="10"/>
                          </w:rPr>
                          <w:t xml:space="preserve"> </w:t>
                        </w:r>
                        <w:r>
                          <w:rPr>
                            <w:rFonts w:ascii="Arial"/>
                            <w:sz w:val="10"/>
                          </w:rPr>
                          <w:t>set:</w:t>
                        </w:r>
                        <w:r>
                          <w:rPr>
                            <w:rFonts w:ascii="Times New Roman"/>
                            <w:spacing w:val="40"/>
                            <w:sz w:val="10"/>
                          </w:rPr>
                          <w:t xml:space="preserve"> </w:t>
                        </w:r>
                        <w:r>
                          <w:rPr>
                            <w:rFonts w:ascii="Arial"/>
                            <w:sz w:val="10"/>
                          </w:rPr>
                          <w:t>80%</w:t>
                        </w:r>
                        <w:r>
                          <w:rPr>
                            <w:rFonts w:ascii="Times New Roman"/>
                            <w:spacing w:val="-1"/>
                            <w:sz w:val="10"/>
                          </w:rPr>
                          <w:t xml:space="preserve"> </w:t>
                        </w:r>
                        <w:r>
                          <w:rPr>
                            <w:rFonts w:ascii="Arial"/>
                            <w:spacing w:val="-2"/>
                            <w:sz w:val="10"/>
                          </w:rPr>
                          <w:t>samples</w:t>
                        </w:r>
                      </w:p>
                    </w:txbxContent>
                  </v:textbox>
                </v:shape>
                <v:shape id="Textbox 41" o:spid="_x0000_s1066" type="#_x0000_t202" style="position:absolute;left:22123;top:4531;width:1803;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586C0046" w14:textId="77777777" w:rsidR="005143EB" w:rsidRDefault="00000000">
                        <w:pPr>
                          <w:spacing w:before="3"/>
                          <w:rPr>
                            <w:rFonts w:ascii="Arial"/>
                            <w:sz w:val="11"/>
                          </w:rPr>
                        </w:pPr>
                        <w:r>
                          <w:rPr>
                            <w:rFonts w:ascii="Arial"/>
                            <w:color w:val="FFFFFF"/>
                            <w:spacing w:val="-2"/>
                            <w:w w:val="105"/>
                            <w:sz w:val="11"/>
                          </w:rPr>
                          <w:t>Train</w:t>
                        </w:r>
                      </w:p>
                    </w:txbxContent>
                  </v:textbox>
                </v:shape>
                <v:shape id="Textbox 42" o:spid="_x0000_s1067" type="#_x0000_t202" style="position:absolute;left:24374;top:5943;width:2166;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1E8E802" w14:textId="77777777" w:rsidR="005143EB" w:rsidRDefault="00000000">
                        <w:pPr>
                          <w:spacing w:before="3"/>
                          <w:ind w:left="16"/>
                          <w:rPr>
                            <w:rFonts w:ascii="Arial"/>
                            <w:sz w:val="11"/>
                          </w:rPr>
                        </w:pPr>
                        <w:r>
                          <w:rPr>
                            <w:rFonts w:ascii="Arial"/>
                            <w:color w:val="FFFFFF"/>
                            <w:spacing w:val="-5"/>
                            <w:w w:val="105"/>
                            <w:sz w:val="11"/>
                          </w:rPr>
                          <w:t>CNN</w:t>
                        </w:r>
                      </w:p>
                      <w:p w14:paraId="2F195CA9" w14:textId="77777777" w:rsidR="005143EB" w:rsidRDefault="00000000">
                        <w:pPr>
                          <w:spacing w:before="20"/>
                          <w:rPr>
                            <w:rFonts w:ascii="Arial"/>
                            <w:sz w:val="11"/>
                          </w:rPr>
                        </w:pPr>
                        <w:r>
                          <w:rPr>
                            <w:rFonts w:ascii="Arial"/>
                            <w:color w:val="FFFFFF"/>
                            <w:spacing w:val="-4"/>
                            <w:w w:val="105"/>
                            <w:sz w:val="11"/>
                          </w:rPr>
                          <w:t>model</w:t>
                        </w:r>
                      </w:p>
                    </w:txbxContent>
                  </v:textbox>
                </v:shape>
                <v:shape id="Textbox 43" o:spid="_x0000_s1068" type="#_x0000_t202" style="position:absolute;left:15922;top:8780;width:3975;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76DF8DDA" w14:textId="77777777" w:rsidR="005143EB" w:rsidRDefault="00000000">
                        <w:pPr>
                          <w:spacing w:line="264" w:lineRule="auto"/>
                          <w:ind w:right="15" w:firstLine="112"/>
                          <w:rPr>
                            <w:rFonts w:ascii="Arial"/>
                            <w:sz w:val="10"/>
                          </w:rPr>
                        </w:pPr>
                        <w:r>
                          <w:rPr>
                            <w:rFonts w:ascii="Arial"/>
                            <w:sz w:val="10"/>
                          </w:rPr>
                          <w:t>test</w:t>
                        </w:r>
                        <w:r>
                          <w:rPr>
                            <w:rFonts w:ascii="Times New Roman"/>
                            <w:spacing w:val="-7"/>
                            <w:sz w:val="10"/>
                          </w:rPr>
                          <w:t xml:space="preserve"> </w:t>
                        </w:r>
                        <w:r>
                          <w:rPr>
                            <w:rFonts w:ascii="Arial"/>
                            <w:sz w:val="10"/>
                          </w:rPr>
                          <w:t>set:</w:t>
                        </w:r>
                        <w:r>
                          <w:rPr>
                            <w:rFonts w:ascii="Times New Roman"/>
                            <w:spacing w:val="40"/>
                            <w:sz w:val="10"/>
                          </w:rPr>
                          <w:t xml:space="preserve"> </w:t>
                        </w:r>
                        <w:r>
                          <w:rPr>
                            <w:rFonts w:ascii="Arial"/>
                            <w:sz w:val="10"/>
                          </w:rPr>
                          <w:t>20%</w:t>
                        </w:r>
                        <w:r>
                          <w:rPr>
                            <w:rFonts w:ascii="Times New Roman"/>
                            <w:spacing w:val="-7"/>
                            <w:sz w:val="10"/>
                          </w:rPr>
                          <w:t xml:space="preserve"> </w:t>
                        </w:r>
                        <w:r>
                          <w:rPr>
                            <w:rFonts w:ascii="Arial"/>
                            <w:sz w:val="10"/>
                          </w:rPr>
                          <w:t>samples</w:t>
                        </w:r>
                      </w:p>
                    </w:txbxContent>
                  </v:textbox>
                </v:shape>
                <v:shape id="Textbox 44" o:spid="_x0000_s1069" type="#_x0000_t202" style="position:absolute;left:31932;top:6763;width:5652;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521098B4" w14:textId="77777777" w:rsidR="005143EB" w:rsidRDefault="00000000">
                        <w:pPr>
                          <w:spacing w:before="3"/>
                          <w:rPr>
                            <w:rFonts w:ascii="Arial"/>
                            <w:sz w:val="11"/>
                          </w:rPr>
                        </w:pPr>
                        <w:r>
                          <w:rPr>
                            <w:rFonts w:ascii="Arial"/>
                            <w:w w:val="105"/>
                            <w:sz w:val="11"/>
                          </w:rPr>
                          <w:t>Predicted</w:t>
                        </w:r>
                        <w:r>
                          <w:rPr>
                            <w:rFonts w:ascii="Times New Roman"/>
                            <w:w w:val="105"/>
                            <w:sz w:val="11"/>
                          </w:rPr>
                          <w:t xml:space="preserve"> </w:t>
                        </w:r>
                        <w:r>
                          <w:rPr>
                            <w:rFonts w:ascii="Arial"/>
                            <w:spacing w:val="-2"/>
                            <w:w w:val="105"/>
                            <w:sz w:val="11"/>
                          </w:rPr>
                          <w:t>values</w:t>
                        </w:r>
                      </w:p>
                    </w:txbxContent>
                  </v:textbox>
                </v:shape>
                <v:shape id="Textbox 45" o:spid="_x0000_s1070" type="#_x0000_t202" style="position:absolute;left:29774;top:10341;width:10598;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78FC29A7" w14:textId="77777777" w:rsidR="005143EB" w:rsidRDefault="00000000">
                        <w:pPr>
                          <w:spacing w:line="103" w:lineRule="exact"/>
                          <w:rPr>
                            <w:rFonts w:ascii="Arial"/>
                            <w:sz w:val="9"/>
                          </w:rPr>
                        </w:pPr>
                        <w:r>
                          <w:rPr>
                            <w:rFonts w:ascii="Arial"/>
                            <w:sz w:val="9"/>
                          </w:rPr>
                          <w:t>G1:0</w:t>
                        </w:r>
                        <w:r>
                          <w:rPr>
                            <w:rFonts w:ascii="Times New Roman"/>
                            <w:spacing w:val="3"/>
                            <w:sz w:val="9"/>
                          </w:rPr>
                          <w:t xml:space="preserve"> </w:t>
                        </w:r>
                        <w:r>
                          <w:rPr>
                            <w:rFonts w:ascii="Arial"/>
                            <w:b/>
                            <w:sz w:val="9"/>
                          </w:rPr>
                          <w:t>S:1</w:t>
                        </w:r>
                        <w:r>
                          <w:rPr>
                            <w:rFonts w:ascii="Times New Roman"/>
                            <w:spacing w:val="4"/>
                            <w:sz w:val="9"/>
                          </w:rPr>
                          <w:t xml:space="preserve"> </w:t>
                        </w:r>
                        <w:r>
                          <w:rPr>
                            <w:rFonts w:ascii="Arial"/>
                            <w:sz w:val="9"/>
                          </w:rPr>
                          <w:t>G2:0</w:t>
                        </w:r>
                        <w:r>
                          <w:rPr>
                            <w:rFonts w:ascii="Times New Roman"/>
                            <w:spacing w:val="3"/>
                            <w:sz w:val="9"/>
                          </w:rPr>
                          <w:t xml:space="preserve"> </w:t>
                        </w:r>
                        <w:r>
                          <w:rPr>
                            <w:rFonts w:ascii="Arial"/>
                            <w:sz w:val="9"/>
                          </w:rPr>
                          <w:t>pro:0</w:t>
                        </w:r>
                        <w:r>
                          <w:rPr>
                            <w:rFonts w:ascii="Times New Roman"/>
                            <w:spacing w:val="4"/>
                            <w:sz w:val="9"/>
                          </w:rPr>
                          <w:t xml:space="preserve"> </w:t>
                        </w:r>
                        <w:r>
                          <w:rPr>
                            <w:rFonts w:ascii="Arial"/>
                            <w:sz w:val="9"/>
                          </w:rPr>
                          <w:t>meta:0</w:t>
                        </w:r>
                        <w:r>
                          <w:rPr>
                            <w:rFonts w:ascii="Times New Roman"/>
                            <w:spacing w:val="4"/>
                            <w:sz w:val="9"/>
                          </w:rPr>
                          <w:t xml:space="preserve"> </w:t>
                        </w:r>
                        <w:r>
                          <w:rPr>
                            <w:rFonts w:ascii="Arial"/>
                            <w:sz w:val="9"/>
                          </w:rPr>
                          <w:t>ana:0</w:t>
                        </w:r>
                        <w:r>
                          <w:rPr>
                            <w:rFonts w:ascii="Times New Roman"/>
                            <w:spacing w:val="3"/>
                            <w:sz w:val="9"/>
                          </w:rPr>
                          <w:t xml:space="preserve"> </w:t>
                        </w:r>
                        <w:r>
                          <w:rPr>
                            <w:rFonts w:ascii="Arial"/>
                            <w:spacing w:val="-2"/>
                            <w:sz w:val="9"/>
                          </w:rPr>
                          <w:t>telo:0</w:t>
                        </w:r>
                      </w:p>
                    </w:txbxContent>
                  </v:textbox>
                </v:shape>
                <v:shape id="Textbox 46" o:spid="_x0000_s1071" type="#_x0000_t202" style="position:absolute;left:13649;top:6072;width:436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5DBBC965" w14:textId="77777777" w:rsidR="005143EB" w:rsidRDefault="00000000">
                        <w:pPr>
                          <w:spacing w:before="100"/>
                          <w:ind w:left="14"/>
                          <w:rPr>
                            <w:rFonts w:ascii="Arial"/>
                            <w:sz w:val="11"/>
                          </w:rPr>
                        </w:pPr>
                        <w:r>
                          <w:rPr>
                            <w:rFonts w:ascii="Arial"/>
                            <w:w w:val="105"/>
                            <w:sz w:val="11"/>
                          </w:rPr>
                          <w:t>Shuffle</w:t>
                        </w:r>
                        <w:r>
                          <w:rPr>
                            <w:rFonts w:ascii="Times New Roman"/>
                            <w:spacing w:val="2"/>
                            <w:w w:val="105"/>
                            <w:sz w:val="11"/>
                          </w:rPr>
                          <w:t xml:space="preserve"> </w:t>
                        </w:r>
                        <w:r>
                          <w:rPr>
                            <w:rFonts w:ascii="Arial"/>
                            <w:spacing w:val="-2"/>
                            <w:w w:val="105"/>
                            <w:sz w:val="11"/>
                          </w:rPr>
                          <w:t>split</w:t>
                        </w:r>
                      </w:p>
                    </w:txbxContent>
                  </v:textbox>
                </v:shape>
                <v:shape id="Textbox 47" o:spid="_x0000_s1072" type="#_x0000_t202" style="position:absolute;left:21909;top:8741;width:2159;height:1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4E10D582" w14:textId="77777777" w:rsidR="005143EB" w:rsidRDefault="00000000">
                        <w:pPr>
                          <w:spacing w:before="40"/>
                          <w:ind w:left="40"/>
                          <w:rPr>
                            <w:rFonts w:ascii="Arial"/>
                            <w:sz w:val="11"/>
                          </w:rPr>
                        </w:pPr>
                        <w:r>
                          <w:rPr>
                            <w:rFonts w:ascii="Arial"/>
                            <w:color w:val="FFFFFF"/>
                            <w:spacing w:val="-4"/>
                            <w:w w:val="105"/>
                            <w:sz w:val="11"/>
                          </w:rPr>
                          <w:t>Test</w:t>
                        </w:r>
                      </w:p>
                    </w:txbxContent>
                  </v:textbox>
                </v:shape>
                <w10:wrap anchorx="page"/>
              </v:group>
            </w:pict>
          </mc:Fallback>
        </mc:AlternateContent>
      </w:r>
      <w:r>
        <w:rPr>
          <w:rFonts w:ascii="Verdana"/>
          <w:spacing w:val="-5"/>
          <w:sz w:val="17"/>
        </w:rPr>
        <w:t>(a)</w:t>
      </w:r>
    </w:p>
    <w:p w14:paraId="201F4554" w14:textId="77777777" w:rsidR="005143EB" w:rsidRDefault="005143EB">
      <w:pPr>
        <w:pStyle w:val="Textoindependiente"/>
        <w:rPr>
          <w:rFonts w:ascii="Verdana"/>
          <w:sz w:val="13"/>
        </w:rPr>
      </w:pPr>
    </w:p>
    <w:p w14:paraId="6AB36B53" w14:textId="77777777" w:rsidR="005143EB" w:rsidRDefault="005143EB">
      <w:pPr>
        <w:pStyle w:val="Textoindependiente"/>
        <w:rPr>
          <w:rFonts w:ascii="Verdana"/>
          <w:sz w:val="13"/>
        </w:rPr>
      </w:pPr>
    </w:p>
    <w:p w14:paraId="002937C2" w14:textId="77777777" w:rsidR="005143EB" w:rsidRDefault="005143EB">
      <w:pPr>
        <w:pStyle w:val="Textoindependiente"/>
        <w:rPr>
          <w:rFonts w:ascii="Verdana"/>
          <w:sz w:val="13"/>
        </w:rPr>
      </w:pPr>
    </w:p>
    <w:p w14:paraId="484CB078" w14:textId="77777777" w:rsidR="005143EB" w:rsidRDefault="005143EB">
      <w:pPr>
        <w:pStyle w:val="Textoindependiente"/>
        <w:rPr>
          <w:rFonts w:ascii="Verdana"/>
          <w:sz w:val="13"/>
        </w:rPr>
      </w:pPr>
    </w:p>
    <w:p w14:paraId="411ABEC4" w14:textId="77777777" w:rsidR="005143EB" w:rsidRDefault="005143EB">
      <w:pPr>
        <w:pStyle w:val="Textoindependiente"/>
        <w:rPr>
          <w:rFonts w:ascii="Verdana"/>
          <w:sz w:val="13"/>
        </w:rPr>
      </w:pPr>
    </w:p>
    <w:p w14:paraId="3A153EE5" w14:textId="77777777" w:rsidR="005143EB" w:rsidRDefault="005143EB">
      <w:pPr>
        <w:pStyle w:val="Textoindependiente"/>
        <w:spacing w:before="120"/>
        <w:rPr>
          <w:rFonts w:ascii="Verdana"/>
          <w:sz w:val="13"/>
        </w:rPr>
      </w:pPr>
    </w:p>
    <w:p w14:paraId="5C1A9AED" w14:textId="77777777" w:rsidR="005143EB" w:rsidRDefault="00000000">
      <w:pPr>
        <w:spacing w:before="1"/>
        <w:ind w:left="5213"/>
        <w:rPr>
          <w:rFonts w:ascii="Arial"/>
          <w:sz w:val="13"/>
        </w:rPr>
      </w:pPr>
      <w:r>
        <w:rPr>
          <w:rFonts w:ascii="Arial"/>
          <w:spacing w:val="-2"/>
          <w:w w:val="105"/>
          <w:sz w:val="13"/>
        </w:rPr>
        <w:t>General</w:t>
      </w:r>
      <w:r>
        <w:rPr>
          <w:rFonts w:ascii="Times New Roman"/>
          <w:spacing w:val="2"/>
          <w:w w:val="105"/>
          <w:sz w:val="13"/>
        </w:rPr>
        <w:t xml:space="preserve"> </w:t>
      </w:r>
      <w:r>
        <w:rPr>
          <w:rFonts w:ascii="Arial"/>
          <w:spacing w:val="-2"/>
          <w:w w:val="105"/>
          <w:sz w:val="13"/>
        </w:rPr>
        <w:t>procedure</w:t>
      </w:r>
      <w:r>
        <w:rPr>
          <w:rFonts w:ascii="Times New Roman"/>
          <w:spacing w:val="3"/>
          <w:w w:val="105"/>
          <w:sz w:val="13"/>
        </w:rPr>
        <w:t xml:space="preserve"> </w:t>
      </w:r>
      <w:r>
        <w:rPr>
          <w:rFonts w:ascii="Arial"/>
          <w:spacing w:val="-2"/>
          <w:w w:val="105"/>
          <w:sz w:val="13"/>
        </w:rPr>
        <w:t>with</w:t>
      </w:r>
      <w:r>
        <w:rPr>
          <w:rFonts w:ascii="Times New Roman"/>
          <w:spacing w:val="3"/>
          <w:w w:val="105"/>
          <w:sz w:val="13"/>
        </w:rPr>
        <w:t xml:space="preserve"> </w:t>
      </w:r>
      <w:r>
        <w:rPr>
          <w:rFonts w:ascii="Arial"/>
          <w:spacing w:val="-2"/>
          <w:w w:val="105"/>
          <w:sz w:val="13"/>
        </w:rPr>
        <w:t>data</w:t>
      </w:r>
      <w:r>
        <w:rPr>
          <w:rFonts w:ascii="Times New Roman"/>
          <w:spacing w:val="2"/>
          <w:w w:val="105"/>
          <w:sz w:val="13"/>
        </w:rPr>
        <w:t xml:space="preserve"> </w:t>
      </w:r>
      <w:r>
        <w:rPr>
          <w:rFonts w:ascii="Arial"/>
          <w:spacing w:val="-2"/>
          <w:w w:val="105"/>
          <w:sz w:val="13"/>
        </w:rPr>
        <w:t>augmentation</w:t>
      </w:r>
    </w:p>
    <w:p w14:paraId="03B657BC" w14:textId="77777777" w:rsidR="005143EB" w:rsidRDefault="005143EB">
      <w:pPr>
        <w:pStyle w:val="Textoindependiente"/>
        <w:spacing w:before="27"/>
        <w:rPr>
          <w:rFonts w:ascii="Arial"/>
          <w:sz w:val="11"/>
        </w:rPr>
      </w:pPr>
    </w:p>
    <w:p w14:paraId="05506E6A" w14:textId="77777777" w:rsidR="005143EB" w:rsidRDefault="00000000">
      <w:pPr>
        <w:ind w:left="1333"/>
        <w:rPr>
          <w:rFonts w:ascii="Arial"/>
          <w:b/>
          <w:sz w:val="11"/>
        </w:rPr>
      </w:pPr>
      <w:r>
        <w:rPr>
          <w:noProof/>
        </w:rPr>
        <mc:AlternateContent>
          <mc:Choice Requires="wpg">
            <w:drawing>
              <wp:anchor distT="0" distB="0" distL="0" distR="0" simplePos="0" relativeHeight="251658277" behindDoc="1" locked="0" layoutInCell="1" allowOverlap="1" wp14:anchorId="494F00FA" wp14:editId="76E541F8">
                <wp:simplePos x="0" y="0"/>
                <wp:positionH relativeFrom="page">
                  <wp:posOffset>1445308</wp:posOffset>
                </wp:positionH>
                <wp:positionV relativeFrom="paragraph">
                  <wp:posOffset>-83566</wp:posOffset>
                </wp:positionV>
                <wp:extent cx="5367655" cy="2276475"/>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67655" cy="2276475"/>
                          <a:chOff x="0" y="0"/>
                          <a:chExt cx="5367655" cy="2276475"/>
                        </a:xfrm>
                      </wpg:grpSpPr>
                      <wps:wsp>
                        <wps:cNvPr id="49" name="Graphic 49"/>
                        <wps:cNvSpPr/>
                        <wps:spPr>
                          <a:xfrm>
                            <a:off x="3842272" y="390358"/>
                            <a:ext cx="259715" cy="557530"/>
                          </a:xfrm>
                          <a:custGeom>
                            <a:avLst/>
                            <a:gdLst/>
                            <a:ahLst/>
                            <a:cxnLst/>
                            <a:rect l="l" t="t" r="r" b="b"/>
                            <a:pathLst>
                              <a:path w="259715" h="557530">
                                <a:moveTo>
                                  <a:pt x="249275" y="0"/>
                                </a:moveTo>
                                <a:lnTo>
                                  <a:pt x="4000" y="0"/>
                                </a:lnTo>
                                <a:lnTo>
                                  <a:pt x="4000" y="121323"/>
                                </a:lnTo>
                                <a:lnTo>
                                  <a:pt x="249275" y="121323"/>
                                </a:lnTo>
                                <a:lnTo>
                                  <a:pt x="249275" y="0"/>
                                </a:lnTo>
                                <a:close/>
                              </a:path>
                              <a:path w="259715" h="557530">
                                <a:moveTo>
                                  <a:pt x="259613" y="436054"/>
                                </a:moveTo>
                                <a:lnTo>
                                  <a:pt x="0" y="436054"/>
                                </a:lnTo>
                                <a:lnTo>
                                  <a:pt x="0" y="557377"/>
                                </a:lnTo>
                                <a:lnTo>
                                  <a:pt x="259613" y="557377"/>
                                </a:lnTo>
                                <a:lnTo>
                                  <a:pt x="259613" y="436054"/>
                                </a:lnTo>
                                <a:close/>
                              </a:path>
                            </a:pathLst>
                          </a:custGeom>
                          <a:solidFill>
                            <a:srgbClr val="3232EE"/>
                          </a:solidFill>
                        </wps:spPr>
                        <wps:bodyPr wrap="square" lIns="0" tIns="0" rIns="0" bIns="0" rtlCol="0">
                          <a:prstTxWarp prst="textNoShape">
                            <a:avLst/>
                          </a:prstTxWarp>
                          <a:noAutofit/>
                        </wps:bodyPr>
                      </wps:wsp>
                      <wps:wsp>
                        <wps:cNvPr id="50" name="Graphic 50"/>
                        <wps:cNvSpPr/>
                        <wps:spPr>
                          <a:xfrm>
                            <a:off x="3424458" y="650463"/>
                            <a:ext cx="144145" cy="1270"/>
                          </a:xfrm>
                          <a:custGeom>
                            <a:avLst/>
                            <a:gdLst/>
                            <a:ahLst/>
                            <a:cxnLst/>
                            <a:rect l="l" t="t" r="r" b="b"/>
                            <a:pathLst>
                              <a:path w="144145">
                                <a:moveTo>
                                  <a:pt x="0" y="0"/>
                                </a:moveTo>
                                <a:lnTo>
                                  <a:pt x="143644" y="0"/>
                                </a:lnTo>
                              </a:path>
                            </a:pathLst>
                          </a:custGeom>
                          <a:ln w="4458">
                            <a:solidFill>
                              <a:srgbClr val="000000"/>
                            </a:solidFill>
                            <a:prstDash val="solid"/>
                          </a:ln>
                        </wps:spPr>
                        <wps:bodyPr wrap="square" lIns="0" tIns="0" rIns="0" bIns="0" rtlCol="0">
                          <a:prstTxWarp prst="textNoShape">
                            <a:avLst/>
                          </a:prstTxWarp>
                          <a:noAutofit/>
                        </wps:bodyPr>
                      </wps:wsp>
                      <wps:wsp>
                        <wps:cNvPr id="51" name="Graphic 51"/>
                        <wps:cNvSpPr/>
                        <wps:spPr>
                          <a:xfrm>
                            <a:off x="3568849" y="451440"/>
                            <a:ext cx="259079" cy="1270"/>
                          </a:xfrm>
                          <a:custGeom>
                            <a:avLst/>
                            <a:gdLst/>
                            <a:ahLst/>
                            <a:cxnLst/>
                            <a:rect l="l" t="t" r="r" b="b"/>
                            <a:pathLst>
                              <a:path w="259079">
                                <a:moveTo>
                                  <a:pt x="0" y="0"/>
                                </a:moveTo>
                                <a:lnTo>
                                  <a:pt x="259056" y="0"/>
                                </a:lnTo>
                              </a:path>
                            </a:pathLst>
                          </a:custGeom>
                          <a:ln w="5750">
                            <a:solidFill>
                              <a:srgbClr val="000000"/>
                            </a:solidFill>
                            <a:prstDash val="solid"/>
                          </a:ln>
                        </wps:spPr>
                        <wps:bodyPr wrap="square" lIns="0" tIns="0" rIns="0" bIns="0" rtlCol="0">
                          <a:prstTxWarp prst="textNoShape">
                            <a:avLst/>
                          </a:prstTxWarp>
                          <a:noAutofit/>
                        </wps:bodyPr>
                      </wps:wsp>
                      <wps:wsp>
                        <wps:cNvPr id="52" name="Graphic 52"/>
                        <wps:cNvSpPr/>
                        <wps:spPr>
                          <a:xfrm>
                            <a:off x="3819633" y="437060"/>
                            <a:ext cx="25400" cy="29209"/>
                          </a:xfrm>
                          <a:custGeom>
                            <a:avLst/>
                            <a:gdLst/>
                            <a:ahLst/>
                            <a:cxnLst/>
                            <a:rect l="l" t="t" r="r" b="b"/>
                            <a:pathLst>
                              <a:path w="25400" h="29209">
                                <a:moveTo>
                                  <a:pt x="0" y="0"/>
                                </a:moveTo>
                                <a:lnTo>
                                  <a:pt x="0" y="28755"/>
                                </a:lnTo>
                                <a:lnTo>
                                  <a:pt x="24856" y="14380"/>
                                </a:lnTo>
                                <a:lnTo>
                                  <a:pt x="0"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3819633" y="437060"/>
                            <a:ext cx="25400" cy="29209"/>
                          </a:xfrm>
                          <a:custGeom>
                            <a:avLst/>
                            <a:gdLst/>
                            <a:ahLst/>
                            <a:cxnLst/>
                            <a:rect l="l" t="t" r="r" b="b"/>
                            <a:pathLst>
                              <a:path w="25400" h="29209">
                                <a:moveTo>
                                  <a:pt x="24856" y="14380"/>
                                </a:moveTo>
                                <a:lnTo>
                                  <a:pt x="0" y="28755"/>
                                </a:lnTo>
                                <a:lnTo>
                                  <a:pt x="0" y="0"/>
                                </a:lnTo>
                                <a:lnTo>
                                  <a:pt x="24856" y="14380"/>
                                </a:lnTo>
                                <a:close/>
                              </a:path>
                            </a:pathLst>
                          </a:custGeom>
                          <a:ln w="3833">
                            <a:solidFill>
                              <a:srgbClr val="000000"/>
                            </a:solidFill>
                            <a:prstDash val="solid"/>
                          </a:ln>
                        </wps:spPr>
                        <wps:bodyPr wrap="square" lIns="0" tIns="0" rIns="0" bIns="0" rtlCol="0">
                          <a:prstTxWarp prst="textNoShape">
                            <a:avLst/>
                          </a:prstTxWarp>
                          <a:noAutofit/>
                        </wps:bodyPr>
                      </wps:wsp>
                      <wps:wsp>
                        <wps:cNvPr id="54" name="Graphic 54"/>
                        <wps:cNvSpPr/>
                        <wps:spPr>
                          <a:xfrm>
                            <a:off x="3566769" y="887618"/>
                            <a:ext cx="257810" cy="1270"/>
                          </a:xfrm>
                          <a:custGeom>
                            <a:avLst/>
                            <a:gdLst/>
                            <a:ahLst/>
                            <a:cxnLst/>
                            <a:rect l="l" t="t" r="r" b="b"/>
                            <a:pathLst>
                              <a:path w="257810">
                                <a:moveTo>
                                  <a:pt x="0" y="0"/>
                                </a:moveTo>
                                <a:lnTo>
                                  <a:pt x="257760" y="0"/>
                                </a:lnTo>
                              </a:path>
                            </a:pathLst>
                          </a:custGeom>
                          <a:ln w="5735">
                            <a:solidFill>
                              <a:srgbClr val="000000"/>
                            </a:solidFill>
                            <a:prstDash val="solid"/>
                          </a:ln>
                        </wps:spPr>
                        <wps:bodyPr wrap="square" lIns="0" tIns="0" rIns="0" bIns="0" rtlCol="0">
                          <a:prstTxWarp prst="textNoShape">
                            <a:avLst/>
                          </a:prstTxWarp>
                          <a:noAutofit/>
                        </wps:bodyPr>
                      </wps:wsp>
                      <wps:wsp>
                        <wps:cNvPr id="55" name="Graphic 55"/>
                        <wps:cNvSpPr/>
                        <wps:spPr>
                          <a:xfrm>
                            <a:off x="3816256" y="873264"/>
                            <a:ext cx="25400" cy="29209"/>
                          </a:xfrm>
                          <a:custGeom>
                            <a:avLst/>
                            <a:gdLst/>
                            <a:ahLst/>
                            <a:cxnLst/>
                            <a:rect l="l" t="t" r="r" b="b"/>
                            <a:pathLst>
                              <a:path w="25400" h="29209">
                                <a:moveTo>
                                  <a:pt x="0" y="0"/>
                                </a:moveTo>
                                <a:lnTo>
                                  <a:pt x="0" y="28691"/>
                                </a:lnTo>
                                <a:lnTo>
                                  <a:pt x="24819" y="14353"/>
                                </a:lnTo>
                                <a:lnTo>
                                  <a:pt x="0"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3816256" y="873264"/>
                            <a:ext cx="25400" cy="29209"/>
                          </a:xfrm>
                          <a:custGeom>
                            <a:avLst/>
                            <a:gdLst/>
                            <a:ahLst/>
                            <a:cxnLst/>
                            <a:rect l="l" t="t" r="r" b="b"/>
                            <a:pathLst>
                              <a:path w="25400" h="29209">
                                <a:moveTo>
                                  <a:pt x="24819" y="14353"/>
                                </a:moveTo>
                                <a:lnTo>
                                  <a:pt x="0" y="28691"/>
                                </a:lnTo>
                                <a:lnTo>
                                  <a:pt x="0" y="0"/>
                                </a:lnTo>
                                <a:lnTo>
                                  <a:pt x="24819" y="14353"/>
                                </a:lnTo>
                                <a:close/>
                              </a:path>
                            </a:pathLst>
                          </a:custGeom>
                          <a:ln w="3823">
                            <a:solidFill>
                              <a:srgbClr val="000000"/>
                            </a:solidFill>
                            <a:prstDash val="solid"/>
                          </a:ln>
                        </wps:spPr>
                        <wps:bodyPr wrap="square" lIns="0" tIns="0" rIns="0" bIns="0" rtlCol="0">
                          <a:prstTxWarp prst="textNoShape">
                            <a:avLst/>
                          </a:prstTxWarp>
                          <a:noAutofit/>
                        </wps:bodyPr>
                      </wps:wsp>
                      <wps:wsp>
                        <wps:cNvPr id="57" name="Graphic 57"/>
                        <wps:cNvSpPr/>
                        <wps:spPr>
                          <a:xfrm>
                            <a:off x="3568748" y="449499"/>
                            <a:ext cx="2540" cy="440055"/>
                          </a:xfrm>
                          <a:custGeom>
                            <a:avLst/>
                            <a:gdLst/>
                            <a:ahLst/>
                            <a:cxnLst/>
                            <a:rect l="l" t="t" r="r" b="b"/>
                            <a:pathLst>
                              <a:path w="2540" h="440055">
                                <a:moveTo>
                                  <a:pt x="2042" y="0"/>
                                </a:moveTo>
                                <a:lnTo>
                                  <a:pt x="1061" y="217760"/>
                                </a:lnTo>
                              </a:path>
                              <a:path w="2540" h="440055">
                                <a:moveTo>
                                  <a:pt x="0" y="439681"/>
                                </a:moveTo>
                                <a:lnTo>
                                  <a:pt x="981" y="215093"/>
                                </a:lnTo>
                              </a:path>
                            </a:pathLst>
                          </a:custGeom>
                          <a:ln w="4000">
                            <a:solidFill>
                              <a:srgbClr val="000000"/>
                            </a:solidFill>
                            <a:prstDash val="solid"/>
                          </a:ln>
                        </wps:spPr>
                        <wps:bodyPr wrap="square" lIns="0" tIns="0" rIns="0" bIns="0" rtlCol="0">
                          <a:prstTxWarp prst="textNoShape">
                            <a:avLst/>
                          </a:prstTxWarp>
                          <a:noAutofit/>
                        </wps:bodyPr>
                      </wps:wsp>
                      <wps:wsp>
                        <wps:cNvPr id="58" name="Graphic 58"/>
                        <wps:cNvSpPr/>
                        <wps:spPr>
                          <a:xfrm>
                            <a:off x="6302" y="6302"/>
                            <a:ext cx="4544695" cy="2263775"/>
                          </a:xfrm>
                          <a:custGeom>
                            <a:avLst/>
                            <a:gdLst/>
                            <a:ahLst/>
                            <a:cxnLst/>
                            <a:rect l="l" t="t" r="r" b="b"/>
                            <a:pathLst>
                              <a:path w="4544695" h="2263775">
                                <a:moveTo>
                                  <a:pt x="0" y="2263509"/>
                                </a:moveTo>
                                <a:lnTo>
                                  <a:pt x="4544359" y="2263509"/>
                                </a:lnTo>
                                <a:lnTo>
                                  <a:pt x="4544359" y="0"/>
                                </a:lnTo>
                                <a:lnTo>
                                  <a:pt x="0" y="0"/>
                                </a:lnTo>
                                <a:lnTo>
                                  <a:pt x="0" y="2263509"/>
                                </a:lnTo>
                                <a:close/>
                              </a:path>
                            </a:pathLst>
                          </a:custGeom>
                          <a:ln w="12605">
                            <a:solidFill>
                              <a:srgbClr val="000000"/>
                            </a:solidFill>
                            <a:prstDash val="lgDash"/>
                          </a:ln>
                        </wps:spPr>
                        <wps:bodyPr wrap="square" lIns="0" tIns="0" rIns="0" bIns="0" rtlCol="0">
                          <a:prstTxWarp prst="textNoShape">
                            <a:avLst/>
                          </a:prstTxWarp>
                          <a:noAutofit/>
                        </wps:bodyPr>
                      </wps:wsp>
                      <wps:wsp>
                        <wps:cNvPr id="59" name="Graphic 59"/>
                        <wps:cNvSpPr/>
                        <wps:spPr>
                          <a:xfrm>
                            <a:off x="4058490" y="554150"/>
                            <a:ext cx="459740" cy="1271905"/>
                          </a:xfrm>
                          <a:custGeom>
                            <a:avLst/>
                            <a:gdLst/>
                            <a:ahLst/>
                            <a:cxnLst/>
                            <a:rect l="l" t="t" r="r" b="b"/>
                            <a:pathLst>
                              <a:path w="459740" h="1271905">
                                <a:moveTo>
                                  <a:pt x="274180" y="0"/>
                                </a:moveTo>
                                <a:lnTo>
                                  <a:pt x="0" y="0"/>
                                </a:lnTo>
                                <a:lnTo>
                                  <a:pt x="0" y="234467"/>
                                </a:lnTo>
                                <a:lnTo>
                                  <a:pt x="274180" y="234467"/>
                                </a:lnTo>
                                <a:lnTo>
                                  <a:pt x="274180" y="0"/>
                                </a:lnTo>
                                <a:close/>
                              </a:path>
                              <a:path w="459740" h="1271905">
                                <a:moveTo>
                                  <a:pt x="459320" y="1037107"/>
                                </a:moveTo>
                                <a:lnTo>
                                  <a:pt x="185153" y="1037107"/>
                                </a:lnTo>
                                <a:lnTo>
                                  <a:pt x="185153" y="1271562"/>
                                </a:lnTo>
                                <a:lnTo>
                                  <a:pt x="459320" y="1271562"/>
                                </a:lnTo>
                                <a:lnTo>
                                  <a:pt x="459320" y="1037107"/>
                                </a:lnTo>
                                <a:close/>
                              </a:path>
                            </a:pathLst>
                          </a:custGeom>
                          <a:solidFill>
                            <a:srgbClr val="9898FF"/>
                          </a:solidFill>
                        </wps:spPr>
                        <wps:bodyPr wrap="square" lIns="0" tIns="0" rIns="0" bIns="0" rtlCol="0">
                          <a:prstTxWarp prst="textNoShape">
                            <a:avLst/>
                          </a:prstTxWarp>
                          <a:noAutofit/>
                        </wps:bodyPr>
                      </wps:wsp>
                      <wps:wsp>
                        <wps:cNvPr id="60" name="Graphic 60"/>
                        <wps:cNvSpPr/>
                        <wps:spPr>
                          <a:xfrm>
                            <a:off x="1639152" y="651172"/>
                            <a:ext cx="576580" cy="302260"/>
                          </a:xfrm>
                          <a:custGeom>
                            <a:avLst/>
                            <a:gdLst/>
                            <a:ahLst/>
                            <a:cxnLst/>
                            <a:rect l="l" t="t" r="r" b="b"/>
                            <a:pathLst>
                              <a:path w="576580" h="302260">
                                <a:moveTo>
                                  <a:pt x="576071" y="0"/>
                                </a:moveTo>
                                <a:lnTo>
                                  <a:pt x="0" y="0"/>
                                </a:lnTo>
                                <a:lnTo>
                                  <a:pt x="0" y="302037"/>
                                </a:lnTo>
                                <a:lnTo>
                                  <a:pt x="576071" y="302037"/>
                                </a:lnTo>
                                <a:lnTo>
                                  <a:pt x="576071" y="0"/>
                                </a:lnTo>
                                <a:close/>
                              </a:path>
                            </a:pathLst>
                          </a:custGeom>
                          <a:solidFill>
                            <a:srgbClr val="094F88"/>
                          </a:solidFill>
                        </wps:spPr>
                        <wps:bodyPr wrap="square" lIns="0" tIns="0" rIns="0" bIns="0" rtlCol="0">
                          <a:prstTxWarp prst="textNoShape">
                            <a:avLst/>
                          </a:prstTxWarp>
                          <a:noAutofit/>
                        </wps:bodyPr>
                      </wps:wsp>
                      <wps:wsp>
                        <wps:cNvPr id="61" name="Graphic 61"/>
                        <wps:cNvSpPr/>
                        <wps:spPr>
                          <a:xfrm>
                            <a:off x="1399245" y="292962"/>
                            <a:ext cx="1270" cy="293370"/>
                          </a:xfrm>
                          <a:custGeom>
                            <a:avLst/>
                            <a:gdLst/>
                            <a:ahLst/>
                            <a:cxnLst/>
                            <a:rect l="l" t="t" r="r" b="b"/>
                            <a:pathLst>
                              <a:path w="1270" h="293370">
                                <a:moveTo>
                                  <a:pt x="0" y="292991"/>
                                </a:moveTo>
                                <a:lnTo>
                                  <a:pt x="981" y="0"/>
                                </a:lnTo>
                              </a:path>
                            </a:pathLst>
                          </a:custGeom>
                          <a:ln w="4549">
                            <a:solidFill>
                              <a:srgbClr val="000000"/>
                            </a:solidFill>
                            <a:prstDash val="solid"/>
                          </a:ln>
                        </wps:spPr>
                        <wps:bodyPr wrap="square" lIns="0" tIns="0" rIns="0" bIns="0" rtlCol="0">
                          <a:prstTxWarp prst="textNoShape">
                            <a:avLst/>
                          </a:prstTxWarp>
                          <a:noAutofit/>
                        </wps:bodyPr>
                      </wps:wsp>
                      <wps:wsp>
                        <wps:cNvPr id="62" name="Graphic 62"/>
                        <wps:cNvSpPr/>
                        <wps:spPr>
                          <a:xfrm>
                            <a:off x="1398706" y="805298"/>
                            <a:ext cx="205740" cy="1905"/>
                          </a:xfrm>
                          <a:custGeom>
                            <a:avLst/>
                            <a:gdLst/>
                            <a:ahLst/>
                            <a:cxnLst/>
                            <a:rect l="l" t="t" r="r" b="b"/>
                            <a:pathLst>
                              <a:path w="205740" h="1905">
                                <a:moveTo>
                                  <a:pt x="0" y="1829"/>
                                </a:moveTo>
                                <a:lnTo>
                                  <a:pt x="205172" y="0"/>
                                </a:lnTo>
                              </a:path>
                            </a:pathLst>
                          </a:custGeom>
                          <a:ln w="4021">
                            <a:solidFill>
                              <a:srgbClr val="000000"/>
                            </a:solidFill>
                            <a:prstDash val="solid"/>
                          </a:ln>
                        </wps:spPr>
                        <wps:bodyPr wrap="square" lIns="0" tIns="0" rIns="0" bIns="0" rtlCol="0">
                          <a:prstTxWarp prst="textNoShape">
                            <a:avLst/>
                          </a:prstTxWarp>
                          <a:noAutofit/>
                        </wps:bodyPr>
                      </wps:wsp>
                      <wps:wsp>
                        <wps:cNvPr id="63" name="Graphic 63"/>
                        <wps:cNvSpPr/>
                        <wps:spPr>
                          <a:xfrm>
                            <a:off x="1598001" y="795297"/>
                            <a:ext cx="17780" cy="20320"/>
                          </a:xfrm>
                          <a:custGeom>
                            <a:avLst/>
                            <a:gdLst/>
                            <a:ahLst/>
                            <a:cxnLst/>
                            <a:rect l="l" t="t" r="r" b="b"/>
                            <a:pathLst>
                              <a:path w="17780" h="20320">
                                <a:moveTo>
                                  <a:pt x="0" y="0"/>
                                </a:moveTo>
                                <a:lnTo>
                                  <a:pt x="186" y="20103"/>
                                </a:lnTo>
                                <a:lnTo>
                                  <a:pt x="17484" y="9894"/>
                                </a:lnTo>
                                <a:lnTo>
                                  <a:pt x="0"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598000" y="795297"/>
                            <a:ext cx="17780" cy="20320"/>
                          </a:xfrm>
                          <a:custGeom>
                            <a:avLst/>
                            <a:gdLst/>
                            <a:ahLst/>
                            <a:cxnLst/>
                            <a:rect l="l" t="t" r="r" b="b"/>
                            <a:pathLst>
                              <a:path w="17780" h="20320">
                                <a:moveTo>
                                  <a:pt x="17479" y="9894"/>
                                </a:moveTo>
                                <a:lnTo>
                                  <a:pt x="186" y="20103"/>
                                </a:lnTo>
                                <a:lnTo>
                                  <a:pt x="0" y="0"/>
                                </a:lnTo>
                                <a:lnTo>
                                  <a:pt x="17479" y="9894"/>
                                </a:lnTo>
                                <a:close/>
                              </a:path>
                            </a:pathLst>
                          </a:custGeom>
                          <a:ln w="2680">
                            <a:solidFill>
                              <a:srgbClr val="000000"/>
                            </a:solidFill>
                            <a:prstDash val="solid"/>
                          </a:ln>
                        </wps:spPr>
                        <wps:bodyPr wrap="square" lIns="0" tIns="0" rIns="0" bIns="0" rtlCol="0">
                          <a:prstTxWarp prst="textNoShape">
                            <a:avLst/>
                          </a:prstTxWarp>
                          <a:noAutofit/>
                        </wps:bodyPr>
                      </wps:wsp>
                      <wps:wsp>
                        <wps:cNvPr id="65" name="Graphic 65"/>
                        <wps:cNvSpPr/>
                        <wps:spPr>
                          <a:xfrm>
                            <a:off x="1398141" y="627004"/>
                            <a:ext cx="1270" cy="341630"/>
                          </a:xfrm>
                          <a:custGeom>
                            <a:avLst/>
                            <a:gdLst/>
                            <a:ahLst/>
                            <a:cxnLst/>
                            <a:rect l="l" t="t" r="r" b="b"/>
                            <a:pathLst>
                              <a:path w="1270" h="341630">
                                <a:moveTo>
                                  <a:pt x="0" y="341498"/>
                                </a:moveTo>
                                <a:lnTo>
                                  <a:pt x="981" y="0"/>
                                </a:lnTo>
                              </a:path>
                            </a:pathLst>
                          </a:custGeom>
                          <a:ln w="4904">
                            <a:solidFill>
                              <a:srgbClr val="000000"/>
                            </a:solidFill>
                            <a:prstDash val="solid"/>
                          </a:ln>
                        </wps:spPr>
                        <wps:bodyPr wrap="square" lIns="0" tIns="0" rIns="0" bIns="0" rtlCol="0">
                          <a:prstTxWarp prst="textNoShape">
                            <a:avLst/>
                          </a:prstTxWarp>
                          <a:noAutofit/>
                        </wps:bodyPr>
                      </wps:wsp>
                      <wps:wsp>
                        <wps:cNvPr id="66" name="Graphic 66"/>
                        <wps:cNvSpPr/>
                        <wps:spPr>
                          <a:xfrm>
                            <a:off x="219892" y="166738"/>
                            <a:ext cx="908050" cy="871855"/>
                          </a:xfrm>
                          <a:custGeom>
                            <a:avLst/>
                            <a:gdLst/>
                            <a:ahLst/>
                            <a:cxnLst/>
                            <a:rect l="l" t="t" r="r" b="b"/>
                            <a:pathLst>
                              <a:path w="908050" h="871855">
                                <a:moveTo>
                                  <a:pt x="0" y="871794"/>
                                </a:moveTo>
                                <a:lnTo>
                                  <a:pt x="907926" y="871794"/>
                                </a:lnTo>
                                <a:lnTo>
                                  <a:pt x="907926" y="0"/>
                                </a:lnTo>
                                <a:lnTo>
                                  <a:pt x="0" y="0"/>
                                </a:lnTo>
                                <a:lnTo>
                                  <a:pt x="0" y="871794"/>
                                </a:lnTo>
                                <a:close/>
                              </a:path>
                            </a:pathLst>
                          </a:custGeom>
                          <a:ln w="8541">
                            <a:solidFill>
                              <a:srgbClr val="000000"/>
                            </a:solidFill>
                            <a:prstDash val="lgDash"/>
                          </a:ln>
                        </wps:spPr>
                        <wps:bodyPr wrap="square" lIns="0" tIns="0" rIns="0" bIns="0" rtlCol="0">
                          <a:prstTxWarp prst="textNoShape">
                            <a:avLst/>
                          </a:prstTxWarp>
                          <a:noAutofit/>
                        </wps:bodyPr>
                      </wps:wsp>
                      <pic:pic xmlns:pic="http://schemas.openxmlformats.org/drawingml/2006/picture">
                        <pic:nvPicPr>
                          <pic:cNvPr id="67" name="Image 67"/>
                          <pic:cNvPicPr/>
                        </pic:nvPicPr>
                        <pic:blipFill>
                          <a:blip r:embed="rId6" cstate="print"/>
                          <a:stretch>
                            <a:fillRect/>
                          </a:stretch>
                        </pic:blipFill>
                        <pic:spPr>
                          <a:xfrm>
                            <a:off x="233478" y="190928"/>
                            <a:ext cx="240027" cy="240024"/>
                          </a:xfrm>
                          <a:prstGeom prst="rect">
                            <a:avLst/>
                          </a:prstGeom>
                        </pic:spPr>
                      </pic:pic>
                      <pic:pic xmlns:pic="http://schemas.openxmlformats.org/drawingml/2006/picture">
                        <pic:nvPicPr>
                          <pic:cNvPr id="68" name="Image 68"/>
                          <pic:cNvPicPr/>
                        </pic:nvPicPr>
                        <pic:blipFill>
                          <a:blip r:embed="rId7" cstate="print"/>
                          <a:stretch>
                            <a:fillRect/>
                          </a:stretch>
                        </pic:blipFill>
                        <pic:spPr>
                          <a:xfrm>
                            <a:off x="379219" y="312207"/>
                            <a:ext cx="240030" cy="240029"/>
                          </a:xfrm>
                          <a:prstGeom prst="rect">
                            <a:avLst/>
                          </a:prstGeom>
                        </pic:spPr>
                      </pic:pic>
                      <pic:pic xmlns:pic="http://schemas.openxmlformats.org/drawingml/2006/picture">
                        <pic:nvPicPr>
                          <pic:cNvPr id="69" name="Image 69"/>
                          <pic:cNvPicPr/>
                        </pic:nvPicPr>
                        <pic:blipFill>
                          <a:blip r:embed="rId10" cstate="print"/>
                          <a:stretch>
                            <a:fillRect/>
                          </a:stretch>
                        </pic:blipFill>
                        <pic:spPr>
                          <a:xfrm>
                            <a:off x="1705843" y="797350"/>
                            <a:ext cx="80010" cy="80009"/>
                          </a:xfrm>
                          <a:prstGeom prst="rect">
                            <a:avLst/>
                          </a:prstGeom>
                        </pic:spPr>
                      </pic:pic>
                      <pic:pic xmlns:pic="http://schemas.openxmlformats.org/drawingml/2006/picture">
                        <pic:nvPicPr>
                          <pic:cNvPr id="70" name="Image 70"/>
                          <pic:cNvPicPr/>
                        </pic:nvPicPr>
                        <pic:blipFill>
                          <a:blip r:embed="rId8" cstate="print"/>
                          <a:stretch>
                            <a:fillRect/>
                          </a:stretch>
                        </pic:blipFill>
                        <pic:spPr>
                          <a:xfrm>
                            <a:off x="487611" y="445920"/>
                            <a:ext cx="240029" cy="240024"/>
                          </a:xfrm>
                          <a:prstGeom prst="rect">
                            <a:avLst/>
                          </a:prstGeom>
                        </pic:spPr>
                      </pic:pic>
                      <pic:pic xmlns:pic="http://schemas.openxmlformats.org/drawingml/2006/picture">
                        <pic:nvPicPr>
                          <pic:cNvPr id="71" name="Image 71"/>
                          <pic:cNvPicPr/>
                        </pic:nvPicPr>
                        <pic:blipFill>
                          <a:blip r:embed="rId5" cstate="print"/>
                          <a:stretch>
                            <a:fillRect/>
                          </a:stretch>
                        </pic:blipFill>
                        <pic:spPr>
                          <a:xfrm>
                            <a:off x="620438" y="552258"/>
                            <a:ext cx="240030" cy="240029"/>
                          </a:xfrm>
                          <a:prstGeom prst="rect">
                            <a:avLst/>
                          </a:prstGeom>
                        </pic:spPr>
                      </pic:pic>
                      <pic:pic xmlns:pic="http://schemas.openxmlformats.org/drawingml/2006/picture">
                        <pic:nvPicPr>
                          <pic:cNvPr id="72" name="Image 72"/>
                          <pic:cNvPicPr/>
                        </pic:nvPicPr>
                        <pic:blipFill>
                          <a:blip r:embed="rId10" cstate="print"/>
                          <a:stretch>
                            <a:fillRect/>
                          </a:stretch>
                        </pic:blipFill>
                        <pic:spPr>
                          <a:xfrm>
                            <a:off x="751137" y="669724"/>
                            <a:ext cx="240019" cy="240024"/>
                          </a:xfrm>
                          <a:prstGeom prst="rect">
                            <a:avLst/>
                          </a:prstGeom>
                        </pic:spPr>
                      </pic:pic>
                      <pic:pic xmlns:pic="http://schemas.openxmlformats.org/drawingml/2006/picture">
                        <pic:nvPicPr>
                          <pic:cNvPr id="73" name="Image 73"/>
                          <pic:cNvPicPr/>
                        </pic:nvPicPr>
                        <pic:blipFill>
                          <a:blip r:embed="rId9" cstate="print"/>
                          <a:stretch>
                            <a:fillRect/>
                          </a:stretch>
                        </pic:blipFill>
                        <pic:spPr>
                          <a:xfrm>
                            <a:off x="859183" y="788763"/>
                            <a:ext cx="240024" cy="240019"/>
                          </a:xfrm>
                          <a:prstGeom prst="rect">
                            <a:avLst/>
                          </a:prstGeom>
                        </pic:spPr>
                      </pic:pic>
                      <wps:wsp>
                        <wps:cNvPr id="74" name="Graphic 74"/>
                        <wps:cNvSpPr/>
                        <wps:spPr>
                          <a:xfrm>
                            <a:off x="2676738" y="425309"/>
                            <a:ext cx="1270" cy="224154"/>
                          </a:xfrm>
                          <a:custGeom>
                            <a:avLst/>
                            <a:gdLst/>
                            <a:ahLst/>
                            <a:cxnLst/>
                            <a:rect l="l" t="t" r="r" b="b"/>
                            <a:pathLst>
                              <a:path w="1270" h="224154">
                                <a:moveTo>
                                  <a:pt x="0" y="223862"/>
                                </a:moveTo>
                                <a:lnTo>
                                  <a:pt x="981" y="0"/>
                                </a:lnTo>
                              </a:path>
                            </a:pathLst>
                          </a:custGeom>
                          <a:ln w="3994">
                            <a:solidFill>
                              <a:srgbClr val="000000"/>
                            </a:solidFill>
                            <a:prstDash val="solid"/>
                          </a:ln>
                        </wps:spPr>
                        <wps:bodyPr wrap="square" lIns="0" tIns="0" rIns="0" bIns="0" rtlCol="0">
                          <a:prstTxWarp prst="textNoShape">
                            <a:avLst/>
                          </a:prstTxWarp>
                          <a:noAutofit/>
                        </wps:bodyPr>
                      </wps:wsp>
                      <wps:wsp>
                        <wps:cNvPr id="75" name="Graphic 75"/>
                        <wps:cNvSpPr/>
                        <wps:spPr>
                          <a:xfrm>
                            <a:off x="1400685" y="427144"/>
                            <a:ext cx="1279525" cy="1270"/>
                          </a:xfrm>
                          <a:custGeom>
                            <a:avLst/>
                            <a:gdLst/>
                            <a:ahLst/>
                            <a:cxnLst/>
                            <a:rect l="l" t="t" r="r" b="b"/>
                            <a:pathLst>
                              <a:path w="1279525" h="1270">
                                <a:moveTo>
                                  <a:pt x="1279077" y="0"/>
                                </a:moveTo>
                                <a:lnTo>
                                  <a:pt x="0" y="1002"/>
                                </a:lnTo>
                              </a:path>
                            </a:pathLst>
                          </a:custGeom>
                          <a:ln w="3980">
                            <a:solidFill>
                              <a:srgbClr val="000000"/>
                            </a:solidFill>
                            <a:prstDash val="solid"/>
                          </a:ln>
                        </wps:spPr>
                        <wps:bodyPr wrap="square" lIns="0" tIns="0" rIns="0" bIns="0" rtlCol="0">
                          <a:prstTxWarp prst="textNoShape">
                            <a:avLst/>
                          </a:prstTxWarp>
                          <a:noAutofit/>
                        </wps:bodyPr>
                      </wps:wsp>
                      <wps:wsp>
                        <wps:cNvPr id="76" name="Graphic 76"/>
                        <wps:cNvSpPr/>
                        <wps:spPr>
                          <a:xfrm>
                            <a:off x="2551079" y="834464"/>
                            <a:ext cx="127000" cy="1270"/>
                          </a:xfrm>
                          <a:custGeom>
                            <a:avLst/>
                            <a:gdLst/>
                            <a:ahLst/>
                            <a:cxnLst/>
                            <a:rect l="l" t="t" r="r" b="b"/>
                            <a:pathLst>
                              <a:path w="127000">
                                <a:moveTo>
                                  <a:pt x="0" y="0"/>
                                </a:moveTo>
                                <a:lnTo>
                                  <a:pt x="126575" y="0"/>
                                </a:lnTo>
                              </a:path>
                            </a:pathLst>
                          </a:custGeom>
                          <a:ln w="4185">
                            <a:solidFill>
                              <a:srgbClr val="000000"/>
                            </a:solidFill>
                            <a:prstDash val="solid"/>
                          </a:ln>
                        </wps:spPr>
                        <wps:bodyPr wrap="square" lIns="0" tIns="0" rIns="0" bIns="0" rtlCol="0">
                          <a:prstTxWarp prst="textNoShape">
                            <a:avLst/>
                          </a:prstTxWarp>
                          <a:noAutofit/>
                        </wps:bodyPr>
                      </wps:wsp>
                      <wps:wsp>
                        <wps:cNvPr id="77" name="Graphic 77"/>
                        <wps:cNvSpPr/>
                        <wps:spPr>
                          <a:xfrm>
                            <a:off x="2675676" y="648985"/>
                            <a:ext cx="1270" cy="187325"/>
                          </a:xfrm>
                          <a:custGeom>
                            <a:avLst/>
                            <a:gdLst/>
                            <a:ahLst/>
                            <a:cxnLst/>
                            <a:rect l="l" t="t" r="r" b="b"/>
                            <a:pathLst>
                              <a:path w="1270" h="187325">
                                <a:moveTo>
                                  <a:pt x="981" y="0"/>
                                </a:moveTo>
                                <a:lnTo>
                                  <a:pt x="0" y="187292"/>
                                </a:lnTo>
                              </a:path>
                            </a:pathLst>
                          </a:custGeom>
                          <a:ln w="3717">
                            <a:solidFill>
                              <a:srgbClr val="000000"/>
                            </a:solidFill>
                            <a:prstDash val="solid"/>
                          </a:ln>
                        </wps:spPr>
                        <wps:bodyPr wrap="square" lIns="0" tIns="0" rIns="0" bIns="0" rtlCol="0">
                          <a:prstTxWarp prst="textNoShape">
                            <a:avLst/>
                          </a:prstTxWarp>
                          <a:noAutofit/>
                        </wps:bodyPr>
                      </wps:wsp>
                      <wps:wsp>
                        <wps:cNvPr id="78" name="Graphic 78"/>
                        <wps:cNvSpPr/>
                        <wps:spPr>
                          <a:xfrm>
                            <a:off x="2548391" y="651007"/>
                            <a:ext cx="1270" cy="341630"/>
                          </a:xfrm>
                          <a:custGeom>
                            <a:avLst/>
                            <a:gdLst/>
                            <a:ahLst/>
                            <a:cxnLst/>
                            <a:rect l="l" t="t" r="r" b="b"/>
                            <a:pathLst>
                              <a:path w="1270" h="341630">
                                <a:moveTo>
                                  <a:pt x="0" y="341498"/>
                                </a:moveTo>
                                <a:lnTo>
                                  <a:pt x="960" y="0"/>
                                </a:lnTo>
                              </a:path>
                            </a:pathLst>
                          </a:custGeom>
                          <a:ln w="4904">
                            <a:solidFill>
                              <a:srgbClr val="000000"/>
                            </a:solidFill>
                            <a:prstDash val="solid"/>
                          </a:ln>
                        </wps:spPr>
                        <wps:bodyPr wrap="square" lIns="0" tIns="0" rIns="0" bIns="0" rtlCol="0">
                          <a:prstTxWarp prst="textNoShape">
                            <a:avLst/>
                          </a:prstTxWarp>
                          <a:noAutofit/>
                        </wps:bodyPr>
                      </wps:wsp>
                      <wps:wsp>
                        <wps:cNvPr id="79" name="Graphic 79"/>
                        <wps:cNvSpPr/>
                        <wps:spPr>
                          <a:xfrm>
                            <a:off x="2675175" y="643128"/>
                            <a:ext cx="276225" cy="1905"/>
                          </a:xfrm>
                          <a:custGeom>
                            <a:avLst/>
                            <a:gdLst/>
                            <a:ahLst/>
                            <a:cxnLst/>
                            <a:rect l="l" t="t" r="r" b="b"/>
                            <a:pathLst>
                              <a:path w="276225" h="1905">
                                <a:moveTo>
                                  <a:pt x="0" y="1397"/>
                                </a:moveTo>
                                <a:lnTo>
                                  <a:pt x="275847" y="0"/>
                                </a:lnTo>
                              </a:path>
                            </a:pathLst>
                          </a:custGeom>
                          <a:ln w="4036">
                            <a:solidFill>
                              <a:srgbClr val="000000"/>
                            </a:solidFill>
                            <a:prstDash val="solid"/>
                          </a:ln>
                        </wps:spPr>
                        <wps:bodyPr wrap="square" lIns="0" tIns="0" rIns="0" bIns="0" rtlCol="0">
                          <a:prstTxWarp prst="textNoShape">
                            <a:avLst/>
                          </a:prstTxWarp>
                          <a:noAutofit/>
                        </wps:bodyPr>
                      </wps:wsp>
                      <wps:wsp>
                        <wps:cNvPr id="80" name="Graphic 80"/>
                        <wps:cNvSpPr/>
                        <wps:spPr>
                          <a:xfrm>
                            <a:off x="2945150" y="633063"/>
                            <a:ext cx="17780" cy="20320"/>
                          </a:xfrm>
                          <a:custGeom>
                            <a:avLst/>
                            <a:gdLst/>
                            <a:ahLst/>
                            <a:cxnLst/>
                            <a:rect l="l" t="t" r="r" b="b"/>
                            <a:pathLst>
                              <a:path w="17780" h="20320">
                                <a:moveTo>
                                  <a:pt x="0" y="0"/>
                                </a:moveTo>
                                <a:lnTo>
                                  <a:pt x="101" y="20194"/>
                                </a:lnTo>
                                <a:lnTo>
                                  <a:pt x="17522" y="10001"/>
                                </a:lnTo>
                                <a:lnTo>
                                  <a:pt x="0"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945150" y="633068"/>
                            <a:ext cx="17780" cy="20320"/>
                          </a:xfrm>
                          <a:custGeom>
                            <a:avLst/>
                            <a:gdLst/>
                            <a:ahLst/>
                            <a:cxnLst/>
                            <a:rect l="l" t="t" r="r" b="b"/>
                            <a:pathLst>
                              <a:path w="17780" h="20320">
                                <a:moveTo>
                                  <a:pt x="17522" y="9995"/>
                                </a:moveTo>
                                <a:lnTo>
                                  <a:pt x="101" y="20189"/>
                                </a:lnTo>
                                <a:lnTo>
                                  <a:pt x="0" y="0"/>
                                </a:lnTo>
                                <a:lnTo>
                                  <a:pt x="17522" y="9995"/>
                                </a:lnTo>
                                <a:close/>
                              </a:path>
                            </a:pathLst>
                          </a:custGeom>
                          <a:ln w="269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82" name="Image 82"/>
                          <pic:cNvPicPr/>
                        </pic:nvPicPr>
                        <pic:blipFill>
                          <a:blip r:embed="rId17" cstate="print"/>
                          <a:stretch>
                            <a:fillRect/>
                          </a:stretch>
                        </pic:blipFill>
                        <pic:spPr>
                          <a:xfrm>
                            <a:off x="1966468" y="797350"/>
                            <a:ext cx="80010" cy="80009"/>
                          </a:xfrm>
                          <a:prstGeom prst="rect">
                            <a:avLst/>
                          </a:prstGeom>
                        </pic:spPr>
                      </pic:pic>
                      <pic:pic xmlns:pic="http://schemas.openxmlformats.org/drawingml/2006/picture">
                        <pic:nvPicPr>
                          <pic:cNvPr id="83" name="Image 83"/>
                          <pic:cNvPicPr/>
                        </pic:nvPicPr>
                        <pic:blipFill>
                          <a:blip r:embed="rId18" cstate="print"/>
                          <a:stretch>
                            <a:fillRect/>
                          </a:stretch>
                        </pic:blipFill>
                        <pic:spPr>
                          <a:xfrm>
                            <a:off x="2050228" y="797350"/>
                            <a:ext cx="80010" cy="80009"/>
                          </a:xfrm>
                          <a:prstGeom prst="rect">
                            <a:avLst/>
                          </a:prstGeom>
                        </pic:spPr>
                      </pic:pic>
                      <wps:wsp>
                        <wps:cNvPr id="84" name="Graphic 84"/>
                        <wps:cNvSpPr/>
                        <wps:spPr>
                          <a:xfrm>
                            <a:off x="1799423" y="835739"/>
                            <a:ext cx="145415" cy="1905"/>
                          </a:xfrm>
                          <a:custGeom>
                            <a:avLst/>
                            <a:gdLst/>
                            <a:ahLst/>
                            <a:cxnLst/>
                            <a:rect l="l" t="t" r="r" b="b"/>
                            <a:pathLst>
                              <a:path w="145415" h="1905">
                                <a:moveTo>
                                  <a:pt x="144978" y="0"/>
                                </a:moveTo>
                                <a:lnTo>
                                  <a:pt x="0" y="1413"/>
                                </a:lnTo>
                              </a:path>
                            </a:pathLst>
                          </a:custGeom>
                          <a:solidFill>
                            <a:srgbClr val="FFFFFF"/>
                          </a:solidFill>
                        </wps:spPr>
                        <wps:bodyPr wrap="square" lIns="0" tIns="0" rIns="0" bIns="0" rtlCol="0">
                          <a:prstTxWarp prst="textNoShape">
                            <a:avLst/>
                          </a:prstTxWarp>
                          <a:noAutofit/>
                        </wps:bodyPr>
                      </wps:wsp>
                      <wps:wsp>
                        <wps:cNvPr id="85" name="Graphic 85"/>
                        <wps:cNvSpPr/>
                        <wps:spPr>
                          <a:xfrm>
                            <a:off x="1799423" y="835739"/>
                            <a:ext cx="145415" cy="1905"/>
                          </a:xfrm>
                          <a:custGeom>
                            <a:avLst/>
                            <a:gdLst/>
                            <a:ahLst/>
                            <a:cxnLst/>
                            <a:rect l="l" t="t" r="r" b="b"/>
                            <a:pathLst>
                              <a:path w="145415" h="1905">
                                <a:moveTo>
                                  <a:pt x="0" y="1413"/>
                                </a:moveTo>
                                <a:lnTo>
                                  <a:pt x="144978" y="0"/>
                                </a:lnTo>
                              </a:path>
                            </a:pathLst>
                          </a:custGeom>
                          <a:ln w="4006">
                            <a:solidFill>
                              <a:srgbClr val="FFFFFF"/>
                            </a:solidFill>
                            <a:prstDash val="solid"/>
                          </a:ln>
                        </wps:spPr>
                        <wps:bodyPr wrap="square" lIns="0" tIns="0" rIns="0" bIns="0" rtlCol="0">
                          <a:prstTxWarp prst="textNoShape">
                            <a:avLst/>
                          </a:prstTxWarp>
                          <a:noAutofit/>
                        </wps:bodyPr>
                      </wps:wsp>
                      <wps:wsp>
                        <wps:cNvPr id="86" name="Graphic 86"/>
                        <wps:cNvSpPr/>
                        <wps:spPr>
                          <a:xfrm>
                            <a:off x="1938523" y="825775"/>
                            <a:ext cx="17780" cy="20320"/>
                          </a:xfrm>
                          <a:custGeom>
                            <a:avLst/>
                            <a:gdLst/>
                            <a:ahLst/>
                            <a:cxnLst/>
                            <a:rect l="l" t="t" r="r" b="b"/>
                            <a:pathLst>
                              <a:path w="17780" h="20320">
                                <a:moveTo>
                                  <a:pt x="0" y="0"/>
                                </a:moveTo>
                                <a:lnTo>
                                  <a:pt x="208" y="20045"/>
                                </a:lnTo>
                                <a:lnTo>
                                  <a:pt x="17442" y="9857"/>
                                </a:lnTo>
                                <a:lnTo>
                                  <a:pt x="0"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1938523" y="825775"/>
                            <a:ext cx="17780" cy="20320"/>
                          </a:xfrm>
                          <a:custGeom>
                            <a:avLst/>
                            <a:gdLst/>
                            <a:ahLst/>
                            <a:cxnLst/>
                            <a:rect l="l" t="t" r="r" b="b"/>
                            <a:pathLst>
                              <a:path w="17780" h="20320">
                                <a:moveTo>
                                  <a:pt x="17442" y="9857"/>
                                </a:moveTo>
                                <a:lnTo>
                                  <a:pt x="208" y="20045"/>
                                </a:lnTo>
                                <a:lnTo>
                                  <a:pt x="0" y="0"/>
                                </a:lnTo>
                                <a:lnTo>
                                  <a:pt x="17442" y="9857"/>
                                </a:lnTo>
                                <a:close/>
                              </a:path>
                            </a:pathLst>
                          </a:custGeom>
                          <a:ln w="2671">
                            <a:solidFill>
                              <a:srgbClr val="FFFFFF"/>
                            </a:solidFill>
                            <a:prstDash val="solid"/>
                          </a:ln>
                        </wps:spPr>
                        <wps:bodyPr wrap="square" lIns="0" tIns="0" rIns="0" bIns="0" rtlCol="0">
                          <a:prstTxWarp prst="textNoShape">
                            <a:avLst/>
                          </a:prstTxWarp>
                          <a:noAutofit/>
                        </wps:bodyPr>
                      </wps:wsp>
                      <wps:wsp>
                        <wps:cNvPr id="88" name="Graphic 88"/>
                        <wps:cNvSpPr/>
                        <wps:spPr>
                          <a:xfrm>
                            <a:off x="4751146" y="607331"/>
                            <a:ext cx="616585" cy="121920"/>
                          </a:xfrm>
                          <a:custGeom>
                            <a:avLst/>
                            <a:gdLst/>
                            <a:ahLst/>
                            <a:cxnLst/>
                            <a:rect l="l" t="t" r="r" b="b"/>
                            <a:pathLst>
                              <a:path w="616585" h="121920">
                                <a:moveTo>
                                  <a:pt x="616034" y="0"/>
                                </a:moveTo>
                                <a:lnTo>
                                  <a:pt x="0" y="0"/>
                                </a:lnTo>
                                <a:lnTo>
                                  <a:pt x="0" y="121306"/>
                                </a:lnTo>
                                <a:lnTo>
                                  <a:pt x="616034" y="121306"/>
                                </a:lnTo>
                                <a:lnTo>
                                  <a:pt x="616034" y="0"/>
                                </a:lnTo>
                                <a:close/>
                              </a:path>
                            </a:pathLst>
                          </a:custGeom>
                          <a:solidFill>
                            <a:srgbClr val="9FE3EA"/>
                          </a:solidFill>
                        </wps:spPr>
                        <wps:bodyPr wrap="square" lIns="0" tIns="0" rIns="0" bIns="0" rtlCol="0">
                          <a:prstTxWarp prst="textNoShape">
                            <a:avLst/>
                          </a:prstTxWarp>
                          <a:noAutofit/>
                        </wps:bodyPr>
                      </wps:wsp>
                      <wps:wsp>
                        <wps:cNvPr id="89" name="Graphic 89"/>
                        <wps:cNvSpPr/>
                        <wps:spPr>
                          <a:xfrm>
                            <a:off x="3135110" y="1590350"/>
                            <a:ext cx="436245" cy="209550"/>
                          </a:xfrm>
                          <a:custGeom>
                            <a:avLst/>
                            <a:gdLst/>
                            <a:ahLst/>
                            <a:cxnLst/>
                            <a:rect l="l" t="t" r="r" b="b"/>
                            <a:pathLst>
                              <a:path w="436245" h="209550">
                                <a:moveTo>
                                  <a:pt x="435637" y="0"/>
                                </a:moveTo>
                                <a:lnTo>
                                  <a:pt x="0" y="0"/>
                                </a:lnTo>
                                <a:lnTo>
                                  <a:pt x="0" y="209338"/>
                                </a:lnTo>
                                <a:lnTo>
                                  <a:pt x="435637" y="209338"/>
                                </a:lnTo>
                                <a:lnTo>
                                  <a:pt x="435637" y="0"/>
                                </a:lnTo>
                                <a:close/>
                              </a:path>
                            </a:pathLst>
                          </a:custGeom>
                          <a:solidFill>
                            <a:srgbClr val="009FAF"/>
                          </a:solidFill>
                        </wps:spPr>
                        <wps:bodyPr wrap="square" lIns="0" tIns="0" rIns="0" bIns="0" rtlCol="0">
                          <a:prstTxWarp prst="textNoShape">
                            <a:avLst/>
                          </a:prstTxWarp>
                          <a:noAutofit/>
                        </wps:bodyPr>
                      </wps:wsp>
                      <wps:wsp>
                        <wps:cNvPr id="90" name="Graphic 90"/>
                        <wps:cNvSpPr/>
                        <wps:spPr>
                          <a:xfrm>
                            <a:off x="1356573" y="1286707"/>
                            <a:ext cx="1553210" cy="721360"/>
                          </a:xfrm>
                          <a:custGeom>
                            <a:avLst/>
                            <a:gdLst/>
                            <a:ahLst/>
                            <a:cxnLst/>
                            <a:rect l="l" t="t" r="r" b="b"/>
                            <a:pathLst>
                              <a:path w="1553210" h="721360">
                                <a:moveTo>
                                  <a:pt x="0" y="700967"/>
                                </a:moveTo>
                                <a:lnTo>
                                  <a:pt x="960" y="359463"/>
                                </a:lnTo>
                              </a:path>
                              <a:path w="1553210" h="721360">
                                <a:moveTo>
                                  <a:pt x="1552177" y="720778"/>
                                </a:moveTo>
                                <a:lnTo>
                                  <a:pt x="1553132" y="379258"/>
                                </a:lnTo>
                              </a:path>
                              <a:path w="1553210" h="721360">
                                <a:moveTo>
                                  <a:pt x="1546" y="341525"/>
                                </a:moveTo>
                                <a:lnTo>
                                  <a:pt x="2522" y="0"/>
                                </a:lnTo>
                              </a:path>
                            </a:pathLst>
                          </a:custGeom>
                          <a:ln w="4904">
                            <a:solidFill>
                              <a:srgbClr val="000000"/>
                            </a:solidFill>
                            <a:prstDash val="solid"/>
                          </a:ln>
                        </wps:spPr>
                        <wps:bodyPr wrap="square" lIns="0" tIns="0" rIns="0" bIns="0" rtlCol="0">
                          <a:prstTxWarp prst="textNoShape">
                            <a:avLst/>
                          </a:prstTxWarp>
                          <a:noAutofit/>
                        </wps:bodyPr>
                      </wps:wsp>
                      <wps:wsp>
                        <wps:cNvPr id="91" name="Graphic 91"/>
                        <wps:cNvSpPr/>
                        <wps:spPr>
                          <a:xfrm>
                            <a:off x="1383830" y="1815382"/>
                            <a:ext cx="200660" cy="1905"/>
                          </a:xfrm>
                          <a:custGeom>
                            <a:avLst/>
                            <a:gdLst/>
                            <a:ahLst/>
                            <a:cxnLst/>
                            <a:rect l="l" t="t" r="r" b="b"/>
                            <a:pathLst>
                              <a:path w="200660" h="1905">
                                <a:moveTo>
                                  <a:pt x="0" y="1871"/>
                                </a:moveTo>
                                <a:lnTo>
                                  <a:pt x="200233" y="0"/>
                                </a:lnTo>
                              </a:path>
                            </a:pathLst>
                          </a:custGeom>
                          <a:ln w="4000">
                            <a:solidFill>
                              <a:srgbClr val="000000"/>
                            </a:solidFill>
                            <a:prstDash val="solid"/>
                          </a:ln>
                        </wps:spPr>
                        <wps:bodyPr wrap="square" lIns="0" tIns="0" rIns="0" bIns="0" rtlCol="0">
                          <a:prstTxWarp prst="textNoShape">
                            <a:avLst/>
                          </a:prstTxWarp>
                          <a:noAutofit/>
                        </wps:bodyPr>
                      </wps:wsp>
                      <wps:wsp>
                        <wps:cNvPr id="92" name="Graphic 92"/>
                        <wps:cNvSpPr/>
                        <wps:spPr>
                          <a:xfrm>
                            <a:off x="1578206" y="1805439"/>
                            <a:ext cx="17780" cy="20320"/>
                          </a:xfrm>
                          <a:custGeom>
                            <a:avLst/>
                            <a:gdLst/>
                            <a:ahLst/>
                            <a:cxnLst/>
                            <a:rect l="l" t="t" r="r" b="b"/>
                            <a:pathLst>
                              <a:path w="17780" h="20320">
                                <a:moveTo>
                                  <a:pt x="0" y="0"/>
                                </a:moveTo>
                                <a:lnTo>
                                  <a:pt x="186" y="20002"/>
                                </a:lnTo>
                                <a:lnTo>
                                  <a:pt x="17399" y="9834"/>
                                </a:lnTo>
                                <a:lnTo>
                                  <a:pt x="0"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1578206" y="1805441"/>
                            <a:ext cx="17780" cy="20320"/>
                          </a:xfrm>
                          <a:custGeom>
                            <a:avLst/>
                            <a:gdLst/>
                            <a:ahLst/>
                            <a:cxnLst/>
                            <a:rect l="l" t="t" r="r" b="b"/>
                            <a:pathLst>
                              <a:path w="17780" h="20320">
                                <a:moveTo>
                                  <a:pt x="17399" y="9834"/>
                                </a:moveTo>
                                <a:lnTo>
                                  <a:pt x="186" y="20002"/>
                                </a:lnTo>
                                <a:lnTo>
                                  <a:pt x="0" y="0"/>
                                </a:lnTo>
                                <a:lnTo>
                                  <a:pt x="17399" y="9834"/>
                                </a:lnTo>
                                <a:close/>
                              </a:path>
                            </a:pathLst>
                          </a:custGeom>
                          <a:ln w="2666">
                            <a:solidFill>
                              <a:srgbClr val="000000"/>
                            </a:solidFill>
                            <a:prstDash val="solid"/>
                          </a:ln>
                        </wps:spPr>
                        <wps:bodyPr wrap="square" lIns="0" tIns="0" rIns="0" bIns="0" rtlCol="0">
                          <a:prstTxWarp prst="textNoShape">
                            <a:avLst/>
                          </a:prstTxWarp>
                          <a:noAutofit/>
                        </wps:bodyPr>
                      </wps:wsp>
                      <wps:wsp>
                        <wps:cNvPr id="94" name="Graphic 94"/>
                        <wps:cNvSpPr/>
                        <wps:spPr>
                          <a:xfrm>
                            <a:off x="4743519" y="1662129"/>
                            <a:ext cx="616585" cy="121920"/>
                          </a:xfrm>
                          <a:custGeom>
                            <a:avLst/>
                            <a:gdLst/>
                            <a:ahLst/>
                            <a:cxnLst/>
                            <a:rect l="l" t="t" r="r" b="b"/>
                            <a:pathLst>
                              <a:path w="616585" h="121920">
                                <a:moveTo>
                                  <a:pt x="616034" y="0"/>
                                </a:moveTo>
                                <a:lnTo>
                                  <a:pt x="0" y="0"/>
                                </a:lnTo>
                                <a:lnTo>
                                  <a:pt x="0" y="121306"/>
                                </a:lnTo>
                                <a:lnTo>
                                  <a:pt x="616034" y="121306"/>
                                </a:lnTo>
                                <a:lnTo>
                                  <a:pt x="616034" y="0"/>
                                </a:lnTo>
                                <a:close/>
                              </a:path>
                            </a:pathLst>
                          </a:custGeom>
                          <a:solidFill>
                            <a:srgbClr val="9FE3EA"/>
                          </a:solidFill>
                        </wps:spPr>
                        <wps:bodyPr wrap="square" lIns="0" tIns="0" rIns="0" bIns="0" rtlCol="0">
                          <a:prstTxWarp prst="textNoShape">
                            <a:avLst/>
                          </a:prstTxWarp>
                          <a:noAutofit/>
                        </wps:bodyPr>
                      </wps:wsp>
                      <pic:pic xmlns:pic="http://schemas.openxmlformats.org/drawingml/2006/picture">
                        <pic:nvPicPr>
                          <pic:cNvPr id="95" name="Image 95"/>
                          <pic:cNvPicPr/>
                        </pic:nvPicPr>
                        <pic:blipFill>
                          <a:blip r:embed="rId19" cstate="print"/>
                          <a:stretch>
                            <a:fillRect/>
                          </a:stretch>
                        </pic:blipFill>
                        <pic:spPr>
                          <a:xfrm>
                            <a:off x="3570727" y="1474919"/>
                            <a:ext cx="259119" cy="461738"/>
                          </a:xfrm>
                          <a:prstGeom prst="rect">
                            <a:avLst/>
                          </a:prstGeom>
                        </pic:spPr>
                      </pic:pic>
                      <wps:wsp>
                        <wps:cNvPr id="96" name="Graphic 96"/>
                        <wps:cNvSpPr/>
                        <wps:spPr>
                          <a:xfrm>
                            <a:off x="219519" y="1312589"/>
                            <a:ext cx="915669" cy="707390"/>
                          </a:xfrm>
                          <a:custGeom>
                            <a:avLst/>
                            <a:gdLst/>
                            <a:ahLst/>
                            <a:cxnLst/>
                            <a:rect l="l" t="t" r="r" b="b"/>
                            <a:pathLst>
                              <a:path w="915669" h="707390">
                                <a:moveTo>
                                  <a:pt x="0" y="707171"/>
                                </a:moveTo>
                                <a:lnTo>
                                  <a:pt x="915261" y="707171"/>
                                </a:lnTo>
                                <a:lnTo>
                                  <a:pt x="915261" y="0"/>
                                </a:lnTo>
                                <a:lnTo>
                                  <a:pt x="0" y="0"/>
                                </a:lnTo>
                                <a:lnTo>
                                  <a:pt x="0" y="707171"/>
                                </a:lnTo>
                                <a:close/>
                              </a:path>
                            </a:pathLst>
                          </a:custGeom>
                          <a:ln w="7723">
                            <a:solidFill>
                              <a:srgbClr val="000000"/>
                            </a:solidFill>
                            <a:prstDash val="lgDash"/>
                          </a:ln>
                        </wps:spPr>
                        <wps:bodyPr wrap="square" lIns="0" tIns="0" rIns="0" bIns="0" rtlCol="0">
                          <a:prstTxWarp prst="textNoShape">
                            <a:avLst/>
                          </a:prstTxWarp>
                          <a:noAutofit/>
                        </wps:bodyPr>
                      </wps:wsp>
                      <pic:pic xmlns:pic="http://schemas.openxmlformats.org/drawingml/2006/picture">
                        <pic:nvPicPr>
                          <pic:cNvPr id="97" name="Image 97"/>
                          <pic:cNvPicPr/>
                        </pic:nvPicPr>
                        <pic:blipFill>
                          <a:blip r:embed="rId20" cstate="print"/>
                          <a:stretch>
                            <a:fillRect/>
                          </a:stretch>
                        </pic:blipFill>
                        <pic:spPr>
                          <a:xfrm>
                            <a:off x="537078" y="1530041"/>
                            <a:ext cx="240024" cy="240022"/>
                          </a:xfrm>
                          <a:prstGeom prst="rect">
                            <a:avLst/>
                          </a:prstGeom>
                        </pic:spPr>
                      </pic:pic>
                      <pic:pic xmlns:pic="http://schemas.openxmlformats.org/drawingml/2006/picture">
                        <pic:nvPicPr>
                          <pic:cNvPr id="98" name="Image 98"/>
                          <pic:cNvPicPr/>
                        </pic:nvPicPr>
                        <pic:blipFill>
                          <a:blip r:embed="rId21" cstate="print"/>
                          <a:stretch>
                            <a:fillRect/>
                          </a:stretch>
                        </pic:blipFill>
                        <pic:spPr>
                          <a:xfrm>
                            <a:off x="438517" y="1471040"/>
                            <a:ext cx="240030" cy="240029"/>
                          </a:xfrm>
                          <a:prstGeom prst="rect">
                            <a:avLst/>
                          </a:prstGeom>
                        </pic:spPr>
                      </pic:pic>
                      <pic:pic xmlns:pic="http://schemas.openxmlformats.org/drawingml/2006/picture">
                        <pic:nvPicPr>
                          <pic:cNvPr id="99" name="Image 99"/>
                          <pic:cNvPicPr/>
                        </pic:nvPicPr>
                        <pic:blipFill>
                          <a:blip r:embed="rId22" cstate="print"/>
                          <a:stretch>
                            <a:fillRect/>
                          </a:stretch>
                        </pic:blipFill>
                        <pic:spPr>
                          <a:xfrm>
                            <a:off x="244670" y="1346726"/>
                            <a:ext cx="240030" cy="240029"/>
                          </a:xfrm>
                          <a:prstGeom prst="rect">
                            <a:avLst/>
                          </a:prstGeom>
                        </pic:spPr>
                      </pic:pic>
                      <pic:pic xmlns:pic="http://schemas.openxmlformats.org/drawingml/2006/picture">
                        <pic:nvPicPr>
                          <pic:cNvPr id="100" name="Image 100"/>
                          <pic:cNvPicPr/>
                        </pic:nvPicPr>
                        <pic:blipFill>
                          <a:blip r:embed="rId23" cstate="print"/>
                          <a:stretch>
                            <a:fillRect/>
                          </a:stretch>
                        </pic:blipFill>
                        <pic:spPr>
                          <a:xfrm>
                            <a:off x="654496" y="1596961"/>
                            <a:ext cx="240029" cy="240029"/>
                          </a:xfrm>
                          <a:prstGeom prst="rect">
                            <a:avLst/>
                          </a:prstGeom>
                        </pic:spPr>
                      </pic:pic>
                      <pic:pic xmlns:pic="http://schemas.openxmlformats.org/drawingml/2006/picture">
                        <pic:nvPicPr>
                          <pic:cNvPr id="101" name="Image 101"/>
                          <pic:cNvPicPr/>
                        </pic:nvPicPr>
                        <pic:blipFill>
                          <a:blip r:embed="rId24" cstate="print"/>
                          <a:stretch>
                            <a:fillRect/>
                          </a:stretch>
                        </pic:blipFill>
                        <pic:spPr>
                          <a:xfrm>
                            <a:off x="760957" y="1671265"/>
                            <a:ext cx="240024" cy="240020"/>
                          </a:xfrm>
                          <a:prstGeom prst="rect">
                            <a:avLst/>
                          </a:prstGeom>
                        </pic:spPr>
                      </pic:pic>
                      <pic:pic xmlns:pic="http://schemas.openxmlformats.org/drawingml/2006/picture">
                        <pic:nvPicPr>
                          <pic:cNvPr id="102" name="Image 102"/>
                          <pic:cNvPicPr/>
                        </pic:nvPicPr>
                        <pic:blipFill>
                          <a:blip r:embed="rId25" cstate="print"/>
                          <a:stretch>
                            <a:fillRect/>
                          </a:stretch>
                        </pic:blipFill>
                        <pic:spPr>
                          <a:xfrm>
                            <a:off x="885485" y="1759646"/>
                            <a:ext cx="240019" cy="240027"/>
                          </a:xfrm>
                          <a:prstGeom prst="rect">
                            <a:avLst/>
                          </a:prstGeom>
                        </pic:spPr>
                      </pic:pic>
                      <wps:wsp>
                        <wps:cNvPr id="103" name="Graphic 103"/>
                        <wps:cNvSpPr/>
                        <wps:spPr>
                          <a:xfrm>
                            <a:off x="3032116" y="1480796"/>
                            <a:ext cx="1270" cy="224790"/>
                          </a:xfrm>
                          <a:custGeom>
                            <a:avLst/>
                            <a:gdLst/>
                            <a:ahLst/>
                            <a:cxnLst/>
                            <a:rect l="l" t="t" r="r" b="b"/>
                            <a:pathLst>
                              <a:path w="1270" h="224790">
                                <a:moveTo>
                                  <a:pt x="0" y="224593"/>
                                </a:moveTo>
                                <a:lnTo>
                                  <a:pt x="981" y="0"/>
                                </a:lnTo>
                              </a:path>
                            </a:pathLst>
                          </a:custGeom>
                          <a:ln w="4000">
                            <a:solidFill>
                              <a:srgbClr val="000000"/>
                            </a:solidFill>
                            <a:prstDash val="solid"/>
                          </a:ln>
                        </wps:spPr>
                        <wps:bodyPr wrap="square" lIns="0" tIns="0" rIns="0" bIns="0" rtlCol="0">
                          <a:prstTxWarp prst="textNoShape">
                            <a:avLst/>
                          </a:prstTxWarp>
                          <a:noAutofit/>
                        </wps:bodyPr>
                      </wps:wsp>
                      <wps:wsp>
                        <wps:cNvPr id="104" name="Graphic 104"/>
                        <wps:cNvSpPr/>
                        <wps:spPr>
                          <a:xfrm>
                            <a:off x="3030702" y="1705240"/>
                            <a:ext cx="1905" cy="211454"/>
                          </a:xfrm>
                          <a:custGeom>
                            <a:avLst/>
                            <a:gdLst/>
                            <a:ahLst/>
                            <a:cxnLst/>
                            <a:rect l="l" t="t" r="r" b="b"/>
                            <a:pathLst>
                              <a:path w="1905" h="211454">
                                <a:moveTo>
                                  <a:pt x="1376" y="0"/>
                                </a:moveTo>
                                <a:lnTo>
                                  <a:pt x="0" y="210921"/>
                                </a:lnTo>
                              </a:path>
                            </a:pathLst>
                          </a:custGeom>
                          <a:ln w="4678">
                            <a:solidFill>
                              <a:srgbClr val="000000"/>
                            </a:solidFill>
                            <a:prstDash val="solid"/>
                          </a:ln>
                        </wps:spPr>
                        <wps:bodyPr wrap="square" lIns="0" tIns="0" rIns="0" bIns="0" rtlCol="0">
                          <a:prstTxWarp prst="textNoShape">
                            <a:avLst/>
                          </a:prstTxWarp>
                          <a:noAutofit/>
                        </wps:bodyPr>
                      </wps:wsp>
                      <wps:wsp>
                        <wps:cNvPr id="105" name="Graphic 105"/>
                        <wps:cNvSpPr/>
                        <wps:spPr>
                          <a:xfrm>
                            <a:off x="2910228" y="1913080"/>
                            <a:ext cx="118745" cy="1270"/>
                          </a:xfrm>
                          <a:custGeom>
                            <a:avLst/>
                            <a:gdLst/>
                            <a:ahLst/>
                            <a:cxnLst/>
                            <a:rect l="l" t="t" r="r" b="b"/>
                            <a:pathLst>
                              <a:path w="118745">
                                <a:moveTo>
                                  <a:pt x="0" y="0"/>
                                </a:moveTo>
                                <a:lnTo>
                                  <a:pt x="118244" y="0"/>
                                </a:lnTo>
                              </a:path>
                            </a:pathLst>
                          </a:custGeom>
                          <a:ln w="4045">
                            <a:solidFill>
                              <a:srgbClr val="000000"/>
                            </a:solidFill>
                            <a:prstDash val="solid"/>
                          </a:ln>
                        </wps:spPr>
                        <wps:bodyPr wrap="square" lIns="0" tIns="0" rIns="0" bIns="0" rtlCol="0">
                          <a:prstTxWarp prst="textNoShape">
                            <a:avLst/>
                          </a:prstTxWarp>
                          <a:noAutofit/>
                        </wps:bodyPr>
                      </wps:wsp>
                      <wps:wsp>
                        <wps:cNvPr id="106" name="Graphic 106"/>
                        <wps:cNvSpPr/>
                        <wps:spPr>
                          <a:xfrm>
                            <a:off x="1612109" y="1666259"/>
                            <a:ext cx="644525" cy="302260"/>
                          </a:xfrm>
                          <a:custGeom>
                            <a:avLst/>
                            <a:gdLst/>
                            <a:ahLst/>
                            <a:cxnLst/>
                            <a:rect l="l" t="t" r="r" b="b"/>
                            <a:pathLst>
                              <a:path w="644525" h="302260">
                                <a:moveTo>
                                  <a:pt x="643957" y="0"/>
                                </a:moveTo>
                                <a:lnTo>
                                  <a:pt x="0" y="0"/>
                                </a:lnTo>
                                <a:lnTo>
                                  <a:pt x="0" y="302037"/>
                                </a:lnTo>
                                <a:lnTo>
                                  <a:pt x="643957" y="302037"/>
                                </a:lnTo>
                                <a:lnTo>
                                  <a:pt x="643957" y="0"/>
                                </a:lnTo>
                                <a:close/>
                              </a:path>
                            </a:pathLst>
                          </a:custGeom>
                          <a:solidFill>
                            <a:srgbClr val="094F88"/>
                          </a:solidFill>
                        </wps:spPr>
                        <wps:bodyPr wrap="square" lIns="0" tIns="0" rIns="0" bIns="0" rtlCol="0">
                          <a:prstTxWarp prst="textNoShape">
                            <a:avLst/>
                          </a:prstTxWarp>
                          <a:noAutofit/>
                        </wps:bodyPr>
                      </wps:wsp>
                      <pic:pic xmlns:pic="http://schemas.openxmlformats.org/drawingml/2006/picture">
                        <pic:nvPicPr>
                          <pic:cNvPr id="107" name="Image 107"/>
                          <pic:cNvPicPr/>
                        </pic:nvPicPr>
                        <pic:blipFill>
                          <a:blip r:embed="rId24" cstate="print"/>
                          <a:stretch>
                            <a:fillRect/>
                          </a:stretch>
                        </pic:blipFill>
                        <pic:spPr>
                          <a:xfrm>
                            <a:off x="1724832" y="1794020"/>
                            <a:ext cx="80010" cy="80010"/>
                          </a:xfrm>
                          <a:prstGeom prst="rect">
                            <a:avLst/>
                          </a:prstGeom>
                        </pic:spPr>
                      </pic:pic>
                      <pic:pic xmlns:pic="http://schemas.openxmlformats.org/drawingml/2006/picture">
                        <pic:nvPicPr>
                          <pic:cNvPr id="108" name="Image 108"/>
                          <pic:cNvPicPr/>
                        </pic:nvPicPr>
                        <pic:blipFill>
                          <a:blip r:embed="rId26" cstate="print"/>
                          <a:stretch>
                            <a:fillRect/>
                          </a:stretch>
                        </pic:blipFill>
                        <pic:spPr>
                          <a:xfrm>
                            <a:off x="1991196" y="1794648"/>
                            <a:ext cx="78164" cy="79382"/>
                          </a:xfrm>
                          <a:prstGeom prst="rect">
                            <a:avLst/>
                          </a:prstGeom>
                        </pic:spPr>
                      </pic:pic>
                      <pic:pic xmlns:pic="http://schemas.openxmlformats.org/drawingml/2006/picture">
                        <pic:nvPicPr>
                          <pic:cNvPr id="109" name="Image 109"/>
                          <pic:cNvPicPr/>
                        </pic:nvPicPr>
                        <pic:blipFill>
                          <a:blip r:embed="rId27" cstate="print"/>
                          <a:stretch>
                            <a:fillRect/>
                          </a:stretch>
                        </pic:blipFill>
                        <pic:spPr>
                          <a:xfrm>
                            <a:off x="2077042" y="1794648"/>
                            <a:ext cx="79508" cy="79382"/>
                          </a:xfrm>
                          <a:prstGeom prst="rect">
                            <a:avLst/>
                          </a:prstGeom>
                        </pic:spPr>
                      </pic:pic>
                      <wps:wsp>
                        <wps:cNvPr id="110" name="Graphic 110"/>
                        <wps:cNvSpPr/>
                        <wps:spPr>
                          <a:xfrm>
                            <a:off x="1821884" y="1835276"/>
                            <a:ext cx="145415" cy="1905"/>
                          </a:xfrm>
                          <a:custGeom>
                            <a:avLst/>
                            <a:gdLst/>
                            <a:ahLst/>
                            <a:cxnLst/>
                            <a:rect l="l" t="t" r="r" b="b"/>
                            <a:pathLst>
                              <a:path w="145415" h="1905">
                                <a:moveTo>
                                  <a:pt x="0" y="1418"/>
                                </a:moveTo>
                                <a:lnTo>
                                  <a:pt x="144956" y="0"/>
                                </a:lnTo>
                              </a:path>
                            </a:pathLst>
                          </a:custGeom>
                          <a:ln w="4006">
                            <a:solidFill>
                              <a:srgbClr val="FFFFFF"/>
                            </a:solidFill>
                            <a:prstDash val="solid"/>
                          </a:ln>
                        </wps:spPr>
                        <wps:bodyPr wrap="square" lIns="0" tIns="0" rIns="0" bIns="0" rtlCol="0">
                          <a:prstTxWarp prst="textNoShape">
                            <a:avLst/>
                          </a:prstTxWarp>
                          <a:noAutofit/>
                        </wps:bodyPr>
                      </wps:wsp>
                      <wps:wsp>
                        <wps:cNvPr id="111" name="Graphic 111"/>
                        <wps:cNvSpPr/>
                        <wps:spPr>
                          <a:xfrm>
                            <a:off x="1960984" y="1825319"/>
                            <a:ext cx="17780" cy="20320"/>
                          </a:xfrm>
                          <a:custGeom>
                            <a:avLst/>
                            <a:gdLst/>
                            <a:ahLst/>
                            <a:cxnLst/>
                            <a:rect l="l" t="t" r="r" b="b"/>
                            <a:pathLst>
                              <a:path w="17780" h="20320">
                                <a:moveTo>
                                  <a:pt x="0" y="0"/>
                                </a:moveTo>
                                <a:lnTo>
                                  <a:pt x="186" y="20023"/>
                                </a:lnTo>
                                <a:lnTo>
                                  <a:pt x="17420" y="9857"/>
                                </a:lnTo>
                                <a:lnTo>
                                  <a:pt x="0" y="0"/>
                                </a:lnTo>
                                <a:close/>
                              </a:path>
                            </a:pathLst>
                          </a:custGeom>
                          <a:solidFill>
                            <a:srgbClr val="FFFFFF"/>
                          </a:solidFill>
                        </wps:spPr>
                        <wps:bodyPr wrap="square" lIns="0" tIns="0" rIns="0" bIns="0" rtlCol="0">
                          <a:prstTxWarp prst="textNoShape">
                            <a:avLst/>
                          </a:prstTxWarp>
                          <a:noAutofit/>
                        </wps:bodyPr>
                      </wps:wsp>
                      <wps:wsp>
                        <wps:cNvPr id="112" name="Graphic 112"/>
                        <wps:cNvSpPr/>
                        <wps:spPr>
                          <a:xfrm>
                            <a:off x="1960984" y="1825317"/>
                            <a:ext cx="17780" cy="20320"/>
                          </a:xfrm>
                          <a:custGeom>
                            <a:avLst/>
                            <a:gdLst/>
                            <a:ahLst/>
                            <a:cxnLst/>
                            <a:rect l="l" t="t" r="r" b="b"/>
                            <a:pathLst>
                              <a:path w="17780" h="20320">
                                <a:moveTo>
                                  <a:pt x="17420" y="9859"/>
                                </a:moveTo>
                                <a:lnTo>
                                  <a:pt x="186" y="20023"/>
                                </a:lnTo>
                                <a:lnTo>
                                  <a:pt x="0" y="0"/>
                                </a:lnTo>
                                <a:lnTo>
                                  <a:pt x="17420" y="9859"/>
                                </a:lnTo>
                                <a:close/>
                              </a:path>
                            </a:pathLst>
                          </a:custGeom>
                          <a:ln w="2671">
                            <a:solidFill>
                              <a:srgbClr val="FFFFFF"/>
                            </a:solidFill>
                            <a:prstDash val="solid"/>
                          </a:ln>
                        </wps:spPr>
                        <wps:bodyPr wrap="square" lIns="0" tIns="0" rIns="0" bIns="0" rtlCol="0">
                          <a:prstTxWarp prst="textNoShape">
                            <a:avLst/>
                          </a:prstTxWarp>
                          <a:noAutofit/>
                        </wps:bodyPr>
                      </wps:wsp>
                      <wps:wsp>
                        <wps:cNvPr id="113" name="Graphic 113"/>
                        <wps:cNvSpPr/>
                        <wps:spPr>
                          <a:xfrm>
                            <a:off x="1356472" y="1480524"/>
                            <a:ext cx="1677670" cy="3175"/>
                          </a:xfrm>
                          <a:custGeom>
                            <a:avLst/>
                            <a:gdLst/>
                            <a:ahLst/>
                            <a:cxnLst/>
                            <a:rect l="l" t="t" r="r" b="b"/>
                            <a:pathLst>
                              <a:path w="1677670" h="3175">
                                <a:moveTo>
                                  <a:pt x="1677457" y="0"/>
                                </a:moveTo>
                                <a:lnTo>
                                  <a:pt x="0" y="2837"/>
                                </a:lnTo>
                              </a:path>
                            </a:pathLst>
                          </a:custGeom>
                          <a:ln w="4000">
                            <a:solidFill>
                              <a:srgbClr val="000000"/>
                            </a:solidFill>
                            <a:prstDash val="solid"/>
                          </a:ln>
                        </wps:spPr>
                        <wps:bodyPr wrap="square" lIns="0" tIns="0" rIns="0" bIns="0" rtlCol="0">
                          <a:prstTxWarp prst="textNoShape">
                            <a:avLst/>
                          </a:prstTxWarp>
                          <a:noAutofit/>
                        </wps:bodyPr>
                      </wps:wsp>
                      <wps:wsp>
                        <wps:cNvPr id="114" name="Graphic 114"/>
                        <wps:cNvSpPr/>
                        <wps:spPr>
                          <a:xfrm>
                            <a:off x="4332156" y="674386"/>
                            <a:ext cx="401955" cy="4445"/>
                          </a:xfrm>
                          <a:custGeom>
                            <a:avLst/>
                            <a:gdLst/>
                            <a:ahLst/>
                            <a:cxnLst/>
                            <a:rect l="l" t="t" r="r" b="b"/>
                            <a:pathLst>
                              <a:path w="401955" h="4445">
                                <a:moveTo>
                                  <a:pt x="0" y="4000"/>
                                </a:moveTo>
                                <a:lnTo>
                                  <a:pt x="401468" y="0"/>
                                </a:lnTo>
                              </a:path>
                            </a:pathLst>
                          </a:custGeom>
                          <a:ln w="4604">
                            <a:solidFill>
                              <a:srgbClr val="000000"/>
                            </a:solidFill>
                            <a:prstDash val="solid"/>
                          </a:ln>
                        </wps:spPr>
                        <wps:bodyPr wrap="square" lIns="0" tIns="0" rIns="0" bIns="0" rtlCol="0">
                          <a:prstTxWarp prst="textNoShape">
                            <a:avLst/>
                          </a:prstTxWarp>
                          <a:noAutofit/>
                        </wps:bodyPr>
                      </wps:wsp>
                      <wps:wsp>
                        <wps:cNvPr id="115" name="Graphic 115"/>
                        <wps:cNvSpPr/>
                        <wps:spPr>
                          <a:xfrm>
                            <a:off x="4726871" y="662923"/>
                            <a:ext cx="20320" cy="23495"/>
                          </a:xfrm>
                          <a:custGeom>
                            <a:avLst/>
                            <a:gdLst/>
                            <a:ahLst/>
                            <a:cxnLst/>
                            <a:rect l="l" t="t" r="r" b="b"/>
                            <a:pathLst>
                              <a:path w="20320" h="23495">
                                <a:moveTo>
                                  <a:pt x="0" y="0"/>
                                </a:moveTo>
                                <a:lnTo>
                                  <a:pt x="229" y="23026"/>
                                </a:lnTo>
                                <a:lnTo>
                                  <a:pt x="20023" y="11313"/>
                                </a:lnTo>
                                <a:lnTo>
                                  <a:pt x="0"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4726871" y="662923"/>
                            <a:ext cx="20320" cy="23495"/>
                          </a:xfrm>
                          <a:custGeom>
                            <a:avLst/>
                            <a:gdLst/>
                            <a:ahLst/>
                            <a:cxnLst/>
                            <a:rect l="l" t="t" r="r" b="b"/>
                            <a:pathLst>
                              <a:path w="20320" h="23495">
                                <a:moveTo>
                                  <a:pt x="20023" y="11313"/>
                                </a:moveTo>
                                <a:lnTo>
                                  <a:pt x="229" y="23021"/>
                                </a:lnTo>
                                <a:lnTo>
                                  <a:pt x="0" y="0"/>
                                </a:lnTo>
                                <a:lnTo>
                                  <a:pt x="20023" y="11313"/>
                                </a:lnTo>
                                <a:close/>
                              </a:path>
                            </a:pathLst>
                          </a:custGeom>
                          <a:ln w="3069">
                            <a:solidFill>
                              <a:srgbClr val="000000"/>
                            </a:solidFill>
                            <a:prstDash val="solid"/>
                          </a:ln>
                        </wps:spPr>
                        <wps:bodyPr wrap="square" lIns="0" tIns="0" rIns="0" bIns="0" rtlCol="0">
                          <a:prstTxWarp prst="textNoShape">
                            <a:avLst/>
                          </a:prstTxWarp>
                          <a:noAutofit/>
                        </wps:bodyPr>
                      </wps:wsp>
                      <wps:wsp>
                        <wps:cNvPr id="117" name="Graphic 117"/>
                        <wps:cNvSpPr/>
                        <wps:spPr>
                          <a:xfrm>
                            <a:off x="4091187" y="1480172"/>
                            <a:ext cx="81280" cy="1270"/>
                          </a:xfrm>
                          <a:custGeom>
                            <a:avLst/>
                            <a:gdLst/>
                            <a:ahLst/>
                            <a:cxnLst/>
                            <a:rect l="l" t="t" r="r" b="b"/>
                            <a:pathLst>
                              <a:path w="81280">
                                <a:moveTo>
                                  <a:pt x="0" y="0"/>
                                </a:moveTo>
                                <a:lnTo>
                                  <a:pt x="80991" y="0"/>
                                </a:lnTo>
                              </a:path>
                            </a:pathLst>
                          </a:custGeom>
                          <a:ln w="4197">
                            <a:solidFill>
                              <a:srgbClr val="000000"/>
                            </a:solidFill>
                            <a:prstDash val="solid"/>
                          </a:ln>
                        </wps:spPr>
                        <wps:bodyPr wrap="square" lIns="0" tIns="0" rIns="0" bIns="0" rtlCol="0">
                          <a:prstTxWarp prst="textNoShape">
                            <a:avLst/>
                          </a:prstTxWarp>
                          <a:noAutofit/>
                        </wps:bodyPr>
                      </wps:wsp>
                      <wps:wsp>
                        <wps:cNvPr id="118" name="Graphic 118"/>
                        <wps:cNvSpPr/>
                        <wps:spPr>
                          <a:xfrm>
                            <a:off x="4090477" y="1928184"/>
                            <a:ext cx="85725" cy="1270"/>
                          </a:xfrm>
                          <a:custGeom>
                            <a:avLst/>
                            <a:gdLst/>
                            <a:ahLst/>
                            <a:cxnLst/>
                            <a:rect l="l" t="t" r="r" b="b"/>
                            <a:pathLst>
                              <a:path w="85725">
                                <a:moveTo>
                                  <a:pt x="0" y="0"/>
                                </a:moveTo>
                                <a:lnTo>
                                  <a:pt x="85135" y="0"/>
                                </a:lnTo>
                              </a:path>
                            </a:pathLst>
                          </a:custGeom>
                          <a:ln w="4006">
                            <a:solidFill>
                              <a:srgbClr val="000000"/>
                            </a:solidFill>
                            <a:prstDash val="solid"/>
                          </a:ln>
                        </wps:spPr>
                        <wps:bodyPr wrap="square" lIns="0" tIns="0" rIns="0" bIns="0" rtlCol="0">
                          <a:prstTxWarp prst="textNoShape">
                            <a:avLst/>
                          </a:prstTxWarp>
                          <a:noAutofit/>
                        </wps:bodyPr>
                      </wps:wsp>
                      <wps:wsp>
                        <wps:cNvPr id="119" name="Graphic 119"/>
                        <wps:cNvSpPr/>
                        <wps:spPr>
                          <a:xfrm>
                            <a:off x="4173592" y="1663693"/>
                            <a:ext cx="1270" cy="266700"/>
                          </a:xfrm>
                          <a:custGeom>
                            <a:avLst/>
                            <a:gdLst/>
                            <a:ahLst/>
                            <a:cxnLst/>
                            <a:rect l="l" t="t" r="r" b="b"/>
                            <a:pathLst>
                              <a:path w="635" h="266700">
                                <a:moveTo>
                                  <a:pt x="0" y="266470"/>
                                </a:moveTo>
                                <a:lnTo>
                                  <a:pt x="336" y="0"/>
                                </a:lnTo>
                              </a:path>
                            </a:pathLst>
                          </a:custGeom>
                          <a:ln w="4028">
                            <a:solidFill>
                              <a:srgbClr val="000000"/>
                            </a:solidFill>
                            <a:prstDash val="solid"/>
                          </a:ln>
                        </wps:spPr>
                        <wps:bodyPr wrap="square" lIns="0" tIns="0" rIns="0" bIns="0" rtlCol="0">
                          <a:prstTxWarp prst="textNoShape">
                            <a:avLst/>
                          </a:prstTxWarp>
                          <a:noAutofit/>
                        </wps:bodyPr>
                      </wps:wsp>
                      <wps:wsp>
                        <wps:cNvPr id="120" name="Graphic 120"/>
                        <wps:cNvSpPr/>
                        <wps:spPr>
                          <a:xfrm>
                            <a:off x="4173592" y="1478049"/>
                            <a:ext cx="1270" cy="190500"/>
                          </a:xfrm>
                          <a:custGeom>
                            <a:avLst/>
                            <a:gdLst/>
                            <a:ahLst/>
                            <a:cxnLst/>
                            <a:rect l="l" t="t" r="r" b="b"/>
                            <a:pathLst>
                              <a:path h="190500">
                                <a:moveTo>
                                  <a:pt x="0" y="0"/>
                                </a:moveTo>
                                <a:lnTo>
                                  <a:pt x="0" y="189874"/>
                                </a:lnTo>
                              </a:path>
                            </a:pathLst>
                          </a:custGeom>
                          <a:ln w="4023">
                            <a:solidFill>
                              <a:srgbClr val="000000"/>
                            </a:solidFill>
                            <a:prstDash val="solid"/>
                          </a:ln>
                        </wps:spPr>
                        <wps:bodyPr wrap="square" lIns="0" tIns="0" rIns="0" bIns="0" rtlCol="0">
                          <a:prstTxWarp prst="textNoShape">
                            <a:avLst/>
                          </a:prstTxWarp>
                          <a:noAutofit/>
                        </wps:bodyPr>
                      </wps:wsp>
                      <wps:wsp>
                        <wps:cNvPr id="121" name="Graphic 121"/>
                        <wps:cNvSpPr/>
                        <wps:spPr>
                          <a:xfrm>
                            <a:off x="4174301" y="1707533"/>
                            <a:ext cx="60325" cy="1270"/>
                          </a:xfrm>
                          <a:custGeom>
                            <a:avLst/>
                            <a:gdLst/>
                            <a:ahLst/>
                            <a:cxnLst/>
                            <a:rect l="l" t="t" r="r" b="b"/>
                            <a:pathLst>
                              <a:path w="60325">
                                <a:moveTo>
                                  <a:pt x="0" y="0"/>
                                </a:moveTo>
                                <a:lnTo>
                                  <a:pt x="59756" y="0"/>
                                </a:lnTo>
                              </a:path>
                            </a:pathLst>
                          </a:custGeom>
                          <a:ln w="4000">
                            <a:solidFill>
                              <a:srgbClr val="000000"/>
                            </a:solidFill>
                            <a:prstDash val="solid"/>
                          </a:ln>
                        </wps:spPr>
                        <wps:bodyPr wrap="square" lIns="0" tIns="0" rIns="0" bIns="0" rtlCol="0">
                          <a:prstTxWarp prst="textNoShape">
                            <a:avLst/>
                          </a:prstTxWarp>
                          <a:noAutofit/>
                        </wps:bodyPr>
                      </wps:wsp>
                      <wps:wsp>
                        <wps:cNvPr id="122" name="Graphic 122"/>
                        <wps:cNvSpPr/>
                        <wps:spPr>
                          <a:xfrm>
                            <a:off x="4228286" y="1697532"/>
                            <a:ext cx="17780" cy="20320"/>
                          </a:xfrm>
                          <a:custGeom>
                            <a:avLst/>
                            <a:gdLst/>
                            <a:ahLst/>
                            <a:cxnLst/>
                            <a:rect l="l" t="t" r="r" b="b"/>
                            <a:pathLst>
                              <a:path w="17780" h="20320">
                                <a:moveTo>
                                  <a:pt x="0" y="0"/>
                                </a:moveTo>
                                <a:lnTo>
                                  <a:pt x="0" y="20002"/>
                                </a:lnTo>
                                <a:lnTo>
                                  <a:pt x="17298" y="10001"/>
                                </a:lnTo>
                                <a:lnTo>
                                  <a:pt x="0"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4228286" y="1697532"/>
                            <a:ext cx="17780" cy="20320"/>
                          </a:xfrm>
                          <a:custGeom>
                            <a:avLst/>
                            <a:gdLst/>
                            <a:ahLst/>
                            <a:cxnLst/>
                            <a:rect l="l" t="t" r="r" b="b"/>
                            <a:pathLst>
                              <a:path w="17780" h="20320">
                                <a:moveTo>
                                  <a:pt x="17298" y="10001"/>
                                </a:moveTo>
                                <a:lnTo>
                                  <a:pt x="0" y="20002"/>
                                </a:lnTo>
                                <a:lnTo>
                                  <a:pt x="0" y="0"/>
                                </a:lnTo>
                                <a:lnTo>
                                  <a:pt x="17298" y="10001"/>
                                </a:lnTo>
                                <a:close/>
                              </a:path>
                            </a:pathLst>
                          </a:custGeom>
                          <a:ln w="2666">
                            <a:solidFill>
                              <a:srgbClr val="000000"/>
                            </a:solidFill>
                            <a:prstDash val="solid"/>
                          </a:ln>
                        </wps:spPr>
                        <wps:bodyPr wrap="square" lIns="0" tIns="0" rIns="0" bIns="0" rtlCol="0">
                          <a:prstTxWarp prst="textNoShape">
                            <a:avLst/>
                          </a:prstTxWarp>
                          <a:noAutofit/>
                        </wps:bodyPr>
                      </wps:wsp>
                      <wps:wsp>
                        <wps:cNvPr id="124" name="Graphic 124"/>
                        <wps:cNvSpPr/>
                        <wps:spPr>
                          <a:xfrm>
                            <a:off x="3946214" y="511011"/>
                            <a:ext cx="1270" cy="316230"/>
                          </a:xfrm>
                          <a:custGeom>
                            <a:avLst/>
                            <a:gdLst/>
                            <a:ahLst/>
                            <a:cxnLst/>
                            <a:rect l="l" t="t" r="r" b="b"/>
                            <a:pathLst>
                              <a:path h="316230">
                                <a:moveTo>
                                  <a:pt x="0" y="0"/>
                                </a:moveTo>
                                <a:lnTo>
                                  <a:pt x="0" y="315831"/>
                                </a:lnTo>
                              </a:path>
                            </a:pathLst>
                          </a:custGeom>
                          <a:ln w="3403">
                            <a:solidFill>
                              <a:srgbClr val="000000"/>
                            </a:solidFill>
                            <a:prstDash val="solid"/>
                          </a:ln>
                        </wps:spPr>
                        <wps:bodyPr wrap="square" lIns="0" tIns="0" rIns="0" bIns="0" rtlCol="0">
                          <a:prstTxWarp prst="textNoShape">
                            <a:avLst/>
                          </a:prstTxWarp>
                          <a:noAutofit/>
                        </wps:bodyPr>
                      </wps:wsp>
                      <wps:wsp>
                        <wps:cNvPr id="125" name="Graphic 125"/>
                        <wps:cNvSpPr/>
                        <wps:spPr>
                          <a:xfrm>
                            <a:off x="3944731" y="675698"/>
                            <a:ext cx="99060" cy="1270"/>
                          </a:xfrm>
                          <a:custGeom>
                            <a:avLst/>
                            <a:gdLst/>
                            <a:ahLst/>
                            <a:cxnLst/>
                            <a:rect l="l" t="t" r="r" b="b"/>
                            <a:pathLst>
                              <a:path w="99060" h="1270">
                                <a:moveTo>
                                  <a:pt x="0" y="0"/>
                                </a:moveTo>
                                <a:lnTo>
                                  <a:pt x="98844" y="725"/>
                                </a:lnTo>
                              </a:path>
                            </a:pathLst>
                          </a:custGeom>
                          <a:ln w="4368">
                            <a:solidFill>
                              <a:srgbClr val="000000"/>
                            </a:solidFill>
                            <a:prstDash val="solid"/>
                          </a:ln>
                        </wps:spPr>
                        <wps:bodyPr wrap="square" lIns="0" tIns="0" rIns="0" bIns="0" rtlCol="0">
                          <a:prstTxWarp prst="textNoShape">
                            <a:avLst/>
                          </a:prstTxWarp>
                          <a:noAutofit/>
                        </wps:bodyPr>
                      </wps:wsp>
                      <wps:wsp>
                        <wps:cNvPr id="126" name="Graphic 126"/>
                        <wps:cNvSpPr/>
                        <wps:spPr>
                          <a:xfrm>
                            <a:off x="4037202" y="665467"/>
                            <a:ext cx="19050" cy="22225"/>
                          </a:xfrm>
                          <a:custGeom>
                            <a:avLst/>
                            <a:gdLst/>
                            <a:ahLst/>
                            <a:cxnLst/>
                            <a:rect l="l" t="t" r="r" b="b"/>
                            <a:pathLst>
                              <a:path w="19050" h="22225">
                                <a:moveTo>
                                  <a:pt x="165" y="0"/>
                                </a:moveTo>
                                <a:lnTo>
                                  <a:pt x="0" y="21832"/>
                                </a:lnTo>
                                <a:lnTo>
                                  <a:pt x="18962" y="11062"/>
                                </a:lnTo>
                                <a:lnTo>
                                  <a:pt x="165"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4037201" y="665462"/>
                            <a:ext cx="19050" cy="22225"/>
                          </a:xfrm>
                          <a:custGeom>
                            <a:avLst/>
                            <a:gdLst/>
                            <a:ahLst/>
                            <a:cxnLst/>
                            <a:rect l="l" t="t" r="r" b="b"/>
                            <a:pathLst>
                              <a:path w="19050" h="22225">
                                <a:moveTo>
                                  <a:pt x="18957" y="11068"/>
                                </a:moveTo>
                                <a:lnTo>
                                  <a:pt x="0" y="21837"/>
                                </a:lnTo>
                                <a:lnTo>
                                  <a:pt x="170" y="0"/>
                                </a:lnTo>
                                <a:lnTo>
                                  <a:pt x="18957" y="11068"/>
                                </a:lnTo>
                                <a:close/>
                              </a:path>
                            </a:pathLst>
                          </a:custGeom>
                          <a:ln w="2912">
                            <a:solidFill>
                              <a:srgbClr val="000000"/>
                            </a:solidFill>
                            <a:prstDash val="solid"/>
                          </a:ln>
                        </wps:spPr>
                        <wps:bodyPr wrap="square" lIns="0" tIns="0" rIns="0" bIns="0" rtlCol="0">
                          <a:prstTxWarp prst="textNoShape">
                            <a:avLst/>
                          </a:prstTxWarp>
                          <a:noAutofit/>
                        </wps:bodyPr>
                      </wps:wsp>
                      <wps:wsp>
                        <wps:cNvPr id="128" name="Graphic 128"/>
                        <wps:cNvSpPr/>
                        <wps:spPr>
                          <a:xfrm>
                            <a:off x="4517448" y="1721370"/>
                            <a:ext cx="210820" cy="1270"/>
                          </a:xfrm>
                          <a:custGeom>
                            <a:avLst/>
                            <a:gdLst/>
                            <a:ahLst/>
                            <a:cxnLst/>
                            <a:rect l="l" t="t" r="r" b="b"/>
                            <a:pathLst>
                              <a:path w="210820" h="1270">
                                <a:moveTo>
                                  <a:pt x="0" y="0"/>
                                </a:moveTo>
                                <a:lnTo>
                                  <a:pt x="210821" y="938"/>
                                </a:lnTo>
                              </a:path>
                            </a:pathLst>
                          </a:custGeom>
                          <a:ln w="4089">
                            <a:solidFill>
                              <a:srgbClr val="000000"/>
                            </a:solidFill>
                            <a:prstDash val="solid"/>
                          </a:ln>
                        </wps:spPr>
                        <wps:bodyPr wrap="square" lIns="0" tIns="0" rIns="0" bIns="0" rtlCol="0">
                          <a:prstTxWarp prst="textNoShape">
                            <a:avLst/>
                          </a:prstTxWarp>
                          <a:noAutofit/>
                        </wps:bodyPr>
                      </wps:wsp>
                      <wps:wsp>
                        <wps:cNvPr id="129" name="Graphic 129"/>
                        <wps:cNvSpPr/>
                        <wps:spPr>
                          <a:xfrm>
                            <a:off x="4722327" y="1712057"/>
                            <a:ext cx="17780" cy="20955"/>
                          </a:xfrm>
                          <a:custGeom>
                            <a:avLst/>
                            <a:gdLst/>
                            <a:ahLst/>
                            <a:cxnLst/>
                            <a:rect l="l" t="t" r="r" b="b"/>
                            <a:pathLst>
                              <a:path w="17780" h="20955">
                                <a:moveTo>
                                  <a:pt x="85" y="0"/>
                                </a:moveTo>
                                <a:lnTo>
                                  <a:pt x="0" y="20439"/>
                                </a:lnTo>
                                <a:lnTo>
                                  <a:pt x="17735" y="10289"/>
                                </a:lnTo>
                                <a:lnTo>
                                  <a:pt x="85"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4722327" y="1712057"/>
                            <a:ext cx="17780" cy="20955"/>
                          </a:xfrm>
                          <a:custGeom>
                            <a:avLst/>
                            <a:gdLst/>
                            <a:ahLst/>
                            <a:cxnLst/>
                            <a:rect l="l" t="t" r="r" b="b"/>
                            <a:pathLst>
                              <a:path w="17780" h="20955">
                                <a:moveTo>
                                  <a:pt x="17735" y="10294"/>
                                </a:moveTo>
                                <a:lnTo>
                                  <a:pt x="0" y="20439"/>
                                </a:lnTo>
                                <a:lnTo>
                                  <a:pt x="85" y="0"/>
                                </a:lnTo>
                                <a:lnTo>
                                  <a:pt x="17735" y="10294"/>
                                </a:lnTo>
                                <a:close/>
                              </a:path>
                            </a:pathLst>
                          </a:custGeom>
                          <a:ln w="2726">
                            <a:solidFill>
                              <a:srgbClr val="000000"/>
                            </a:solidFill>
                            <a:prstDash val="solid"/>
                          </a:ln>
                        </wps:spPr>
                        <wps:bodyPr wrap="square" lIns="0" tIns="0" rIns="0" bIns="0" rtlCol="0">
                          <a:prstTxWarp prst="textNoShape">
                            <a:avLst/>
                          </a:prstTxWarp>
                          <a:noAutofit/>
                        </wps:bodyPr>
                      </wps:wsp>
                      <wps:wsp>
                        <wps:cNvPr id="131" name="Graphic 131"/>
                        <wps:cNvSpPr/>
                        <wps:spPr>
                          <a:xfrm>
                            <a:off x="3034158" y="1707032"/>
                            <a:ext cx="88900" cy="1270"/>
                          </a:xfrm>
                          <a:custGeom>
                            <a:avLst/>
                            <a:gdLst/>
                            <a:ahLst/>
                            <a:cxnLst/>
                            <a:rect l="l" t="t" r="r" b="b"/>
                            <a:pathLst>
                              <a:path w="88900" h="635">
                                <a:moveTo>
                                  <a:pt x="0" y="0"/>
                                </a:moveTo>
                                <a:lnTo>
                                  <a:pt x="88368" y="272"/>
                                </a:lnTo>
                              </a:path>
                            </a:pathLst>
                          </a:custGeom>
                          <a:ln w="3897">
                            <a:solidFill>
                              <a:srgbClr val="000000"/>
                            </a:solidFill>
                            <a:prstDash val="solid"/>
                          </a:ln>
                        </wps:spPr>
                        <wps:bodyPr wrap="square" lIns="0" tIns="0" rIns="0" bIns="0" rtlCol="0">
                          <a:prstTxWarp prst="textNoShape">
                            <a:avLst/>
                          </a:prstTxWarp>
                          <a:noAutofit/>
                        </wps:bodyPr>
                      </wps:wsp>
                      <wps:wsp>
                        <wps:cNvPr id="132" name="Graphic 132"/>
                        <wps:cNvSpPr/>
                        <wps:spPr>
                          <a:xfrm>
                            <a:off x="3116878" y="1697553"/>
                            <a:ext cx="17145" cy="19685"/>
                          </a:xfrm>
                          <a:custGeom>
                            <a:avLst/>
                            <a:gdLst/>
                            <a:ahLst/>
                            <a:cxnLst/>
                            <a:rect l="l" t="t" r="r" b="b"/>
                            <a:pathLst>
                              <a:path w="17145" h="19685">
                                <a:moveTo>
                                  <a:pt x="64" y="0"/>
                                </a:moveTo>
                                <a:lnTo>
                                  <a:pt x="0" y="19479"/>
                                </a:lnTo>
                                <a:lnTo>
                                  <a:pt x="16898" y="9793"/>
                                </a:lnTo>
                                <a:lnTo>
                                  <a:pt x="64"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3116878" y="1697553"/>
                            <a:ext cx="17145" cy="19685"/>
                          </a:xfrm>
                          <a:custGeom>
                            <a:avLst/>
                            <a:gdLst/>
                            <a:ahLst/>
                            <a:cxnLst/>
                            <a:rect l="l" t="t" r="r" b="b"/>
                            <a:pathLst>
                              <a:path w="17145" h="19685">
                                <a:moveTo>
                                  <a:pt x="16898" y="9793"/>
                                </a:moveTo>
                                <a:lnTo>
                                  <a:pt x="0" y="19479"/>
                                </a:lnTo>
                                <a:lnTo>
                                  <a:pt x="64" y="0"/>
                                </a:lnTo>
                                <a:lnTo>
                                  <a:pt x="16898" y="9793"/>
                                </a:lnTo>
                                <a:close/>
                              </a:path>
                            </a:pathLst>
                          </a:custGeom>
                          <a:ln w="2598">
                            <a:solidFill>
                              <a:srgbClr val="000000"/>
                            </a:solidFill>
                            <a:prstDash val="solid"/>
                          </a:ln>
                        </wps:spPr>
                        <wps:bodyPr wrap="square" lIns="0" tIns="0" rIns="0" bIns="0" rtlCol="0">
                          <a:prstTxWarp prst="textNoShape">
                            <a:avLst/>
                          </a:prstTxWarp>
                          <a:noAutofit/>
                        </wps:bodyPr>
                      </wps:wsp>
                      <wps:wsp>
                        <wps:cNvPr id="134" name="Graphic 134"/>
                        <wps:cNvSpPr/>
                        <wps:spPr>
                          <a:xfrm>
                            <a:off x="5050080" y="738932"/>
                            <a:ext cx="1270" cy="243204"/>
                          </a:xfrm>
                          <a:custGeom>
                            <a:avLst/>
                            <a:gdLst/>
                            <a:ahLst/>
                            <a:cxnLst/>
                            <a:rect l="l" t="t" r="r" b="b"/>
                            <a:pathLst>
                              <a:path h="243204">
                                <a:moveTo>
                                  <a:pt x="0" y="0"/>
                                </a:moveTo>
                                <a:lnTo>
                                  <a:pt x="0" y="242841"/>
                                </a:lnTo>
                              </a:path>
                            </a:pathLst>
                          </a:custGeom>
                          <a:ln w="4614">
                            <a:solidFill>
                              <a:srgbClr val="000000"/>
                            </a:solidFill>
                            <a:prstDash val="solid"/>
                          </a:ln>
                        </wps:spPr>
                        <wps:bodyPr wrap="square" lIns="0" tIns="0" rIns="0" bIns="0" rtlCol="0">
                          <a:prstTxWarp prst="textNoShape">
                            <a:avLst/>
                          </a:prstTxWarp>
                          <a:noAutofit/>
                        </wps:bodyPr>
                      </wps:wsp>
                      <wps:wsp>
                        <wps:cNvPr id="135" name="Graphic 135"/>
                        <wps:cNvSpPr/>
                        <wps:spPr>
                          <a:xfrm>
                            <a:off x="5038537" y="975127"/>
                            <a:ext cx="23495" cy="20320"/>
                          </a:xfrm>
                          <a:custGeom>
                            <a:avLst/>
                            <a:gdLst/>
                            <a:ahLst/>
                            <a:cxnLst/>
                            <a:rect l="l" t="t" r="r" b="b"/>
                            <a:pathLst>
                              <a:path w="23495" h="20320">
                                <a:moveTo>
                                  <a:pt x="23085" y="0"/>
                                </a:moveTo>
                                <a:lnTo>
                                  <a:pt x="0" y="0"/>
                                </a:lnTo>
                                <a:lnTo>
                                  <a:pt x="11542" y="19965"/>
                                </a:lnTo>
                                <a:lnTo>
                                  <a:pt x="23085"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5038537" y="975127"/>
                            <a:ext cx="23495" cy="20320"/>
                          </a:xfrm>
                          <a:custGeom>
                            <a:avLst/>
                            <a:gdLst/>
                            <a:ahLst/>
                            <a:cxnLst/>
                            <a:rect l="l" t="t" r="r" b="b"/>
                            <a:pathLst>
                              <a:path w="23495" h="20320">
                                <a:moveTo>
                                  <a:pt x="11542" y="19965"/>
                                </a:moveTo>
                                <a:lnTo>
                                  <a:pt x="0" y="0"/>
                                </a:lnTo>
                                <a:lnTo>
                                  <a:pt x="23085" y="0"/>
                                </a:lnTo>
                                <a:lnTo>
                                  <a:pt x="11542" y="19965"/>
                                </a:lnTo>
                                <a:close/>
                              </a:path>
                            </a:pathLst>
                          </a:custGeom>
                          <a:ln w="3076">
                            <a:solidFill>
                              <a:srgbClr val="000000"/>
                            </a:solidFill>
                            <a:prstDash val="solid"/>
                          </a:ln>
                        </wps:spPr>
                        <wps:bodyPr wrap="square" lIns="0" tIns="0" rIns="0" bIns="0" rtlCol="0">
                          <a:prstTxWarp prst="textNoShape">
                            <a:avLst/>
                          </a:prstTxWarp>
                          <a:noAutofit/>
                        </wps:bodyPr>
                      </wps:wsp>
                      <wps:wsp>
                        <wps:cNvPr id="137" name="Graphic 137"/>
                        <wps:cNvSpPr/>
                        <wps:spPr>
                          <a:xfrm>
                            <a:off x="5042079" y="1787020"/>
                            <a:ext cx="1270" cy="147955"/>
                          </a:xfrm>
                          <a:custGeom>
                            <a:avLst/>
                            <a:gdLst/>
                            <a:ahLst/>
                            <a:cxnLst/>
                            <a:rect l="l" t="t" r="r" b="b"/>
                            <a:pathLst>
                              <a:path w="635" h="147955">
                                <a:moveTo>
                                  <a:pt x="0" y="0"/>
                                </a:moveTo>
                                <a:lnTo>
                                  <a:pt x="250" y="147730"/>
                                </a:lnTo>
                              </a:path>
                            </a:pathLst>
                          </a:custGeom>
                          <a:ln w="3949">
                            <a:solidFill>
                              <a:srgbClr val="000000"/>
                            </a:solidFill>
                            <a:prstDash val="solid"/>
                          </a:ln>
                        </wps:spPr>
                        <wps:bodyPr wrap="square" lIns="0" tIns="0" rIns="0" bIns="0" rtlCol="0">
                          <a:prstTxWarp prst="textNoShape">
                            <a:avLst/>
                          </a:prstTxWarp>
                          <a:noAutofit/>
                        </wps:bodyPr>
                      </wps:wsp>
                      <wps:wsp>
                        <wps:cNvPr id="138" name="Graphic 138"/>
                        <wps:cNvSpPr/>
                        <wps:spPr>
                          <a:xfrm>
                            <a:off x="5032451" y="1929038"/>
                            <a:ext cx="20320" cy="17145"/>
                          </a:xfrm>
                          <a:custGeom>
                            <a:avLst/>
                            <a:gdLst/>
                            <a:ahLst/>
                            <a:cxnLst/>
                            <a:rect l="l" t="t" r="r" b="b"/>
                            <a:pathLst>
                              <a:path w="20320" h="17145">
                                <a:moveTo>
                                  <a:pt x="19730" y="0"/>
                                </a:moveTo>
                                <a:lnTo>
                                  <a:pt x="0" y="43"/>
                                </a:lnTo>
                                <a:lnTo>
                                  <a:pt x="9899" y="17106"/>
                                </a:lnTo>
                                <a:lnTo>
                                  <a:pt x="19730"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5032451" y="1929038"/>
                            <a:ext cx="20320" cy="17145"/>
                          </a:xfrm>
                          <a:custGeom>
                            <a:avLst/>
                            <a:gdLst/>
                            <a:ahLst/>
                            <a:cxnLst/>
                            <a:rect l="l" t="t" r="r" b="b"/>
                            <a:pathLst>
                              <a:path w="20320" h="17145">
                                <a:moveTo>
                                  <a:pt x="9899" y="17106"/>
                                </a:moveTo>
                                <a:lnTo>
                                  <a:pt x="0" y="45"/>
                                </a:lnTo>
                                <a:lnTo>
                                  <a:pt x="19730" y="0"/>
                                </a:lnTo>
                                <a:lnTo>
                                  <a:pt x="9899" y="17106"/>
                                </a:lnTo>
                                <a:close/>
                              </a:path>
                            </a:pathLst>
                          </a:custGeom>
                          <a:ln w="2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195359E" id="Group 48" o:spid="_x0000_s1026" style="position:absolute;margin-left:113.8pt;margin-top:-6.6pt;width:422.65pt;height:179.25pt;z-index:-251658203;mso-wrap-distance-left:0;mso-wrap-distance-right:0;mso-position-horizontal-relative:page" coordsize="53676,2276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">
                <v:shape id="Graphic 49" o:spid="_x0000_s1027" style="position:absolute;left:38422;top:3903;width:2597;height:5575;visibility:visible;mso-wrap-style:square;v-text-anchor:top" coordsize="259715,55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" path="m249275,l4000,r,121323l249275,121323,249275,xem259613,436054l,436054,,557377r259613,l259613,436054xe" fillcolor="#3232ee" stroked="f">
                  <v:path arrowok="t"/>
                </v:shape>
                <v:shape id="Graphic 50" o:spid="_x0000_s1028" style="position:absolute;left:34244;top:6504;width:1442;height:13;visibility:visible;mso-wrap-style:square;v-text-anchor:top" coordsize="1441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" path="m,l143644,e" filled="f" strokeweight=".1238mm">
                  <v:path arrowok="t"/>
                </v:shape>
                <v:shape id="Graphic 51" o:spid="_x0000_s1029" style="position:absolute;left:35688;top:4514;width:2591;height:13;visibility:visible;mso-wrap-style:square;v-text-anchor:top" coordsize="25907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" path="m,l259056,e" filled="f" strokeweight=".15972mm">
                  <v:path arrowok="t"/>
                </v:shape>
                <v:shape id="Graphic 52" o:spid="_x0000_s1030" style="position:absolute;left:38196;top:4370;width:254;height:292;visibility:visible;mso-wrap-style:square;v-text-anchor:top" coordsize="25400,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" path="m,l,28755,24856,14380,,xe" fillcolor="black" stroked="f">
                  <v:path arrowok="t"/>
                </v:shape>
                <v:shape id="Graphic 53" o:spid="_x0000_s1031" style="position:absolute;left:38196;top:4370;width:254;height:292;visibility:visible;mso-wrap-style:square;v-text-anchor:top" coordsize="25400,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" path="m24856,14380l,28755,,,24856,14380xe" filled="f" strokeweight=".1065mm">
                  <v:path arrowok="t"/>
                </v:shape>
                <v:shape id="Graphic 54" o:spid="_x0000_s1032" style="position:absolute;left:35667;top:8876;width:2578;height:12;visibility:visible;mso-wrap-style:square;v-text-anchor:top" coordsize="2578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" path="m,l257760,e" filled="f" strokeweight=".15931mm">
                  <v:path arrowok="t"/>
                </v:shape>
                <v:shape id="Graphic 55" o:spid="_x0000_s1033" style="position:absolute;left:38162;top:8732;width:254;height:292;visibility:visible;mso-wrap-style:square;v-text-anchor:top" coordsize="25400,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" path="m,l,28691,24819,14353,,xe" fillcolor="black" stroked="f">
                  <v:path arrowok="t"/>
                </v:shape>
                <v:shape id="Graphic 56" o:spid="_x0000_s1034" style="position:absolute;left:38162;top:8732;width:254;height:292;visibility:visible;mso-wrap-style:square;v-text-anchor:top" coordsize="25400,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" path="m24819,14353l,28691,,,24819,14353xe" filled="f" strokeweight=".1062mm">
                  <v:path arrowok="t"/>
                </v:shape>
                <v:shape id="Graphic 57" o:spid="_x0000_s1035" style="position:absolute;left:35687;top:4494;width:25;height:4401;visibility:visible;mso-wrap-style:square;v-text-anchor:top" coordsize="2540,440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" path="m2042,l1061,217760em,439681l981,215093e" filled="f" strokeweight=".1111mm">
                  <v:path arrowok="t"/>
                </v:shape>
                <v:shape id="Graphic 58" o:spid="_x0000_s1036" style="position:absolute;left:63;top:63;width:45446;height:22637;visibility:visible;mso-wrap-style:square;v-text-anchor:top" coordsize="4544695,226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" path="m,2263509r4544359,l4544359,,,,,2263509xe" filled="f" strokeweight=".35014mm">
                  <v:stroke dashstyle="longDash"/>
                  <v:path arrowok="t"/>
                </v:shape>
                <v:shape id="Graphic 59" o:spid="_x0000_s1037" style="position:absolute;left:40584;top:5541;width:4598;height:12719;visibility:visible;mso-wrap-style:square;v-text-anchor:top" coordsize="459740,127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" path="m274180,l,,,234467r274180,l274180,xem459320,1037107r-274167,l185153,1271562r274167,l459320,1037107xe" fillcolor="#9898ff" stroked="f">
                  <v:path arrowok="t"/>
                </v:shape>
                <v:shape id="Graphic 60" o:spid="_x0000_s1038" style="position:absolute;left:16391;top:6511;width:5766;height:3023;visibility:visible;mso-wrap-style:square;v-text-anchor:top" coordsize="576580,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" path="m576071,l,,,302037r576071,l576071,xe" fillcolor="#094f88" stroked="f">
                  <v:path arrowok="t"/>
                </v:shape>
                <v:shape id="Graphic 61" o:spid="_x0000_s1039" style="position:absolute;left:13992;top:2929;width:13;height:2934;visibility:visible;mso-wrap-style:square;v-text-anchor:top" coordsize="1270,29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" path="m,292991l981,e" filled="f" strokeweight=".1264mm">
                  <v:path arrowok="t"/>
                </v:shape>
                <v:shape id="Graphic 62" o:spid="_x0000_s1040" style="position:absolute;left:13987;top:8052;width:2057;height:20;visibility:visible;mso-wrap-style:square;v-text-anchor:top" coordsize="20574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" path="m,1829l205172,e" filled="f" strokeweight=".1117mm">
                  <v:path arrowok="t"/>
                </v:shape>
                <v:shape id="Graphic 63" o:spid="_x0000_s1041" style="position:absolute;left:15980;top:7952;width:177;height:204;visibility:visible;mso-wrap-style:square;v-text-anchor:top" coordsize="1778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" path="m,l186,20103,17484,9894,,xe" fillcolor="black" stroked="f">
                  <v:path arrowok="t"/>
                </v:shape>
                <v:shape id="Graphic 64" o:spid="_x0000_s1042" style="position:absolute;left:15980;top:7952;width:177;height:204;visibility:visible;mso-wrap-style:square;v-text-anchor:top" coordsize="1778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" path="m17479,9894l186,20103,,,17479,9894xe" filled="f" strokeweight=".07444mm">
                  <v:path arrowok="t"/>
                </v:shape>
                <v:shape id="Graphic 65" o:spid="_x0000_s1043" style="position:absolute;left:13981;top:6270;width:13;height:3416;visibility:visible;mso-wrap-style:square;v-text-anchor:top" coordsize="127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" path="m,341498l981,e" filled="f" strokeweight=".1362mm">
                  <v:path arrowok="t"/>
                </v:shape>
                <v:shape id="Graphic 66" o:spid="_x0000_s1044" style="position:absolute;left:2198;top:1667;width:9081;height:8718;visibility:visible;mso-wrap-style:square;v-text-anchor:top" coordsize="908050,87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" path="m,871794r907926,l907926,,,,,871794xe" filled="f" strokeweight=".23725mm">
                  <v:stroke dashstyle="longDash"/>
                  <v:path arrowok="t"/>
                </v:shape>
                <v:shape id="Image 67" o:spid="_x0000_s1045" type="#_x0000_t75" style="position:absolute;left:2334;top:1909;width:2401;height: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">
                  <v:imagedata r:id="rId12" o:title=""/>
                </v:shape>
                <v:shape id="Image 68" o:spid="_x0000_s1046" type="#_x0000_t75" style="position:absolute;left:3792;top:3122;width:2400;height: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">
                  <v:imagedata r:id="rId13" o:title=""/>
                </v:shape>
                <v:shape id="Image 69" o:spid="_x0000_s1047" type="#_x0000_t75" style="position:absolute;left:17058;top:7973;width:80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">
                  <v:imagedata r:id="rId16" o:title=""/>
                </v:shape>
                <v:shape id="Image 70" o:spid="_x0000_s1048" type="#_x0000_t75" style="position:absolute;left:4876;top:4459;width:2400;height: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">
                  <v:imagedata r:id="rId14" o:title=""/>
                </v:shape>
                <v:shape id="Image 71" o:spid="_x0000_s1049" type="#_x0000_t75" style="position:absolute;left:6204;top:5522;width:2400;height: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">
                  <v:imagedata r:id="rId11" o:title=""/>
                </v:shape>
                <v:shape id="Image 72" o:spid="_x0000_s1050" type="#_x0000_t75" style="position:absolute;left:7511;top:6697;width:2400;height: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">
                  <v:imagedata r:id="rId16" o:title=""/>
                </v:shape>
                <v:shape id="Image 73" o:spid="_x0000_s1051" type="#_x0000_t75" style="position:absolute;left:8591;top:7887;width:2401;height: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">
                  <v:imagedata r:id="rId15" o:title=""/>
                </v:shape>
                <v:shape id="Graphic 74" o:spid="_x0000_s1052" style="position:absolute;left:26767;top:4253;width:13;height:2241;visibility:visible;mso-wrap-style:square;v-text-anchor:top" coordsize="1270,22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" path="m,223862l981,e" filled="f" strokeweight=".1109mm">
                  <v:path arrowok="t"/>
                </v:shape>
                <v:shape id="Graphic 75" o:spid="_x0000_s1053" style="position:absolute;left:14006;top:4271;width:12796;height:13;visibility:visible;mso-wrap-style:square;v-text-anchor:top" coordsize="127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" path="m1279077,l,1002e" filled="f" strokeweight=".1106mm">
                  <v:path arrowok="t"/>
                </v:shape>
                <v:shape id="Graphic 76" o:spid="_x0000_s1054" style="position:absolute;left:25510;top:8344;width:1270;height:13;visibility:visible;mso-wrap-style:square;v-text-anchor:top" coordsize="127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" path="m,l126575,e" filled="f" strokeweight=".11625mm">
                  <v:path arrowok="t"/>
                </v:shape>
                <v:shape id="Graphic 77" o:spid="_x0000_s1055" style="position:absolute;left:26756;top:6489;width:13;height:1874;visibility:visible;mso-wrap-style:square;v-text-anchor:top" coordsize="127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" path="m981,l,187292e" filled="f" strokeweight=".10325mm">
                  <v:path arrowok="t"/>
                </v:shape>
                <v:shape id="Graphic 78" o:spid="_x0000_s1056" style="position:absolute;left:25483;top:6510;width:13;height:3416;visibility:visible;mso-wrap-style:square;v-text-anchor:top" coordsize="127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" path="m,341498l960,e" filled="f" strokeweight=".1362mm">
                  <v:path arrowok="t"/>
                </v:shape>
                <v:shape id="Graphic 79" o:spid="_x0000_s1057" style="position:absolute;left:26751;top:6431;width:2763;height:19;visibility:visible;mso-wrap-style:square;v-text-anchor:top" coordsize="276225,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" path="m,1397l275847,e" filled="f" strokeweight=".1121mm">
                  <v:path arrowok="t"/>
                </v:shape>
                <v:shape id="Graphic 80" o:spid="_x0000_s1058" style="position:absolute;left:29451;top:6330;width:178;height:203;visibility:visible;mso-wrap-style:square;v-text-anchor:top" coordsize="1778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" path="m,l101,20194,17522,10001,,xe" fillcolor="black" stroked="f">
                  <v:path arrowok="t"/>
                </v:shape>
                <v:shape id="Graphic 81" o:spid="_x0000_s1059" style="position:absolute;left:29451;top:6330;width:178;height:203;visibility:visible;mso-wrap-style:square;v-text-anchor:top" coordsize="1778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" path="m17522,9995l101,20189,,,17522,9995xe" filled="f" strokeweight=".07472mm">
                  <v:path arrowok="t"/>
                </v:shape>
                <v:shape id="Image 82" o:spid="_x0000_s1060" type="#_x0000_t75" style="position:absolute;left:19664;top:7973;width:80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">
                  <v:imagedata r:id="rId28" o:title=""/>
                </v:shape>
                <v:shape id="Image 83" o:spid="_x0000_s1061" type="#_x0000_t75" style="position:absolute;left:20502;top:7973;width:80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">
                  <v:imagedata r:id="rId29" o:title=""/>
                </v:shape>
                <v:shape id="Graphic 84" o:spid="_x0000_s1062" style="position:absolute;left:17994;top:8357;width:1454;height:19;visibility:visible;mso-wrap-style:square;v-text-anchor:top" coordsize="145415,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" path="m144978,l,1413e" stroked="f">
                  <v:path arrowok="t"/>
                </v:shape>
                <v:shape id="Graphic 85" o:spid="_x0000_s1063" style="position:absolute;left:17994;top:8357;width:1454;height:19;visibility:visible;mso-wrap-style:square;v-text-anchor:top" coordsize="145415,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" path="m,1413l144978,e" filled="f" strokecolor="white" strokeweight=".1113mm">
                  <v:path arrowok="t"/>
                </v:shape>
                <v:shape id="Graphic 86" o:spid="_x0000_s1064" style="position:absolute;left:19385;top:8257;width:178;height:203;visibility:visible;mso-wrap-style:square;v-text-anchor:top" coordsize="1778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" path="m,l208,20045,17442,9857,,xe" stroked="f">
                  <v:path arrowok="t"/>
                </v:shape>
                <v:shape id="Graphic 87" o:spid="_x0000_s1065" style="position:absolute;left:19385;top:8257;width:178;height:203;visibility:visible;mso-wrap-style:square;v-text-anchor:top" coordsize="1778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" path="m17442,9857l208,20045,,,17442,9857xe" filled="f" strokecolor="white" strokeweight=".07419mm">
                  <v:path arrowok="t"/>
                </v:shape>
                <v:shape id="Graphic 88" o:spid="_x0000_s1066" style="position:absolute;left:47511;top:6073;width:6166;height:1219;visibility:visible;mso-wrap-style:square;v-text-anchor:top" coordsize="616585,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" path="m616034,l,,,121306r616034,l616034,xe" fillcolor="#9fe3ea" stroked="f">
                  <v:path arrowok="t"/>
                </v:shape>
                <v:shape id="Graphic 89" o:spid="_x0000_s1067" style="position:absolute;left:31351;top:15903;width:4362;height:2096;visibility:visible;mso-wrap-style:square;v-text-anchor:top" coordsize="436245,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" path="m435637,l,,,209338r435637,l435637,xe" fillcolor="#009faf" stroked="f">
                  <v:path arrowok="t"/>
                </v:shape>
                <v:shape id="Graphic 90" o:spid="_x0000_s1068" style="position:absolute;left:13565;top:12867;width:15532;height:7213;visibility:visible;mso-wrap-style:square;v-text-anchor:top" coordsize="1553210,72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" path="m,700967l960,359463em1552177,720778r955,-341520em1546,341525l2522,e" filled="f" strokeweight=".1362mm">
                  <v:path arrowok="t"/>
                </v:shape>
                <v:shape id="Graphic 91" o:spid="_x0000_s1069" style="position:absolute;left:13838;top:18153;width:2006;height:19;visibility:visible;mso-wrap-style:square;v-text-anchor:top" coordsize="20066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" path="m,1871l200233,e" filled="f" strokeweight=".1111mm">
                  <v:path arrowok="t"/>
                </v:shape>
                <v:shape id="Graphic 92" o:spid="_x0000_s1070" style="position:absolute;left:15782;top:18054;width:177;height:203;visibility:visible;mso-wrap-style:square;v-text-anchor:top" coordsize="1778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" path="m,l186,20002,17399,9834,,xe" fillcolor="black" stroked="f">
                  <v:path arrowok="t"/>
                </v:shape>
                <v:shape id="Graphic 93" o:spid="_x0000_s1071" style="position:absolute;left:15782;top:18054;width:177;height:203;visibility:visible;mso-wrap-style:square;v-text-anchor:top" coordsize="1778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" path="m17399,9834l186,20002,,,17399,9834xe" filled="f" strokeweight=".07406mm">
                  <v:path arrowok="t"/>
                </v:shape>
                <v:shape id="Graphic 94" o:spid="_x0000_s1072" style="position:absolute;left:47435;top:16621;width:6166;height:1219;visibility:visible;mso-wrap-style:square;v-text-anchor:top" coordsize="616585,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" path="m616034,l,,,121306r616034,l616034,xe" fillcolor="#9fe3ea" stroked="f">
                  <v:path arrowok="t"/>
                </v:shape>
                <v:shape id="Image 95" o:spid="_x0000_s1073" type="#_x0000_t75" style="position:absolute;left:35707;top:14749;width:2591;height:4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">
                  <v:imagedata r:id="rId30" o:title=""/>
                </v:shape>
                <v:shape id="Graphic 96" o:spid="_x0000_s1074" style="position:absolute;left:2195;top:13125;width:9156;height:7074;visibility:visible;mso-wrap-style:square;v-text-anchor:top" coordsize="915669,707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" path="m,707171r915261,l915261,,,,,707171xe" filled="f" strokeweight=".21453mm">
                  <v:stroke dashstyle="longDash"/>
                  <v:path arrowok="t"/>
                </v:shape>
                <v:shape id="Image 97" o:spid="_x0000_s1075" type="#_x0000_t75" style="position:absolute;left:5370;top:15300;width:2401;height: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">
                  <v:imagedata r:id="rId31" o:title=""/>
                </v:shape>
                <v:shape id="Image 98" o:spid="_x0000_s1076" type="#_x0000_t75" style="position:absolute;left:4385;top:14710;width:2400;height: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">
                  <v:imagedata r:id="rId32" o:title=""/>
                </v:shape>
                <v:shape id="Image 99" o:spid="_x0000_s1077" type="#_x0000_t75" style="position:absolute;left:2446;top:13467;width:2401;height: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">
                  <v:imagedata r:id="rId33" o:title=""/>
                </v:shape>
                <v:shape id="Image 100" o:spid="_x0000_s1078" type="#_x0000_t75" style="position:absolute;left:6544;top:15969;width:2401;height: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">
                  <v:imagedata r:id="rId34" o:title=""/>
                </v:shape>
                <v:shape id="Image 101" o:spid="_x0000_s1079" type="#_x0000_t75" style="position:absolute;left:7609;top:16712;width:2400;height: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">
                  <v:imagedata r:id="rId35" o:title=""/>
                </v:shape>
                <v:shape id="Image 102" o:spid="_x0000_s1080" type="#_x0000_t75" style="position:absolute;left:8854;top:17596;width:2401;height:2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">
                  <v:imagedata r:id="rId36" o:title=""/>
                </v:shape>
                <v:shape id="Graphic 103" o:spid="_x0000_s1081" style="position:absolute;left:30321;top:14807;width:12;height:2248;visibility:visible;mso-wrap-style:square;v-text-anchor:top" coordsize="127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" path="m,224593l981,e" filled="f" strokeweight=".1111mm">
                  <v:path arrowok="t"/>
                </v:shape>
                <v:shape id="Graphic 104" o:spid="_x0000_s1082" style="position:absolute;left:30307;top:17052;width:19;height:2114;visibility:visible;mso-wrap-style:square;v-text-anchor:top" coordsize="1905,211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" path="m1376,l,210921e" filled="f" strokeweight=".1299mm">
                  <v:path arrowok="t"/>
                </v:shape>
                <v:shape id="Graphic 105" o:spid="_x0000_s1083" style="position:absolute;left:29102;top:19130;width:1187;height:13;visibility:visible;mso-wrap-style:square;v-text-anchor:top" coordsize="1187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" path="m,l118244,e" filled="f" strokeweight=".1124mm">
                  <v:path arrowok="t"/>
                </v:shape>
                <v:shape id="Graphic 106" o:spid="_x0000_s1084" style="position:absolute;left:16121;top:16662;width:6445;height:3023;visibility:visible;mso-wrap-style:square;v-text-anchor:top" coordsize="644525,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" path="m643957,l,,,302037r643957,l643957,xe" fillcolor="#094f88" stroked="f">
                  <v:path arrowok="t"/>
                </v:shape>
                <v:shape id="Image 107" o:spid="_x0000_s1085" type="#_x0000_t75" style="position:absolute;left:17248;top:17940;width:80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">
                  <v:imagedata r:id="rId35" o:title=""/>
                </v:shape>
                <v:shape id="Image 108" o:spid="_x0000_s1086" type="#_x0000_t75" style="position:absolute;left:19911;top:17946;width:782;height: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">
                  <v:imagedata r:id="rId37" o:title=""/>
                </v:shape>
                <v:shape id="Image 109" o:spid="_x0000_s1087" type="#_x0000_t75" style="position:absolute;left:20770;top:17946;width:795;height: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">
                  <v:imagedata r:id="rId38" o:title=""/>
                </v:shape>
                <v:shape id="Graphic 110" o:spid="_x0000_s1088" style="position:absolute;left:18218;top:18352;width:1454;height:19;visibility:visible;mso-wrap-style:square;v-text-anchor:top" coordsize="145415,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" path="m,1418l144956,e" filled="f" strokecolor="white" strokeweight=".1113mm">
                  <v:path arrowok="t"/>
                </v:shape>
                <v:shape id="Graphic 111" o:spid="_x0000_s1089" style="position:absolute;left:19609;top:18253;width:178;height:203;visibility:visible;mso-wrap-style:square;v-text-anchor:top" coordsize="1778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" path="m,l186,20023,17420,9857,,xe" stroked="f">
                  <v:path arrowok="t"/>
                </v:shape>
                <v:shape id="Graphic 112" o:spid="_x0000_s1090" style="position:absolute;left:19609;top:18253;width:178;height:203;visibility:visible;mso-wrap-style:square;v-text-anchor:top" coordsize="1778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" path="m17420,9859l186,20023,,,17420,9859xe" filled="f" strokecolor="white" strokeweight=".07419mm">
                  <v:path arrowok="t"/>
                </v:shape>
                <v:shape id="Graphic 113" o:spid="_x0000_s1091" style="position:absolute;left:13564;top:14805;width:16777;height:31;visibility:visible;mso-wrap-style:square;v-text-anchor:top" coordsize="16776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" path="m1677457,l,2837e" filled="f" strokeweight=".1111mm">
                  <v:path arrowok="t"/>
                </v:shape>
                <v:shape id="Graphic 114" o:spid="_x0000_s1092" style="position:absolute;left:43321;top:6743;width:4020;height:45;visibility:visible;mso-wrap-style:square;v-text-anchor:top" coordsize="401955,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" path="m,4000l401468,e" filled="f" strokeweight=".1279mm">
                  <v:path arrowok="t"/>
                </v:shape>
                <v:shape id="Graphic 115" o:spid="_x0000_s1093" style="position:absolute;left:47268;top:6629;width:203;height:235;visibility:visible;mso-wrap-style:square;v-text-anchor:top" coordsize="20320,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" path="m,l229,23026,20023,11313,,xe" fillcolor="black" stroked="f">
                  <v:path arrowok="t"/>
                </v:shape>
                <v:shape id="Graphic 116" o:spid="_x0000_s1094" style="position:absolute;left:47268;top:6629;width:203;height:235;visibility:visible;mso-wrap-style:square;v-text-anchor:top" coordsize="20320,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" path="m20023,11313l229,23021,,,20023,11313xe" filled="f" strokeweight=".08525mm">
                  <v:path arrowok="t"/>
                </v:shape>
                <v:shape id="Graphic 117" o:spid="_x0000_s1095" style="position:absolute;left:40911;top:14801;width:813;height:13;visibility:visible;mso-wrap-style:square;v-text-anchor:top" coordsize="812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" path="m,l80991,e" filled="f" strokeweight=".1166mm">
                  <v:path arrowok="t"/>
                </v:shape>
                <v:shape id="Graphic 118" o:spid="_x0000_s1096" style="position:absolute;left:40904;top:19281;width:858;height:13;visibility:visible;mso-wrap-style:square;v-text-anchor:top" coordsize="857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" path="m,l85135,e" filled="f" strokeweight=".1113mm">
                  <v:path arrowok="t"/>
                </v:shape>
                <v:shape id="Graphic 119" o:spid="_x0000_s1097" style="position:absolute;left:41735;top:16636;width:13;height:2667;visibility:visible;mso-wrap-style:square;v-text-anchor:top" coordsize="63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" path="m,266470l336,e" filled="f" strokeweight=".1119mm">
                  <v:path arrowok="t"/>
                </v:shape>
                <v:shape id="Graphic 120" o:spid="_x0000_s1098" style="position:absolute;left:41735;top:14780;width:13;height:1905;visibility:visible;mso-wrap-style:square;v-text-anchor:top" coordsize="127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" path="m,l,189874e" filled="f" strokeweight=".11175mm">
                  <v:path arrowok="t"/>
                </v:shape>
                <v:shape id="Graphic 121" o:spid="_x0000_s1099" style="position:absolute;left:41743;top:17075;width:603;height:13;visibility:visible;mso-wrap-style:square;v-text-anchor:top" coordsize="60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" path="m,l59756,e" filled="f" strokeweight=".1111mm">
                  <v:path arrowok="t"/>
                </v:shape>
                <v:shape id="Graphic 122" o:spid="_x0000_s1100" style="position:absolute;left:42282;top:16975;width:178;height:203;visibility:visible;mso-wrap-style:square;v-text-anchor:top" coordsize="1778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" path="m,l,20002,17298,10001,,xe" fillcolor="black" stroked="f">
                  <v:path arrowok="t"/>
                </v:shape>
                <v:shape id="Graphic 123" o:spid="_x0000_s1101" style="position:absolute;left:42282;top:16975;width:178;height:203;visibility:visible;mso-wrap-style:square;v-text-anchor:top" coordsize="1778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" path="m17298,10001l,20002,,,17298,10001xe" filled="f" strokeweight=".07406mm">
                  <v:path arrowok="t"/>
                </v:shape>
                <v:shape id="Graphic 124" o:spid="_x0000_s1102" style="position:absolute;left:39462;top:5110;width:12;height:3162;visibility:visible;mso-wrap-style:square;v-text-anchor:top" coordsize="1270,3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" path="m,l,315831e" filled="f" strokeweight=".09453mm">
                  <v:path arrowok="t"/>
                </v:shape>
                <v:shape id="Graphic 125" o:spid="_x0000_s1103" style="position:absolute;left:39447;top:6756;width:990;height:13;visibility:visible;mso-wrap-style:square;v-text-anchor:top" coordsize="990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" path="m,l98844,725e" filled="f" strokeweight=".1213mm">
                  <v:path arrowok="t"/>
                </v:shape>
                <v:shape id="Graphic 126" o:spid="_x0000_s1104" style="position:absolute;left:40372;top:6654;width:190;height:222;visibility:visible;mso-wrap-style:square;v-text-anchor:top" coordsize="1905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" path="m165,l,21832,18962,11062,165,xe" fillcolor="black" stroked="f">
                  <v:path arrowok="t"/>
                </v:shape>
                <v:shape id="Graphic 127" o:spid="_x0000_s1105" style="position:absolute;left:40372;top:6654;width:190;height:222;visibility:visible;mso-wrap-style:square;v-text-anchor:top" coordsize="19050,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" path="m18957,11068l,21837,170,,18957,11068xe" filled="f" strokeweight=".08089mm">
                  <v:path arrowok="t"/>
                </v:shape>
                <v:shape id="Graphic 128" o:spid="_x0000_s1106" style="position:absolute;left:45174;top:17213;width:2108;height:13;visibility:visible;mso-wrap-style:square;v-text-anchor:top" coordsize="2108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" path="m,l210821,938e" filled="f" strokeweight=".1136mm">
                  <v:path arrowok="t"/>
                </v:shape>
                <v:shape id="Graphic 129" o:spid="_x0000_s1107" style="position:absolute;left:47223;top:17120;width:178;height:210;visibility:visible;mso-wrap-style:square;v-text-anchor:top" coordsize="1778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" path="m85,l,20439,17735,10289,85,xe" fillcolor="black" stroked="f">
                  <v:path arrowok="t"/>
                </v:shape>
                <v:shape id="Graphic 130" o:spid="_x0000_s1108" style="position:absolute;left:47223;top:17120;width:178;height:210;visibility:visible;mso-wrap-style:square;v-text-anchor:top" coordsize="1778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" path="m17735,10294l,20439,85,,17735,10294xe" filled="f" strokeweight=".07572mm">
                  <v:path arrowok="t"/>
                </v:shape>
                <v:shape id="Graphic 131" o:spid="_x0000_s1109" style="position:absolute;left:30341;top:17070;width:889;height:13;visibility:visible;mso-wrap-style:square;v-text-anchor:top" coordsize="8890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" path="m,l88368,272e" filled="f" strokeweight=".10825mm">
                  <v:path arrowok="t"/>
                </v:shape>
                <v:shape id="Graphic 132" o:spid="_x0000_s1110" style="position:absolute;left:31168;top:16975;width:172;height:197;visibility:visible;mso-wrap-style:square;v-text-anchor:top" coordsize="1714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" path="m64,l,19479,16898,9793,64,xe" fillcolor="black" stroked="f">
                  <v:path arrowok="t"/>
                </v:shape>
                <v:shape id="Graphic 133" o:spid="_x0000_s1111" style="position:absolute;left:31168;top:16975;width:172;height:197;visibility:visible;mso-wrap-style:square;v-text-anchor:top" coordsize="1714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" path="m16898,9793l,19479,64,,16898,9793xe" filled="f" strokeweight=".07217mm">
                  <v:path arrowok="t"/>
                </v:shape>
                <v:shape id="Graphic 134" o:spid="_x0000_s1112" style="position:absolute;left:50500;top:7389;width:13;height:2432;visibility:visible;mso-wrap-style:square;v-text-anchor:top" coordsize="127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" path="m,l,242841e" filled="f" strokeweight=".1282mm">
                  <v:path arrowok="t"/>
                </v:shape>
                <v:shape id="Graphic 135" o:spid="_x0000_s1113" style="position:absolute;left:50385;top:9751;width:235;height:203;visibility:visible;mso-wrap-style:square;v-text-anchor:top" coordsize="2349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" path="m23085,l,,11542,19965,23085,xe" fillcolor="black" stroked="f">
                  <v:path arrowok="t"/>
                </v:shape>
                <v:shape id="Graphic 136" o:spid="_x0000_s1114" style="position:absolute;left:50385;top:9751;width:235;height:203;visibility:visible;mso-wrap-style:square;v-text-anchor:top" coordsize="2349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" path="m11542,19965l,,23085,,11542,19965xe" filled="f" strokeweight=".08544mm">
                  <v:path arrowok="t"/>
                </v:shape>
                <v:shape id="Graphic 137" o:spid="_x0000_s1115" style="position:absolute;left:50420;top:17870;width:13;height:1479;visibility:visible;mso-wrap-style:square;v-text-anchor:top" coordsize="635,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" path="m,l250,147730e" filled="f" strokeweight=".1097mm">
                  <v:path arrowok="t"/>
                </v:shape>
                <v:shape id="Graphic 138" o:spid="_x0000_s1116" style="position:absolute;left:50324;top:19290;width:203;height:171;visibility:visible;mso-wrap-style:square;v-text-anchor:top" coordsize="2032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" path="m19730,l,43,9899,17106,19730,xe" fillcolor="black" stroked="f">
                  <v:path arrowok="t"/>
                </v:shape>
                <v:shape id="Graphic 139" o:spid="_x0000_s1117" style="position:absolute;left:50324;top:19290;width:203;height:171;visibility:visible;mso-wrap-style:square;v-text-anchor:top" coordsize="2032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" path="m9899,17106l,45,19730,,9899,17106xe" filled="f" strokeweight=".07314mm">
                  <v:path arrowok="t"/>
                </v:shape>
                <w10:wrap anchorx="page"/>
              </v:group>
            </w:pict>
          </mc:Fallback>
        </mc:AlternateContent>
      </w:r>
      <w:r>
        <w:rPr>
          <w:rFonts w:ascii="Arial"/>
          <w:b/>
          <w:w w:val="105"/>
          <w:sz w:val="11"/>
        </w:rPr>
        <w:t>Data</w:t>
      </w:r>
      <w:r>
        <w:rPr>
          <w:rFonts w:ascii="Times New Roman"/>
          <w:spacing w:val="3"/>
          <w:w w:val="105"/>
          <w:sz w:val="11"/>
        </w:rPr>
        <w:t xml:space="preserve"> </w:t>
      </w:r>
      <w:r>
        <w:rPr>
          <w:rFonts w:ascii="Arial"/>
          <w:b/>
          <w:spacing w:val="-2"/>
          <w:w w:val="105"/>
          <w:sz w:val="11"/>
        </w:rPr>
        <w:t>samples</w:t>
      </w:r>
    </w:p>
    <w:p w14:paraId="79A884F0" w14:textId="77777777" w:rsidR="005143EB" w:rsidRDefault="005143EB">
      <w:pPr>
        <w:rPr>
          <w:rFonts w:ascii="Arial"/>
          <w:sz w:val="11"/>
        </w:rPr>
        <w:sectPr w:rsidR="005143EB" w:rsidSect="00B23B9E">
          <w:pgSz w:w="11910" w:h="16840"/>
          <w:pgMar w:top="1360" w:right="660" w:bottom="280" w:left="1680" w:header="720" w:footer="720" w:gutter="0"/>
          <w:cols w:space="720"/>
        </w:sectPr>
      </w:pPr>
    </w:p>
    <w:p w14:paraId="5100E060" w14:textId="77777777" w:rsidR="005143EB" w:rsidRDefault="005143EB">
      <w:pPr>
        <w:pStyle w:val="Textoindependiente"/>
        <w:rPr>
          <w:rFonts w:ascii="Arial"/>
          <w:b/>
          <w:sz w:val="17"/>
        </w:rPr>
      </w:pPr>
    </w:p>
    <w:p w14:paraId="29ACA003" w14:textId="77777777" w:rsidR="005143EB" w:rsidRDefault="005143EB">
      <w:pPr>
        <w:pStyle w:val="Textoindependiente"/>
        <w:rPr>
          <w:rFonts w:ascii="Arial"/>
          <w:b/>
          <w:sz w:val="17"/>
        </w:rPr>
      </w:pPr>
    </w:p>
    <w:p w14:paraId="5E836476" w14:textId="77777777" w:rsidR="005143EB" w:rsidRDefault="005143EB">
      <w:pPr>
        <w:pStyle w:val="Textoindependiente"/>
        <w:rPr>
          <w:rFonts w:ascii="Arial"/>
          <w:b/>
          <w:sz w:val="17"/>
        </w:rPr>
      </w:pPr>
    </w:p>
    <w:p w14:paraId="71B1E6BE" w14:textId="77777777" w:rsidR="005143EB" w:rsidRDefault="005143EB">
      <w:pPr>
        <w:pStyle w:val="Textoindependiente"/>
        <w:rPr>
          <w:rFonts w:ascii="Arial"/>
          <w:b/>
          <w:sz w:val="17"/>
        </w:rPr>
      </w:pPr>
    </w:p>
    <w:p w14:paraId="50EE0C18" w14:textId="77777777" w:rsidR="005143EB" w:rsidRDefault="005143EB">
      <w:pPr>
        <w:pStyle w:val="Textoindependiente"/>
        <w:rPr>
          <w:rFonts w:ascii="Arial"/>
          <w:b/>
          <w:sz w:val="17"/>
        </w:rPr>
      </w:pPr>
    </w:p>
    <w:p w14:paraId="5752E556" w14:textId="77777777" w:rsidR="005143EB" w:rsidRDefault="005143EB">
      <w:pPr>
        <w:pStyle w:val="Textoindependiente"/>
        <w:rPr>
          <w:rFonts w:ascii="Arial"/>
          <w:b/>
          <w:sz w:val="17"/>
        </w:rPr>
      </w:pPr>
    </w:p>
    <w:p w14:paraId="2234EE4F" w14:textId="77777777" w:rsidR="005143EB" w:rsidRDefault="005143EB">
      <w:pPr>
        <w:pStyle w:val="Textoindependiente"/>
        <w:spacing w:before="44"/>
        <w:rPr>
          <w:rFonts w:ascii="Arial"/>
          <w:b/>
          <w:sz w:val="17"/>
        </w:rPr>
      </w:pPr>
    </w:p>
    <w:p w14:paraId="63A70CE9" w14:textId="77777777" w:rsidR="005143EB" w:rsidRDefault="00000000">
      <w:pPr>
        <w:ind w:left="309"/>
        <w:rPr>
          <w:rFonts w:ascii="Verdana"/>
          <w:sz w:val="17"/>
        </w:rPr>
      </w:pPr>
      <w:r>
        <w:rPr>
          <w:rFonts w:ascii="Verdana"/>
          <w:spacing w:val="-6"/>
          <w:sz w:val="17"/>
        </w:rPr>
        <w:t>(b)</w:t>
      </w:r>
    </w:p>
    <w:p w14:paraId="1AA73A09" w14:textId="77777777" w:rsidR="005143EB" w:rsidRDefault="00000000">
      <w:pPr>
        <w:rPr>
          <w:rFonts w:ascii="Verdana"/>
          <w:sz w:val="11"/>
        </w:rPr>
      </w:pPr>
      <w:r>
        <w:br w:type="column"/>
      </w:r>
    </w:p>
    <w:p w14:paraId="1C6A3A9F" w14:textId="77777777" w:rsidR="005143EB" w:rsidRDefault="005143EB">
      <w:pPr>
        <w:pStyle w:val="Textoindependiente"/>
        <w:rPr>
          <w:rFonts w:ascii="Verdana"/>
          <w:sz w:val="11"/>
        </w:rPr>
      </w:pPr>
    </w:p>
    <w:p w14:paraId="3257A6F3" w14:textId="77777777" w:rsidR="005143EB" w:rsidRDefault="005143EB">
      <w:pPr>
        <w:pStyle w:val="Textoindependiente"/>
        <w:rPr>
          <w:rFonts w:ascii="Verdana"/>
          <w:sz w:val="11"/>
        </w:rPr>
      </w:pPr>
    </w:p>
    <w:p w14:paraId="67AC932A" w14:textId="77777777" w:rsidR="005143EB" w:rsidRDefault="005143EB">
      <w:pPr>
        <w:pStyle w:val="Textoindependiente"/>
        <w:spacing w:before="90"/>
        <w:rPr>
          <w:rFonts w:ascii="Verdana"/>
          <w:sz w:val="11"/>
        </w:rPr>
      </w:pPr>
    </w:p>
    <w:p w14:paraId="629698C2" w14:textId="77777777" w:rsidR="005143EB" w:rsidRDefault="00000000">
      <w:pPr>
        <w:ind w:left="43"/>
        <w:rPr>
          <w:rFonts w:ascii="Verdana"/>
          <w:sz w:val="11"/>
        </w:rPr>
      </w:pPr>
      <w:r>
        <w:rPr>
          <w:rFonts w:ascii="Verdana"/>
          <w:spacing w:val="-2"/>
          <w:w w:val="105"/>
          <w:sz w:val="11"/>
        </w:rPr>
        <w:t>(b.1)</w:t>
      </w:r>
    </w:p>
    <w:p w14:paraId="466F36E6" w14:textId="77777777" w:rsidR="005143EB" w:rsidRDefault="005143EB">
      <w:pPr>
        <w:pStyle w:val="Textoindependiente"/>
        <w:rPr>
          <w:rFonts w:ascii="Verdana"/>
          <w:sz w:val="11"/>
        </w:rPr>
      </w:pPr>
    </w:p>
    <w:p w14:paraId="3399E907" w14:textId="77777777" w:rsidR="005143EB" w:rsidRDefault="005143EB">
      <w:pPr>
        <w:pStyle w:val="Textoindependiente"/>
        <w:rPr>
          <w:rFonts w:ascii="Verdana"/>
          <w:sz w:val="11"/>
        </w:rPr>
      </w:pPr>
    </w:p>
    <w:p w14:paraId="328D725B" w14:textId="77777777" w:rsidR="005143EB" w:rsidRDefault="005143EB">
      <w:pPr>
        <w:pStyle w:val="Textoindependiente"/>
        <w:rPr>
          <w:rFonts w:ascii="Verdana"/>
          <w:sz w:val="11"/>
        </w:rPr>
      </w:pPr>
    </w:p>
    <w:p w14:paraId="7768EB77" w14:textId="77777777" w:rsidR="005143EB" w:rsidRDefault="005143EB">
      <w:pPr>
        <w:pStyle w:val="Textoindependiente"/>
        <w:rPr>
          <w:rFonts w:ascii="Verdana"/>
          <w:sz w:val="11"/>
        </w:rPr>
      </w:pPr>
    </w:p>
    <w:p w14:paraId="0F1E2F57" w14:textId="77777777" w:rsidR="005143EB" w:rsidRDefault="005143EB">
      <w:pPr>
        <w:pStyle w:val="Textoindependiente"/>
        <w:rPr>
          <w:rFonts w:ascii="Verdana"/>
          <w:sz w:val="11"/>
        </w:rPr>
      </w:pPr>
    </w:p>
    <w:p w14:paraId="140AE0DE" w14:textId="77777777" w:rsidR="005143EB" w:rsidRDefault="005143EB">
      <w:pPr>
        <w:pStyle w:val="Textoindependiente"/>
        <w:rPr>
          <w:rFonts w:ascii="Verdana"/>
          <w:sz w:val="11"/>
        </w:rPr>
      </w:pPr>
    </w:p>
    <w:p w14:paraId="00616A56" w14:textId="77777777" w:rsidR="005143EB" w:rsidRDefault="005143EB">
      <w:pPr>
        <w:pStyle w:val="Textoindependiente"/>
        <w:rPr>
          <w:rFonts w:ascii="Verdana"/>
          <w:sz w:val="11"/>
        </w:rPr>
      </w:pPr>
    </w:p>
    <w:p w14:paraId="343915DF" w14:textId="77777777" w:rsidR="005143EB" w:rsidRDefault="005143EB">
      <w:pPr>
        <w:pStyle w:val="Textoindependiente"/>
        <w:rPr>
          <w:rFonts w:ascii="Verdana"/>
          <w:sz w:val="11"/>
        </w:rPr>
      </w:pPr>
    </w:p>
    <w:p w14:paraId="0D08E16F" w14:textId="77777777" w:rsidR="005143EB" w:rsidRDefault="005143EB">
      <w:pPr>
        <w:pStyle w:val="Textoindependiente"/>
        <w:rPr>
          <w:rFonts w:ascii="Verdana"/>
          <w:sz w:val="11"/>
        </w:rPr>
      </w:pPr>
    </w:p>
    <w:p w14:paraId="28BD23E3" w14:textId="77777777" w:rsidR="005143EB" w:rsidRDefault="005143EB">
      <w:pPr>
        <w:pStyle w:val="Textoindependiente"/>
        <w:spacing w:before="103"/>
        <w:rPr>
          <w:rFonts w:ascii="Verdana"/>
          <w:sz w:val="11"/>
        </w:rPr>
      </w:pPr>
    </w:p>
    <w:p w14:paraId="7B1676A8" w14:textId="77777777" w:rsidR="005143EB" w:rsidRDefault="00000000">
      <w:pPr>
        <w:ind w:left="46"/>
        <w:rPr>
          <w:rFonts w:ascii="Verdana"/>
          <w:sz w:val="11"/>
        </w:rPr>
      </w:pPr>
      <w:r>
        <w:rPr>
          <w:rFonts w:ascii="Verdana"/>
          <w:spacing w:val="-2"/>
          <w:w w:val="105"/>
          <w:sz w:val="11"/>
        </w:rPr>
        <w:t>(b.2)</w:t>
      </w:r>
    </w:p>
    <w:p w14:paraId="27D2F7E7" w14:textId="77777777" w:rsidR="005143EB" w:rsidRDefault="00000000">
      <w:pPr>
        <w:rPr>
          <w:rFonts w:ascii="Verdana"/>
          <w:sz w:val="11"/>
        </w:rPr>
      </w:pPr>
      <w:r>
        <w:br w:type="column"/>
      </w:r>
    </w:p>
    <w:p w14:paraId="637D2FE8" w14:textId="77777777" w:rsidR="005143EB" w:rsidRDefault="005143EB">
      <w:pPr>
        <w:pStyle w:val="Textoindependiente"/>
        <w:rPr>
          <w:rFonts w:ascii="Verdana"/>
          <w:sz w:val="11"/>
        </w:rPr>
      </w:pPr>
    </w:p>
    <w:p w14:paraId="54A3D310" w14:textId="77777777" w:rsidR="005143EB" w:rsidRDefault="005143EB">
      <w:pPr>
        <w:pStyle w:val="Textoindependiente"/>
        <w:rPr>
          <w:rFonts w:ascii="Verdana"/>
          <w:sz w:val="11"/>
        </w:rPr>
      </w:pPr>
    </w:p>
    <w:p w14:paraId="2BE4E95A" w14:textId="77777777" w:rsidR="005143EB" w:rsidRDefault="005143EB">
      <w:pPr>
        <w:pStyle w:val="Textoindependiente"/>
        <w:rPr>
          <w:rFonts w:ascii="Verdana"/>
          <w:sz w:val="11"/>
        </w:rPr>
      </w:pPr>
    </w:p>
    <w:p w14:paraId="07D8E1B0" w14:textId="77777777" w:rsidR="005143EB" w:rsidRDefault="005143EB">
      <w:pPr>
        <w:pStyle w:val="Textoindependiente"/>
        <w:rPr>
          <w:rFonts w:ascii="Verdana"/>
          <w:sz w:val="11"/>
        </w:rPr>
      </w:pPr>
    </w:p>
    <w:p w14:paraId="2656D510" w14:textId="77777777" w:rsidR="005143EB" w:rsidRDefault="005143EB">
      <w:pPr>
        <w:pStyle w:val="Textoindependiente"/>
        <w:rPr>
          <w:rFonts w:ascii="Verdana"/>
          <w:sz w:val="11"/>
        </w:rPr>
      </w:pPr>
    </w:p>
    <w:p w14:paraId="6C387C29" w14:textId="77777777" w:rsidR="005143EB" w:rsidRDefault="005143EB">
      <w:pPr>
        <w:pStyle w:val="Textoindependiente"/>
        <w:rPr>
          <w:rFonts w:ascii="Verdana"/>
          <w:sz w:val="11"/>
        </w:rPr>
      </w:pPr>
    </w:p>
    <w:p w14:paraId="4E001752" w14:textId="77777777" w:rsidR="005143EB" w:rsidRDefault="005143EB">
      <w:pPr>
        <w:pStyle w:val="Textoindependiente"/>
        <w:rPr>
          <w:rFonts w:ascii="Verdana"/>
          <w:sz w:val="11"/>
        </w:rPr>
      </w:pPr>
    </w:p>
    <w:p w14:paraId="748B8A50" w14:textId="77777777" w:rsidR="005143EB" w:rsidRDefault="005143EB">
      <w:pPr>
        <w:pStyle w:val="Textoindependiente"/>
        <w:rPr>
          <w:rFonts w:ascii="Verdana"/>
          <w:sz w:val="11"/>
        </w:rPr>
      </w:pPr>
    </w:p>
    <w:p w14:paraId="284623FD" w14:textId="77777777" w:rsidR="005143EB" w:rsidRDefault="005143EB">
      <w:pPr>
        <w:pStyle w:val="Textoindependiente"/>
        <w:rPr>
          <w:rFonts w:ascii="Verdana"/>
          <w:sz w:val="11"/>
        </w:rPr>
      </w:pPr>
    </w:p>
    <w:p w14:paraId="25DF5D61" w14:textId="77777777" w:rsidR="005143EB" w:rsidRDefault="005143EB">
      <w:pPr>
        <w:pStyle w:val="Textoindependiente"/>
        <w:rPr>
          <w:rFonts w:ascii="Verdana"/>
          <w:sz w:val="11"/>
        </w:rPr>
      </w:pPr>
    </w:p>
    <w:p w14:paraId="050E1C1F" w14:textId="77777777" w:rsidR="005143EB" w:rsidRDefault="005143EB">
      <w:pPr>
        <w:pStyle w:val="Textoindependiente"/>
        <w:spacing w:before="13"/>
        <w:rPr>
          <w:rFonts w:ascii="Verdana"/>
          <w:sz w:val="11"/>
        </w:rPr>
      </w:pPr>
    </w:p>
    <w:p w14:paraId="0959887D" w14:textId="77777777" w:rsidR="005143EB" w:rsidRDefault="00000000">
      <w:pPr>
        <w:ind w:left="309"/>
        <w:rPr>
          <w:rFonts w:ascii="Arial"/>
          <w:b/>
          <w:sz w:val="11"/>
        </w:rPr>
      </w:pPr>
      <w:r>
        <w:rPr>
          <w:rFonts w:ascii="Arial"/>
          <w:b/>
          <w:w w:val="105"/>
          <w:sz w:val="11"/>
        </w:rPr>
        <w:t>Data</w:t>
      </w:r>
      <w:r>
        <w:rPr>
          <w:rFonts w:ascii="Times New Roman"/>
          <w:spacing w:val="3"/>
          <w:w w:val="105"/>
          <w:sz w:val="11"/>
        </w:rPr>
        <w:t xml:space="preserve"> </w:t>
      </w:r>
      <w:r>
        <w:rPr>
          <w:rFonts w:ascii="Arial"/>
          <w:b/>
          <w:spacing w:val="-2"/>
          <w:w w:val="105"/>
          <w:sz w:val="11"/>
        </w:rPr>
        <w:t>Samples</w:t>
      </w:r>
    </w:p>
    <w:p w14:paraId="4AD5D1DE" w14:textId="77777777" w:rsidR="005143EB" w:rsidRDefault="00000000">
      <w:pPr>
        <w:rPr>
          <w:rFonts w:ascii="Arial"/>
          <w:b/>
          <w:sz w:val="3"/>
        </w:rPr>
      </w:pPr>
      <w:r>
        <w:br w:type="column"/>
      </w:r>
    </w:p>
    <w:p w14:paraId="07E0FCCE" w14:textId="77777777" w:rsidR="005143EB" w:rsidRDefault="005143EB">
      <w:pPr>
        <w:pStyle w:val="Textoindependiente"/>
        <w:rPr>
          <w:rFonts w:ascii="Arial"/>
          <w:b/>
          <w:sz w:val="3"/>
        </w:rPr>
      </w:pPr>
    </w:p>
    <w:p w14:paraId="5D4F256E" w14:textId="77777777" w:rsidR="005143EB" w:rsidRDefault="005143EB">
      <w:pPr>
        <w:pStyle w:val="Textoindependiente"/>
        <w:rPr>
          <w:rFonts w:ascii="Arial"/>
          <w:b/>
          <w:sz w:val="3"/>
        </w:rPr>
      </w:pPr>
    </w:p>
    <w:p w14:paraId="405BC873" w14:textId="77777777" w:rsidR="005143EB" w:rsidRDefault="005143EB">
      <w:pPr>
        <w:pStyle w:val="Textoindependiente"/>
        <w:rPr>
          <w:rFonts w:ascii="Arial"/>
          <w:b/>
          <w:sz w:val="3"/>
        </w:rPr>
      </w:pPr>
    </w:p>
    <w:p w14:paraId="1C25B54D" w14:textId="77777777" w:rsidR="005143EB" w:rsidRDefault="005143EB">
      <w:pPr>
        <w:pStyle w:val="Textoindependiente"/>
        <w:rPr>
          <w:rFonts w:ascii="Arial"/>
          <w:b/>
          <w:sz w:val="3"/>
        </w:rPr>
      </w:pPr>
    </w:p>
    <w:p w14:paraId="6DA9166C" w14:textId="77777777" w:rsidR="005143EB" w:rsidRDefault="005143EB">
      <w:pPr>
        <w:pStyle w:val="Textoindependiente"/>
        <w:rPr>
          <w:rFonts w:ascii="Arial"/>
          <w:b/>
          <w:sz w:val="3"/>
        </w:rPr>
      </w:pPr>
    </w:p>
    <w:p w14:paraId="0ACE2A12" w14:textId="77777777" w:rsidR="005143EB" w:rsidRDefault="005143EB">
      <w:pPr>
        <w:pStyle w:val="Textoindependiente"/>
        <w:spacing w:before="11"/>
        <w:rPr>
          <w:rFonts w:ascii="Arial"/>
          <w:b/>
          <w:sz w:val="3"/>
        </w:rPr>
      </w:pPr>
    </w:p>
    <w:p w14:paraId="22309955" w14:textId="77777777" w:rsidR="005143EB" w:rsidRDefault="00000000">
      <w:pPr>
        <w:ind w:left="226"/>
        <w:jc w:val="center"/>
        <w:rPr>
          <w:rFonts w:ascii="Arial"/>
          <w:sz w:val="3"/>
        </w:rPr>
      </w:pPr>
      <w:r>
        <w:rPr>
          <w:rFonts w:ascii="Arial"/>
          <w:sz w:val="10"/>
        </w:rPr>
        <w:t>G1</w:t>
      </w:r>
      <w:r>
        <w:rPr>
          <w:rFonts w:ascii="Times New Roman"/>
          <w:spacing w:val="-12"/>
          <w:sz w:val="10"/>
        </w:rPr>
        <w:t xml:space="preserve"> </w:t>
      </w:r>
      <w:r>
        <w:rPr>
          <w:rFonts w:ascii="Arial"/>
          <w:sz w:val="3"/>
        </w:rPr>
        <w:t>under</w:t>
      </w:r>
      <w:r>
        <w:rPr>
          <w:rFonts w:ascii="Times New Roman"/>
          <w:spacing w:val="5"/>
          <w:sz w:val="3"/>
        </w:rPr>
        <w:t xml:space="preserve"> </w:t>
      </w:r>
      <w:r>
        <w:rPr>
          <w:rFonts w:ascii="Arial"/>
          <w:spacing w:val="-2"/>
          <w:sz w:val="3"/>
        </w:rPr>
        <w:t>sampling</w:t>
      </w:r>
    </w:p>
    <w:p w14:paraId="3D770C79" w14:textId="77777777" w:rsidR="005143EB" w:rsidRDefault="00000000">
      <w:pPr>
        <w:spacing w:before="19" w:line="297" w:lineRule="auto"/>
        <w:ind w:left="364" w:right="174"/>
        <w:jc w:val="center"/>
        <w:rPr>
          <w:rFonts w:ascii="Arial"/>
          <w:sz w:val="10"/>
        </w:rPr>
      </w:pPr>
      <w:r>
        <w:rPr>
          <w:rFonts w:ascii="Arial"/>
          <w:spacing w:val="-10"/>
          <w:sz w:val="10"/>
        </w:rPr>
        <w:t>S</w:t>
      </w:r>
      <w:r>
        <w:rPr>
          <w:rFonts w:ascii="Times New Roman"/>
          <w:spacing w:val="40"/>
          <w:sz w:val="10"/>
        </w:rPr>
        <w:t xml:space="preserve"> </w:t>
      </w:r>
      <w:r>
        <w:rPr>
          <w:rFonts w:ascii="Arial"/>
          <w:spacing w:val="-5"/>
          <w:sz w:val="10"/>
        </w:rPr>
        <w:t>G2</w:t>
      </w:r>
    </w:p>
    <w:p w14:paraId="1B265972" w14:textId="77777777" w:rsidR="005143EB" w:rsidRPr="009E1E11" w:rsidRDefault="00000000">
      <w:pPr>
        <w:spacing w:before="23" w:line="309" w:lineRule="auto"/>
        <w:ind w:left="314" w:right="139" w:hanging="1"/>
        <w:jc w:val="center"/>
        <w:rPr>
          <w:rFonts w:ascii="Arial"/>
          <w:sz w:val="10"/>
          <w:lang w:val="es-MX"/>
          <w:rPrChange w:id="249" w:author="Microsoft Office User" w:date="2024-02-07T07:54:00Z">
            <w:rPr>
              <w:rFonts w:ascii="Arial"/>
              <w:sz w:val="10"/>
            </w:rPr>
          </w:rPrChange>
        </w:rPr>
      </w:pPr>
      <w:r w:rsidRPr="009E1E11">
        <w:rPr>
          <w:rFonts w:ascii="Arial"/>
          <w:spacing w:val="-4"/>
          <w:sz w:val="10"/>
          <w:lang w:val="es-MX"/>
          <w:rPrChange w:id="250" w:author="Microsoft Office User" w:date="2024-02-07T07:54:00Z">
            <w:rPr>
              <w:rFonts w:ascii="Arial"/>
              <w:spacing w:val="-4"/>
              <w:sz w:val="10"/>
            </w:rPr>
          </w:rPrChange>
        </w:rPr>
        <w:t>pro</w:t>
      </w:r>
      <w:r w:rsidRPr="009E1E11">
        <w:rPr>
          <w:rFonts w:ascii="Times New Roman"/>
          <w:spacing w:val="40"/>
          <w:sz w:val="10"/>
          <w:lang w:val="es-MX"/>
          <w:rPrChange w:id="251" w:author="Microsoft Office User" w:date="2024-02-07T07:54:00Z">
            <w:rPr>
              <w:rFonts w:ascii="Times New Roman"/>
              <w:spacing w:val="40"/>
              <w:sz w:val="10"/>
            </w:rPr>
          </w:rPrChange>
        </w:rPr>
        <w:t xml:space="preserve"> </w:t>
      </w:r>
      <w:r w:rsidRPr="009E1E11">
        <w:rPr>
          <w:rFonts w:ascii="Arial"/>
          <w:spacing w:val="-4"/>
          <w:sz w:val="10"/>
          <w:lang w:val="es-MX"/>
          <w:rPrChange w:id="252" w:author="Microsoft Office User" w:date="2024-02-07T07:54:00Z">
            <w:rPr>
              <w:rFonts w:ascii="Arial"/>
              <w:spacing w:val="-4"/>
              <w:sz w:val="10"/>
            </w:rPr>
          </w:rPrChange>
        </w:rPr>
        <w:t>meta</w:t>
      </w:r>
      <w:r w:rsidRPr="009E1E11">
        <w:rPr>
          <w:rFonts w:ascii="Times New Roman"/>
          <w:spacing w:val="40"/>
          <w:sz w:val="10"/>
          <w:lang w:val="es-MX"/>
          <w:rPrChange w:id="253" w:author="Microsoft Office User" w:date="2024-02-07T07:54:00Z">
            <w:rPr>
              <w:rFonts w:ascii="Times New Roman"/>
              <w:spacing w:val="40"/>
              <w:sz w:val="10"/>
            </w:rPr>
          </w:rPrChange>
        </w:rPr>
        <w:t xml:space="preserve"> </w:t>
      </w:r>
      <w:r w:rsidRPr="009E1E11">
        <w:rPr>
          <w:rFonts w:ascii="Arial"/>
          <w:spacing w:val="-4"/>
          <w:sz w:val="10"/>
          <w:lang w:val="es-MX"/>
          <w:rPrChange w:id="254" w:author="Microsoft Office User" w:date="2024-02-07T07:54:00Z">
            <w:rPr>
              <w:rFonts w:ascii="Arial"/>
              <w:spacing w:val="-4"/>
              <w:sz w:val="10"/>
            </w:rPr>
          </w:rPrChange>
        </w:rPr>
        <w:t>ana</w:t>
      </w:r>
      <w:r w:rsidRPr="009E1E11">
        <w:rPr>
          <w:rFonts w:ascii="Times New Roman"/>
          <w:spacing w:val="40"/>
          <w:sz w:val="10"/>
          <w:lang w:val="es-MX"/>
          <w:rPrChange w:id="255" w:author="Microsoft Office User" w:date="2024-02-07T07:54:00Z">
            <w:rPr>
              <w:rFonts w:ascii="Times New Roman"/>
              <w:spacing w:val="40"/>
              <w:sz w:val="10"/>
            </w:rPr>
          </w:rPrChange>
        </w:rPr>
        <w:t xml:space="preserve"> </w:t>
      </w:r>
      <w:r w:rsidRPr="009E1E11">
        <w:rPr>
          <w:rFonts w:ascii="Arial"/>
          <w:spacing w:val="-4"/>
          <w:sz w:val="10"/>
          <w:lang w:val="es-MX"/>
          <w:rPrChange w:id="256" w:author="Microsoft Office User" w:date="2024-02-07T07:54:00Z">
            <w:rPr>
              <w:rFonts w:ascii="Arial"/>
              <w:spacing w:val="-4"/>
              <w:sz w:val="10"/>
            </w:rPr>
          </w:rPrChange>
        </w:rPr>
        <w:t>telo</w:t>
      </w:r>
    </w:p>
    <w:p w14:paraId="29423BF0" w14:textId="77777777" w:rsidR="005143EB" w:rsidRPr="009E1E11" w:rsidRDefault="005143EB">
      <w:pPr>
        <w:pStyle w:val="Textoindependiente"/>
        <w:rPr>
          <w:rFonts w:ascii="Arial"/>
          <w:sz w:val="10"/>
          <w:lang w:val="es-MX"/>
          <w:rPrChange w:id="257" w:author="Microsoft Office User" w:date="2024-02-07T07:54:00Z">
            <w:rPr>
              <w:rFonts w:ascii="Arial"/>
              <w:sz w:val="10"/>
            </w:rPr>
          </w:rPrChange>
        </w:rPr>
      </w:pPr>
    </w:p>
    <w:p w14:paraId="6D0231A3" w14:textId="77777777" w:rsidR="005143EB" w:rsidRPr="009E1E11" w:rsidRDefault="005143EB">
      <w:pPr>
        <w:pStyle w:val="Textoindependiente"/>
        <w:rPr>
          <w:rFonts w:ascii="Arial"/>
          <w:sz w:val="10"/>
          <w:lang w:val="es-MX"/>
          <w:rPrChange w:id="258" w:author="Microsoft Office User" w:date="2024-02-07T07:54:00Z">
            <w:rPr>
              <w:rFonts w:ascii="Arial"/>
              <w:sz w:val="10"/>
            </w:rPr>
          </w:rPrChange>
        </w:rPr>
      </w:pPr>
    </w:p>
    <w:p w14:paraId="0837370D" w14:textId="77777777" w:rsidR="005143EB" w:rsidRPr="009E1E11" w:rsidRDefault="005143EB">
      <w:pPr>
        <w:pStyle w:val="Textoindependiente"/>
        <w:rPr>
          <w:rFonts w:ascii="Arial"/>
          <w:sz w:val="10"/>
          <w:lang w:val="es-MX"/>
          <w:rPrChange w:id="259" w:author="Microsoft Office User" w:date="2024-02-07T07:54:00Z">
            <w:rPr>
              <w:rFonts w:ascii="Arial"/>
              <w:sz w:val="10"/>
            </w:rPr>
          </w:rPrChange>
        </w:rPr>
      </w:pPr>
    </w:p>
    <w:p w14:paraId="49479283" w14:textId="77777777" w:rsidR="005143EB" w:rsidRPr="009E1E11" w:rsidRDefault="005143EB">
      <w:pPr>
        <w:pStyle w:val="Textoindependiente"/>
        <w:spacing w:before="64"/>
        <w:rPr>
          <w:rFonts w:ascii="Arial"/>
          <w:sz w:val="10"/>
          <w:lang w:val="es-MX"/>
          <w:rPrChange w:id="260" w:author="Microsoft Office User" w:date="2024-02-07T07:54:00Z">
            <w:rPr>
              <w:rFonts w:ascii="Arial"/>
              <w:sz w:val="10"/>
            </w:rPr>
          </w:rPrChange>
        </w:rPr>
      </w:pPr>
    </w:p>
    <w:p w14:paraId="59CC8C8C" w14:textId="77777777" w:rsidR="005143EB" w:rsidRPr="009E1E11" w:rsidRDefault="00000000">
      <w:pPr>
        <w:spacing w:line="309" w:lineRule="auto"/>
        <w:ind w:left="334" w:right="208" w:hanging="8"/>
        <w:jc w:val="both"/>
        <w:rPr>
          <w:rFonts w:ascii="Arial"/>
          <w:sz w:val="10"/>
          <w:lang w:val="es-MX"/>
          <w:rPrChange w:id="261" w:author="Microsoft Office User" w:date="2024-02-07T07:54:00Z">
            <w:rPr>
              <w:rFonts w:ascii="Arial"/>
              <w:sz w:val="10"/>
            </w:rPr>
          </w:rPrChange>
        </w:rPr>
      </w:pPr>
      <w:r w:rsidRPr="009E1E11">
        <w:rPr>
          <w:rFonts w:ascii="Arial"/>
          <w:spacing w:val="-6"/>
          <w:sz w:val="10"/>
          <w:lang w:val="es-MX"/>
          <w:rPrChange w:id="262" w:author="Microsoft Office User" w:date="2024-02-07T07:54:00Z">
            <w:rPr>
              <w:rFonts w:ascii="Arial"/>
              <w:spacing w:val="-6"/>
              <w:sz w:val="10"/>
            </w:rPr>
          </w:rPrChange>
        </w:rPr>
        <w:t>G1</w:t>
      </w:r>
      <w:r w:rsidRPr="009E1E11">
        <w:rPr>
          <w:rFonts w:ascii="Times New Roman"/>
          <w:spacing w:val="40"/>
          <w:sz w:val="10"/>
          <w:lang w:val="es-MX"/>
          <w:rPrChange w:id="263" w:author="Microsoft Office User" w:date="2024-02-07T07:54:00Z">
            <w:rPr>
              <w:rFonts w:ascii="Times New Roman"/>
              <w:spacing w:val="40"/>
              <w:sz w:val="10"/>
            </w:rPr>
          </w:rPrChange>
        </w:rPr>
        <w:t xml:space="preserve"> </w:t>
      </w:r>
      <w:r w:rsidRPr="009E1E11">
        <w:rPr>
          <w:rFonts w:ascii="Arial"/>
          <w:spacing w:val="-10"/>
          <w:sz w:val="10"/>
          <w:lang w:val="es-MX"/>
          <w:rPrChange w:id="264" w:author="Microsoft Office User" w:date="2024-02-07T07:54:00Z">
            <w:rPr>
              <w:rFonts w:ascii="Arial"/>
              <w:spacing w:val="-10"/>
              <w:sz w:val="10"/>
            </w:rPr>
          </w:rPrChange>
        </w:rPr>
        <w:t>S</w:t>
      </w:r>
      <w:r w:rsidRPr="009E1E11">
        <w:rPr>
          <w:rFonts w:ascii="Times New Roman"/>
          <w:spacing w:val="40"/>
          <w:sz w:val="10"/>
          <w:lang w:val="es-MX"/>
          <w:rPrChange w:id="265" w:author="Microsoft Office User" w:date="2024-02-07T07:54:00Z">
            <w:rPr>
              <w:rFonts w:ascii="Times New Roman"/>
              <w:spacing w:val="40"/>
              <w:sz w:val="10"/>
            </w:rPr>
          </w:rPrChange>
        </w:rPr>
        <w:t xml:space="preserve"> </w:t>
      </w:r>
      <w:r w:rsidRPr="009E1E11">
        <w:rPr>
          <w:rFonts w:ascii="Arial"/>
          <w:spacing w:val="-5"/>
          <w:sz w:val="10"/>
          <w:lang w:val="es-MX"/>
          <w:rPrChange w:id="266" w:author="Microsoft Office User" w:date="2024-02-07T07:54:00Z">
            <w:rPr>
              <w:rFonts w:ascii="Arial"/>
              <w:spacing w:val="-5"/>
              <w:sz w:val="10"/>
            </w:rPr>
          </w:rPrChange>
        </w:rPr>
        <w:t>G2</w:t>
      </w:r>
    </w:p>
    <w:p w14:paraId="1738B25A" w14:textId="77777777" w:rsidR="005143EB" w:rsidRPr="009E1E11" w:rsidRDefault="00000000">
      <w:pPr>
        <w:spacing w:before="42" w:line="309" w:lineRule="auto"/>
        <w:ind w:left="274" w:right="179" w:hanging="1"/>
        <w:jc w:val="center"/>
        <w:rPr>
          <w:rFonts w:ascii="Arial"/>
          <w:sz w:val="10"/>
          <w:lang w:val="es-MX"/>
          <w:rPrChange w:id="267" w:author="Microsoft Office User" w:date="2024-02-07T07:54:00Z">
            <w:rPr>
              <w:rFonts w:ascii="Arial"/>
              <w:sz w:val="10"/>
            </w:rPr>
          </w:rPrChange>
        </w:rPr>
      </w:pPr>
      <w:r w:rsidRPr="009E1E11">
        <w:rPr>
          <w:rFonts w:ascii="Arial"/>
          <w:spacing w:val="-4"/>
          <w:sz w:val="10"/>
          <w:lang w:val="es-MX"/>
          <w:rPrChange w:id="268" w:author="Microsoft Office User" w:date="2024-02-07T07:54:00Z">
            <w:rPr>
              <w:rFonts w:ascii="Arial"/>
              <w:spacing w:val="-4"/>
              <w:sz w:val="10"/>
            </w:rPr>
          </w:rPrChange>
        </w:rPr>
        <w:t>pro</w:t>
      </w:r>
      <w:r w:rsidRPr="009E1E11">
        <w:rPr>
          <w:rFonts w:ascii="Times New Roman"/>
          <w:spacing w:val="40"/>
          <w:sz w:val="10"/>
          <w:lang w:val="es-MX"/>
          <w:rPrChange w:id="269" w:author="Microsoft Office User" w:date="2024-02-07T07:54:00Z">
            <w:rPr>
              <w:rFonts w:ascii="Times New Roman"/>
              <w:spacing w:val="40"/>
              <w:sz w:val="10"/>
            </w:rPr>
          </w:rPrChange>
        </w:rPr>
        <w:t xml:space="preserve"> </w:t>
      </w:r>
      <w:r w:rsidRPr="009E1E11">
        <w:rPr>
          <w:rFonts w:ascii="Arial"/>
          <w:spacing w:val="-4"/>
          <w:sz w:val="10"/>
          <w:lang w:val="es-MX"/>
          <w:rPrChange w:id="270" w:author="Microsoft Office User" w:date="2024-02-07T07:54:00Z">
            <w:rPr>
              <w:rFonts w:ascii="Arial"/>
              <w:spacing w:val="-4"/>
              <w:sz w:val="10"/>
            </w:rPr>
          </w:rPrChange>
        </w:rPr>
        <w:t>meta</w:t>
      </w:r>
      <w:r w:rsidRPr="009E1E11">
        <w:rPr>
          <w:rFonts w:ascii="Times New Roman"/>
          <w:spacing w:val="40"/>
          <w:sz w:val="10"/>
          <w:lang w:val="es-MX"/>
          <w:rPrChange w:id="271" w:author="Microsoft Office User" w:date="2024-02-07T07:54:00Z">
            <w:rPr>
              <w:rFonts w:ascii="Times New Roman"/>
              <w:spacing w:val="40"/>
              <w:sz w:val="10"/>
            </w:rPr>
          </w:rPrChange>
        </w:rPr>
        <w:t xml:space="preserve"> </w:t>
      </w:r>
      <w:r w:rsidRPr="009E1E11">
        <w:rPr>
          <w:rFonts w:ascii="Arial"/>
          <w:spacing w:val="-4"/>
          <w:sz w:val="10"/>
          <w:lang w:val="es-MX"/>
          <w:rPrChange w:id="272" w:author="Microsoft Office User" w:date="2024-02-07T07:54:00Z">
            <w:rPr>
              <w:rFonts w:ascii="Arial"/>
              <w:spacing w:val="-4"/>
              <w:sz w:val="10"/>
            </w:rPr>
          </w:rPrChange>
        </w:rPr>
        <w:t>ana</w:t>
      </w:r>
      <w:r w:rsidRPr="009E1E11">
        <w:rPr>
          <w:rFonts w:ascii="Times New Roman"/>
          <w:spacing w:val="40"/>
          <w:sz w:val="10"/>
          <w:lang w:val="es-MX"/>
          <w:rPrChange w:id="273" w:author="Microsoft Office User" w:date="2024-02-07T07:54:00Z">
            <w:rPr>
              <w:rFonts w:ascii="Times New Roman"/>
              <w:spacing w:val="40"/>
              <w:sz w:val="10"/>
            </w:rPr>
          </w:rPrChange>
        </w:rPr>
        <w:t xml:space="preserve"> </w:t>
      </w:r>
      <w:r w:rsidRPr="009E1E11">
        <w:rPr>
          <w:rFonts w:ascii="Arial"/>
          <w:spacing w:val="-4"/>
          <w:sz w:val="10"/>
          <w:lang w:val="es-MX"/>
          <w:rPrChange w:id="274" w:author="Microsoft Office User" w:date="2024-02-07T07:54:00Z">
            <w:rPr>
              <w:rFonts w:ascii="Arial"/>
              <w:spacing w:val="-4"/>
              <w:sz w:val="10"/>
            </w:rPr>
          </w:rPrChange>
        </w:rPr>
        <w:t>telo</w:t>
      </w:r>
    </w:p>
    <w:p w14:paraId="751ED1DA" w14:textId="77777777" w:rsidR="005143EB" w:rsidRPr="009E1E11" w:rsidRDefault="00000000">
      <w:pPr>
        <w:rPr>
          <w:rFonts w:ascii="Arial"/>
          <w:sz w:val="11"/>
          <w:lang w:val="es-MX"/>
          <w:rPrChange w:id="275" w:author="Microsoft Office User" w:date="2024-02-07T07:54:00Z">
            <w:rPr>
              <w:rFonts w:ascii="Arial"/>
              <w:sz w:val="11"/>
            </w:rPr>
          </w:rPrChange>
        </w:rPr>
      </w:pPr>
      <w:r w:rsidRPr="009E1E11">
        <w:rPr>
          <w:lang w:val="es-MX"/>
          <w:rPrChange w:id="276" w:author="Microsoft Office User" w:date="2024-02-07T07:54:00Z">
            <w:rPr/>
          </w:rPrChange>
        </w:rPr>
        <w:br w:type="column"/>
      </w:r>
    </w:p>
    <w:p w14:paraId="3A658A03" w14:textId="77777777" w:rsidR="005143EB" w:rsidRPr="009E1E11" w:rsidRDefault="005143EB">
      <w:pPr>
        <w:pStyle w:val="Textoindependiente"/>
        <w:rPr>
          <w:rFonts w:ascii="Arial"/>
          <w:sz w:val="11"/>
          <w:lang w:val="es-MX"/>
          <w:rPrChange w:id="277" w:author="Microsoft Office User" w:date="2024-02-07T07:54:00Z">
            <w:rPr>
              <w:rFonts w:ascii="Arial"/>
              <w:sz w:val="11"/>
            </w:rPr>
          </w:rPrChange>
        </w:rPr>
      </w:pPr>
    </w:p>
    <w:p w14:paraId="646C6BA1" w14:textId="77777777" w:rsidR="005143EB" w:rsidRPr="009E1E11" w:rsidRDefault="005143EB">
      <w:pPr>
        <w:pStyle w:val="Textoindependiente"/>
        <w:rPr>
          <w:rFonts w:ascii="Arial"/>
          <w:sz w:val="11"/>
          <w:lang w:val="es-MX"/>
          <w:rPrChange w:id="278" w:author="Microsoft Office User" w:date="2024-02-07T07:54:00Z">
            <w:rPr>
              <w:rFonts w:ascii="Arial"/>
              <w:sz w:val="11"/>
            </w:rPr>
          </w:rPrChange>
        </w:rPr>
      </w:pPr>
    </w:p>
    <w:p w14:paraId="2E69F7D3" w14:textId="77777777" w:rsidR="005143EB" w:rsidRPr="009E1E11" w:rsidRDefault="005143EB">
      <w:pPr>
        <w:pStyle w:val="Textoindependiente"/>
        <w:rPr>
          <w:rFonts w:ascii="Arial"/>
          <w:sz w:val="11"/>
          <w:lang w:val="es-MX"/>
          <w:rPrChange w:id="279" w:author="Microsoft Office User" w:date="2024-02-07T07:54:00Z">
            <w:rPr>
              <w:rFonts w:ascii="Arial"/>
              <w:sz w:val="11"/>
            </w:rPr>
          </w:rPrChange>
        </w:rPr>
      </w:pPr>
    </w:p>
    <w:p w14:paraId="3255288E" w14:textId="77777777" w:rsidR="005143EB" w:rsidRPr="009E1E11" w:rsidRDefault="005143EB">
      <w:pPr>
        <w:pStyle w:val="Textoindependiente"/>
        <w:rPr>
          <w:rFonts w:ascii="Arial"/>
          <w:sz w:val="11"/>
          <w:lang w:val="es-MX"/>
          <w:rPrChange w:id="280" w:author="Microsoft Office User" w:date="2024-02-07T07:54:00Z">
            <w:rPr>
              <w:rFonts w:ascii="Arial"/>
              <w:sz w:val="11"/>
            </w:rPr>
          </w:rPrChange>
        </w:rPr>
      </w:pPr>
    </w:p>
    <w:p w14:paraId="08018D55" w14:textId="77777777" w:rsidR="005143EB" w:rsidRPr="009E1E11" w:rsidRDefault="005143EB">
      <w:pPr>
        <w:pStyle w:val="Textoindependiente"/>
        <w:spacing w:before="59"/>
        <w:rPr>
          <w:rFonts w:ascii="Arial"/>
          <w:sz w:val="11"/>
          <w:lang w:val="es-MX"/>
          <w:rPrChange w:id="281" w:author="Microsoft Office User" w:date="2024-02-07T07:54:00Z">
            <w:rPr>
              <w:rFonts w:ascii="Arial"/>
              <w:sz w:val="11"/>
            </w:rPr>
          </w:rPrChange>
        </w:rPr>
      </w:pPr>
    </w:p>
    <w:p w14:paraId="3E979CC4" w14:textId="77777777" w:rsidR="005143EB" w:rsidRPr="009E1E11" w:rsidRDefault="00000000">
      <w:pPr>
        <w:spacing w:before="1"/>
        <w:ind w:left="314"/>
        <w:rPr>
          <w:rFonts w:ascii="Arial"/>
          <w:sz w:val="11"/>
          <w:lang w:val="es-MX"/>
          <w:rPrChange w:id="282" w:author="Microsoft Office User" w:date="2024-02-07T07:54:00Z">
            <w:rPr>
              <w:rFonts w:ascii="Arial"/>
              <w:sz w:val="11"/>
            </w:rPr>
          </w:rPrChange>
        </w:rPr>
      </w:pPr>
      <w:r w:rsidRPr="009E1E11">
        <w:rPr>
          <w:rFonts w:ascii="Arial"/>
          <w:color w:val="FFFFFF"/>
          <w:w w:val="105"/>
          <w:sz w:val="11"/>
          <w:lang w:val="es-MX"/>
          <w:rPrChange w:id="283" w:author="Microsoft Office User" w:date="2024-02-07T07:54:00Z">
            <w:rPr>
              <w:rFonts w:ascii="Arial"/>
              <w:color w:val="FFFFFF"/>
              <w:w w:val="105"/>
              <w:sz w:val="11"/>
            </w:rPr>
          </w:rPrChange>
        </w:rPr>
        <w:t>WGAN-</w:t>
      </w:r>
      <w:r w:rsidRPr="009E1E11">
        <w:rPr>
          <w:rFonts w:ascii="Arial"/>
          <w:color w:val="FFFFFF"/>
          <w:spacing w:val="-5"/>
          <w:w w:val="105"/>
          <w:sz w:val="11"/>
          <w:lang w:val="es-MX"/>
          <w:rPrChange w:id="284" w:author="Microsoft Office User" w:date="2024-02-07T07:54:00Z">
            <w:rPr>
              <w:rFonts w:ascii="Arial"/>
              <w:color w:val="FFFFFF"/>
              <w:spacing w:val="-5"/>
              <w:w w:val="105"/>
              <w:sz w:val="11"/>
            </w:rPr>
          </w:rPrChange>
        </w:rPr>
        <w:t>GP</w:t>
      </w:r>
    </w:p>
    <w:p w14:paraId="5965EF75" w14:textId="77777777" w:rsidR="005143EB" w:rsidRPr="009E1E11" w:rsidRDefault="005143EB">
      <w:pPr>
        <w:pStyle w:val="Textoindependiente"/>
        <w:spacing w:before="88"/>
        <w:rPr>
          <w:rFonts w:ascii="Arial"/>
          <w:sz w:val="11"/>
          <w:lang w:val="es-MX"/>
          <w:rPrChange w:id="285" w:author="Microsoft Office User" w:date="2024-02-07T07:54:00Z">
            <w:rPr>
              <w:rFonts w:ascii="Arial"/>
              <w:sz w:val="11"/>
            </w:rPr>
          </w:rPrChange>
        </w:rPr>
      </w:pPr>
    </w:p>
    <w:p w14:paraId="36A036B1" w14:textId="77777777" w:rsidR="005143EB" w:rsidRDefault="00000000">
      <w:pPr>
        <w:spacing w:before="1"/>
        <w:ind w:left="309"/>
        <w:rPr>
          <w:rFonts w:ascii="Arial"/>
          <w:sz w:val="6"/>
        </w:rPr>
      </w:pPr>
      <w:r>
        <w:rPr>
          <w:rFonts w:ascii="Arial"/>
          <w:color w:val="FFFFFF"/>
          <w:w w:val="110"/>
          <w:sz w:val="6"/>
        </w:rPr>
        <w:t>Data</w:t>
      </w:r>
      <w:r>
        <w:rPr>
          <w:rFonts w:ascii="Times New Roman"/>
          <w:color w:val="FFFFFF"/>
          <w:spacing w:val="1"/>
          <w:w w:val="110"/>
          <w:sz w:val="6"/>
        </w:rPr>
        <w:t xml:space="preserve"> </w:t>
      </w:r>
      <w:r>
        <w:rPr>
          <w:rFonts w:ascii="Arial"/>
          <w:color w:val="FFFFFF"/>
          <w:spacing w:val="-2"/>
          <w:w w:val="110"/>
          <w:sz w:val="6"/>
        </w:rPr>
        <w:t>augmentation</w:t>
      </w:r>
    </w:p>
    <w:p w14:paraId="3B5F0050" w14:textId="77777777" w:rsidR="005143EB" w:rsidRDefault="00000000">
      <w:pPr>
        <w:rPr>
          <w:rFonts w:ascii="Arial"/>
          <w:sz w:val="3"/>
        </w:rPr>
      </w:pPr>
      <w:r>
        <w:br w:type="column"/>
      </w:r>
    </w:p>
    <w:p w14:paraId="469BD900" w14:textId="77777777" w:rsidR="005143EB" w:rsidRDefault="005143EB">
      <w:pPr>
        <w:pStyle w:val="Textoindependiente"/>
        <w:rPr>
          <w:rFonts w:ascii="Arial"/>
          <w:sz w:val="3"/>
        </w:rPr>
      </w:pPr>
    </w:p>
    <w:p w14:paraId="63E0A9F8" w14:textId="77777777" w:rsidR="005143EB" w:rsidRDefault="005143EB">
      <w:pPr>
        <w:pStyle w:val="Textoindependiente"/>
        <w:rPr>
          <w:rFonts w:ascii="Arial"/>
          <w:sz w:val="3"/>
        </w:rPr>
      </w:pPr>
    </w:p>
    <w:p w14:paraId="3CE5682F" w14:textId="77777777" w:rsidR="005143EB" w:rsidRDefault="005143EB">
      <w:pPr>
        <w:pStyle w:val="Textoindependiente"/>
        <w:rPr>
          <w:rFonts w:ascii="Arial"/>
          <w:sz w:val="3"/>
        </w:rPr>
      </w:pPr>
    </w:p>
    <w:p w14:paraId="47DAABCA" w14:textId="77777777" w:rsidR="005143EB" w:rsidRDefault="005143EB">
      <w:pPr>
        <w:pStyle w:val="Textoindependiente"/>
        <w:rPr>
          <w:rFonts w:ascii="Arial"/>
          <w:sz w:val="3"/>
        </w:rPr>
      </w:pPr>
    </w:p>
    <w:p w14:paraId="2AFD409F" w14:textId="77777777" w:rsidR="005143EB" w:rsidRDefault="005143EB">
      <w:pPr>
        <w:pStyle w:val="Textoindependiente"/>
        <w:rPr>
          <w:rFonts w:ascii="Arial"/>
          <w:sz w:val="3"/>
        </w:rPr>
      </w:pPr>
    </w:p>
    <w:p w14:paraId="50A4DE3D" w14:textId="77777777" w:rsidR="005143EB" w:rsidRDefault="005143EB">
      <w:pPr>
        <w:pStyle w:val="Textoindependiente"/>
        <w:rPr>
          <w:rFonts w:ascii="Arial"/>
          <w:sz w:val="3"/>
        </w:rPr>
      </w:pPr>
    </w:p>
    <w:p w14:paraId="5FEEB921" w14:textId="77777777" w:rsidR="005143EB" w:rsidRDefault="005143EB">
      <w:pPr>
        <w:pStyle w:val="Textoindependiente"/>
        <w:rPr>
          <w:rFonts w:ascii="Arial"/>
          <w:sz w:val="3"/>
        </w:rPr>
      </w:pPr>
    </w:p>
    <w:p w14:paraId="64410133" w14:textId="77777777" w:rsidR="005143EB" w:rsidRDefault="005143EB">
      <w:pPr>
        <w:pStyle w:val="Textoindependiente"/>
        <w:rPr>
          <w:rFonts w:ascii="Arial"/>
          <w:sz w:val="3"/>
        </w:rPr>
      </w:pPr>
    </w:p>
    <w:p w14:paraId="2CD7F60B" w14:textId="77777777" w:rsidR="005143EB" w:rsidRDefault="005143EB">
      <w:pPr>
        <w:pStyle w:val="Textoindependiente"/>
        <w:rPr>
          <w:rFonts w:ascii="Arial"/>
          <w:sz w:val="3"/>
        </w:rPr>
      </w:pPr>
    </w:p>
    <w:p w14:paraId="7406C8C7" w14:textId="77777777" w:rsidR="005143EB" w:rsidRDefault="005143EB">
      <w:pPr>
        <w:pStyle w:val="Textoindependiente"/>
        <w:rPr>
          <w:rFonts w:ascii="Arial"/>
          <w:sz w:val="3"/>
        </w:rPr>
      </w:pPr>
    </w:p>
    <w:p w14:paraId="435170C1" w14:textId="77777777" w:rsidR="005143EB" w:rsidRDefault="005143EB">
      <w:pPr>
        <w:pStyle w:val="Textoindependiente"/>
        <w:rPr>
          <w:rFonts w:ascii="Arial"/>
          <w:sz w:val="3"/>
        </w:rPr>
      </w:pPr>
    </w:p>
    <w:p w14:paraId="265F7CB3" w14:textId="77777777" w:rsidR="005143EB" w:rsidRDefault="005143EB">
      <w:pPr>
        <w:pStyle w:val="Textoindependiente"/>
        <w:rPr>
          <w:rFonts w:ascii="Arial"/>
          <w:sz w:val="3"/>
        </w:rPr>
      </w:pPr>
    </w:p>
    <w:p w14:paraId="383F97AD" w14:textId="77777777" w:rsidR="005143EB" w:rsidRDefault="005143EB">
      <w:pPr>
        <w:pStyle w:val="Textoindependiente"/>
        <w:rPr>
          <w:rFonts w:ascii="Arial"/>
          <w:sz w:val="3"/>
        </w:rPr>
      </w:pPr>
    </w:p>
    <w:p w14:paraId="7AAA879C" w14:textId="77777777" w:rsidR="005143EB" w:rsidRDefault="005143EB">
      <w:pPr>
        <w:pStyle w:val="Textoindependiente"/>
        <w:rPr>
          <w:rFonts w:ascii="Arial"/>
          <w:sz w:val="3"/>
        </w:rPr>
      </w:pPr>
    </w:p>
    <w:p w14:paraId="7B215B9D" w14:textId="77777777" w:rsidR="005143EB" w:rsidRDefault="005143EB">
      <w:pPr>
        <w:pStyle w:val="Textoindependiente"/>
        <w:rPr>
          <w:rFonts w:ascii="Arial"/>
          <w:sz w:val="3"/>
        </w:rPr>
      </w:pPr>
    </w:p>
    <w:p w14:paraId="49C47E43" w14:textId="77777777" w:rsidR="005143EB" w:rsidRDefault="005143EB">
      <w:pPr>
        <w:pStyle w:val="Textoindependiente"/>
        <w:rPr>
          <w:rFonts w:ascii="Arial"/>
          <w:sz w:val="3"/>
        </w:rPr>
      </w:pPr>
    </w:p>
    <w:p w14:paraId="122C9D4B" w14:textId="77777777" w:rsidR="005143EB" w:rsidRDefault="005143EB">
      <w:pPr>
        <w:pStyle w:val="Textoindependiente"/>
        <w:rPr>
          <w:rFonts w:ascii="Arial"/>
          <w:sz w:val="3"/>
        </w:rPr>
      </w:pPr>
    </w:p>
    <w:p w14:paraId="549B0EA0" w14:textId="77777777" w:rsidR="005143EB" w:rsidRDefault="005143EB">
      <w:pPr>
        <w:pStyle w:val="Textoindependiente"/>
        <w:rPr>
          <w:rFonts w:ascii="Arial"/>
          <w:sz w:val="3"/>
        </w:rPr>
      </w:pPr>
    </w:p>
    <w:p w14:paraId="5B8CFBCC" w14:textId="77777777" w:rsidR="005143EB" w:rsidRDefault="005143EB">
      <w:pPr>
        <w:pStyle w:val="Textoindependiente"/>
        <w:rPr>
          <w:rFonts w:ascii="Arial"/>
          <w:sz w:val="3"/>
        </w:rPr>
      </w:pPr>
    </w:p>
    <w:p w14:paraId="4AA49B9F" w14:textId="77777777" w:rsidR="005143EB" w:rsidRDefault="005143EB">
      <w:pPr>
        <w:pStyle w:val="Textoindependiente"/>
        <w:spacing w:before="15"/>
        <w:rPr>
          <w:rFonts w:ascii="Arial"/>
          <w:sz w:val="3"/>
        </w:rPr>
      </w:pPr>
    </w:p>
    <w:p w14:paraId="27F30CC9" w14:textId="77777777" w:rsidR="005143EB" w:rsidRDefault="00000000">
      <w:pPr>
        <w:spacing w:before="1" w:line="302" w:lineRule="auto"/>
        <w:ind w:left="221" w:right="563"/>
        <w:rPr>
          <w:rFonts w:ascii="Arial"/>
          <w:sz w:val="3"/>
        </w:rPr>
      </w:pPr>
      <w:r>
        <w:rPr>
          <w:rFonts w:ascii="Arial"/>
          <w:w w:val="110"/>
          <w:sz w:val="10"/>
        </w:rPr>
        <w:t>pro</w:t>
      </w:r>
      <w:r>
        <w:rPr>
          <w:rFonts w:ascii="Times New Roman"/>
          <w:spacing w:val="-7"/>
          <w:w w:val="110"/>
          <w:sz w:val="10"/>
        </w:rPr>
        <w:t xml:space="preserve"> </w:t>
      </w:r>
      <w:r>
        <w:rPr>
          <w:rFonts w:ascii="Arial"/>
          <w:w w:val="110"/>
          <w:sz w:val="3"/>
        </w:rPr>
        <w:t>WGAN-GP</w:t>
      </w:r>
      <w:r>
        <w:rPr>
          <w:rFonts w:ascii="Times New Roman"/>
          <w:spacing w:val="40"/>
          <w:w w:val="110"/>
          <w:sz w:val="3"/>
        </w:rPr>
        <w:t xml:space="preserve"> </w:t>
      </w:r>
      <w:r>
        <w:rPr>
          <w:rFonts w:ascii="Arial"/>
          <w:spacing w:val="-2"/>
          <w:w w:val="110"/>
          <w:sz w:val="10"/>
        </w:rPr>
        <w:t>meta</w:t>
      </w:r>
      <w:r>
        <w:rPr>
          <w:rFonts w:ascii="Times New Roman"/>
          <w:spacing w:val="-5"/>
          <w:w w:val="110"/>
          <w:sz w:val="10"/>
        </w:rPr>
        <w:t xml:space="preserve"> </w:t>
      </w:r>
      <w:r>
        <w:rPr>
          <w:rFonts w:ascii="Arial"/>
          <w:spacing w:val="-2"/>
          <w:w w:val="110"/>
          <w:sz w:val="3"/>
        </w:rPr>
        <w:t>WGAN-GP</w:t>
      </w:r>
      <w:r>
        <w:rPr>
          <w:rFonts w:ascii="Times New Roman"/>
          <w:spacing w:val="40"/>
          <w:w w:val="110"/>
          <w:sz w:val="3"/>
        </w:rPr>
        <w:t xml:space="preserve"> </w:t>
      </w:r>
      <w:r>
        <w:rPr>
          <w:rFonts w:ascii="Arial"/>
          <w:w w:val="110"/>
          <w:sz w:val="10"/>
        </w:rPr>
        <w:t>ana</w:t>
      </w:r>
      <w:r>
        <w:rPr>
          <w:rFonts w:ascii="Times New Roman"/>
          <w:spacing w:val="-7"/>
          <w:w w:val="110"/>
          <w:sz w:val="10"/>
        </w:rPr>
        <w:t xml:space="preserve"> </w:t>
      </w:r>
      <w:r>
        <w:rPr>
          <w:rFonts w:ascii="Arial"/>
          <w:w w:val="110"/>
          <w:sz w:val="3"/>
        </w:rPr>
        <w:t>WGAN-GP</w:t>
      </w:r>
      <w:r>
        <w:rPr>
          <w:rFonts w:ascii="Times New Roman"/>
          <w:spacing w:val="40"/>
          <w:w w:val="110"/>
          <w:sz w:val="3"/>
        </w:rPr>
        <w:t xml:space="preserve"> </w:t>
      </w:r>
      <w:proofErr w:type="spellStart"/>
      <w:r>
        <w:rPr>
          <w:rFonts w:ascii="Arial"/>
          <w:w w:val="110"/>
          <w:sz w:val="10"/>
        </w:rPr>
        <w:t>telo</w:t>
      </w:r>
      <w:proofErr w:type="spellEnd"/>
      <w:r>
        <w:rPr>
          <w:rFonts w:ascii="Times New Roman"/>
          <w:spacing w:val="-7"/>
          <w:w w:val="110"/>
          <w:sz w:val="10"/>
        </w:rPr>
        <w:t xml:space="preserve"> </w:t>
      </w:r>
      <w:r>
        <w:rPr>
          <w:rFonts w:ascii="Arial"/>
          <w:w w:val="110"/>
          <w:sz w:val="3"/>
        </w:rPr>
        <w:t>WGAN-GP</w:t>
      </w:r>
    </w:p>
    <w:p w14:paraId="323E55AF" w14:textId="77777777" w:rsidR="005143EB" w:rsidRDefault="00000000">
      <w:pPr>
        <w:spacing w:line="71" w:lineRule="exact"/>
        <w:ind w:right="484"/>
        <w:jc w:val="center"/>
        <w:rPr>
          <w:rFonts w:ascii="Arial Narrow"/>
          <w:b/>
          <w:sz w:val="7"/>
        </w:rPr>
      </w:pPr>
      <w:r>
        <w:rPr>
          <w:rFonts w:ascii="Arial Narrow"/>
          <w:b/>
          <w:spacing w:val="-2"/>
          <w:w w:val="105"/>
          <w:sz w:val="7"/>
        </w:rPr>
        <w:t>Synthetic</w:t>
      </w:r>
      <w:r>
        <w:rPr>
          <w:rFonts w:ascii="Times New Roman"/>
          <w:spacing w:val="3"/>
          <w:w w:val="110"/>
          <w:sz w:val="7"/>
        </w:rPr>
        <w:t xml:space="preserve"> </w:t>
      </w:r>
      <w:r>
        <w:rPr>
          <w:rFonts w:ascii="Arial Narrow"/>
          <w:b/>
          <w:spacing w:val="-2"/>
          <w:w w:val="110"/>
          <w:sz w:val="7"/>
        </w:rPr>
        <w:t>samples</w:t>
      </w:r>
    </w:p>
    <w:p w14:paraId="1C69EC2C" w14:textId="77777777" w:rsidR="005143EB" w:rsidRDefault="00000000">
      <w:pPr>
        <w:spacing w:before="15"/>
        <w:ind w:left="15" w:right="484"/>
        <w:jc w:val="center"/>
        <w:rPr>
          <w:rFonts w:ascii="Arial Narrow"/>
          <w:b/>
          <w:sz w:val="7"/>
        </w:rPr>
      </w:pPr>
      <w:r>
        <w:rPr>
          <w:rFonts w:ascii="Arial Narrow"/>
          <w:b/>
          <w:spacing w:val="-2"/>
          <w:w w:val="110"/>
          <w:sz w:val="7"/>
        </w:rPr>
        <w:t>created</w:t>
      </w:r>
    </w:p>
    <w:p w14:paraId="26962668" w14:textId="77777777" w:rsidR="005143EB" w:rsidRDefault="005143EB">
      <w:pPr>
        <w:pStyle w:val="Textoindependiente"/>
        <w:rPr>
          <w:rFonts w:ascii="Arial Narrow"/>
          <w:b/>
          <w:sz w:val="7"/>
        </w:rPr>
      </w:pPr>
    </w:p>
    <w:p w14:paraId="694C3620" w14:textId="77777777" w:rsidR="005143EB" w:rsidRDefault="005143EB">
      <w:pPr>
        <w:pStyle w:val="Textoindependiente"/>
        <w:rPr>
          <w:rFonts w:ascii="Arial Narrow"/>
          <w:b/>
          <w:sz w:val="7"/>
        </w:rPr>
      </w:pPr>
    </w:p>
    <w:p w14:paraId="2BC55B5E" w14:textId="77777777" w:rsidR="005143EB" w:rsidRDefault="005143EB">
      <w:pPr>
        <w:pStyle w:val="Textoindependiente"/>
        <w:rPr>
          <w:rFonts w:ascii="Arial Narrow"/>
          <w:b/>
          <w:sz w:val="7"/>
        </w:rPr>
      </w:pPr>
    </w:p>
    <w:p w14:paraId="4D4EF4A6" w14:textId="77777777" w:rsidR="005143EB" w:rsidRDefault="005143EB">
      <w:pPr>
        <w:pStyle w:val="Textoindependiente"/>
        <w:rPr>
          <w:rFonts w:ascii="Arial Narrow"/>
          <w:b/>
          <w:sz w:val="7"/>
        </w:rPr>
      </w:pPr>
    </w:p>
    <w:p w14:paraId="690C536D" w14:textId="77777777" w:rsidR="005143EB" w:rsidRDefault="005143EB">
      <w:pPr>
        <w:pStyle w:val="Textoindependiente"/>
        <w:rPr>
          <w:rFonts w:ascii="Arial Narrow"/>
          <w:b/>
          <w:sz w:val="7"/>
        </w:rPr>
      </w:pPr>
    </w:p>
    <w:p w14:paraId="18E9759C" w14:textId="77777777" w:rsidR="005143EB" w:rsidRDefault="005143EB">
      <w:pPr>
        <w:pStyle w:val="Textoindependiente"/>
        <w:rPr>
          <w:rFonts w:ascii="Arial Narrow"/>
          <w:b/>
          <w:sz w:val="7"/>
        </w:rPr>
      </w:pPr>
    </w:p>
    <w:p w14:paraId="4F51A28F" w14:textId="77777777" w:rsidR="005143EB" w:rsidRDefault="005143EB">
      <w:pPr>
        <w:pStyle w:val="Textoindependiente"/>
        <w:rPr>
          <w:rFonts w:ascii="Arial Narrow"/>
          <w:b/>
          <w:sz w:val="7"/>
        </w:rPr>
      </w:pPr>
    </w:p>
    <w:p w14:paraId="09D62D55" w14:textId="77777777" w:rsidR="005143EB" w:rsidRDefault="005143EB">
      <w:pPr>
        <w:pStyle w:val="Textoindependiente"/>
        <w:rPr>
          <w:rFonts w:ascii="Arial Narrow"/>
          <w:b/>
          <w:sz w:val="7"/>
        </w:rPr>
      </w:pPr>
    </w:p>
    <w:p w14:paraId="7895C023" w14:textId="77777777" w:rsidR="005143EB" w:rsidRDefault="005143EB">
      <w:pPr>
        <w:pStyle w:val="Textoindependiente"/>
        <w:rPr>
          <w:rFonts w:ascii="Arial Narrow"/>
          <w:b/>
          <w:sz w:val="7"/>
        </w:rPr>
      </w:pPr>
    </w:p>
    <w:p w14:paraId="23F8E9A4" w14:textId="77777777" w:rsidR="005143EB" w:rsidRDefault="005143EB">
      <w:pPr>
        <w:pStyle w:val="Textoindependiente"/>
        <w:rPr>
          <w:rFonts w:ascii="Arial Narrow"/>
          <w:b/>
          <w:sz w:val="7"/>
        </w:rPr>
      </w:pPr>
    </w:p>
    <w:p w14:paraId="1F27F3D9" w14:textId="77777777" w:rsidR="005143EB" w:rsidRDefault="005143EB">
      <w:pPr>
        <w:pStyle w:val="Textoindependiente"/>
        <w:spacing w:before="22"/>
        <w:rPr>
          <w:rFonts w:ascii="Arial Narrow"/>
          <w:b/>
          <w:sz w:val="7"/>
        </w:rPr>
      </w:pPr>
    </w:p>
    <w:p w14:paraId="5AC2994E" w14:textId="77777777" w:rsidR="005143EB" w:rsidRDefault="00000000">
      <w:pPr>
        <w:spacing w:line="228" w:lineRule="auto"/>
        <w:ind w:left="339" w:right="38" w:hanging="5"/>
        <w:rPr>
          <w:rFonts w:ascii="Arial"/>
          <w:sz w:val="10"/>
        </w:rPr>
      </w:pPr>
      <w:r>
        <w:rPr>
          <w:noProof/>
        </w:rPr>
        <mc:AlternateContent>
          <mc:Choice Requires="wps">
            <w:drawing>
              <wp:anchor distT="0" distB="0" distL="0" distR="0" simplePos="0" relativeHeight="251658242" behindDoc="0" locked="0" layoutInCell="1" allowOverlap="1" wp14:anchorId="5420CE6A" wp14:editId="099B9426">
                <wp:simplePos x="0" y="0"/>
                <wp:positionH relativeFrom="page">
                  <wp:posOffset>3057418</wp:posOffset>
                </wp:positionH>
                <wp:positionV relativeFrom="paragraph">
                  <wp:posOffset>-16620</wp:posOffset>
                </wp:positionV>
                <wp:extent cx="644525" cy="302260"/>
                <wp:effectExtent l="0" t="0" r="0" b="0"/>
                <wp:wrapNone/>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4525" cy="302260"/>
                        </a:xfrm>
                        <a:prstGeom prst="rect">
                          <a:avLst/>
                        </a:prstGeom>
                      </wps:spPr>
                      <wps:txbx>
                        <w:txbxContent>
                          <w:p w14:paraId="68C45ABD" w14:textId="77777777" w:rsidR="005143EB" w:rsidRDefault="00000000">
                            <w:pPr>
                              <w:spacing w:before="29"/>
                              <w:ind w:left="2"/>
                              <w:jc w:val="center"/>
                              <w:rPr>
                                <w:rFonts w:ascii="Arial"/>
                                <w:sz w:val="11"/>
                              </w:rPr>
                            </w:pPr>
                            <w:r>
                              <w:rPr>
                                <w:rFonts w:ascii="Arial"/>
                                <w:color w:val="FFFFFF"/>
                                <w:w w:val="105"/>
                                <w:sz w:val="11"/>
                              </w:rPr>
                              <w:t>WGAN-div</w:t>
                            </w:r>
                            <w:r>
                              <w:rPr>
                                <w:rFonts w:ascii="Times New Roman"/>
                                <w:color w:val="FFFFFF"/>
                                <w:spacing w:val="6"/>
                                <w:w w:val="105"/>
                                <w:sz w:val="11"/>
                              </w:rPr>
                              <w:t xml:space="preserve"> </w:t>
                            </w:r>
                            <w:r>
                              <w:rPr>
                                <w:rFonts w:ascii="Arial"/>
                                <w:color w:val="FFFFFF"/>
                                <w:w w:val="105"/>
                                <w:sz w:val="11"/>
                              </w:rPr>
                              <w:t>+</w:t>
                            </w:r>
                            <w:r>
                              <w:rPr>
                                <w:rFonts w:ascii="Times New Roman"/>
                                <w:color w:val="FFFFFF"/>
                                <w:spacing w:val="7"/>
                                <w:w w:val="105"/>
                                <w:sz w:val="11"/>
                              </w:rPr>
                              <w:t xml:space="preserve"> </w:t>
                            </w:r>
                            <w:r>
                              <w:rPr>
                                <w:rFonts w:ascii="Arial"/>
                                <w:color w:val="FFFFFF"/>
                                <w:spacing w:val="-2"/>
                                <w:w w:val="105"/>
                                <w:sz w:val="11"/>
                              </w:rPr>
                              <w:t>mixup</w:t>
                            </w:r>
                          </w:p>
                          <w:p w14:paraId="4FD9F161" w14:textId="77777777" w:rsidR="005143EB" w:rsidRDefault="005143EB">
                            <w:pPr>
                              <w:pStyle w:val="Textoindependiente"/>
                              <w:spacing w:before="95"/>
                              <w:rPr>
                                <w:rFonts w:ascii="Arial"/>
                                <w:sz w:val="11"/>
                              </w:rPr>
                            </w:pPr>
                          </w:p>
                          <w:p w14:paraId="770E0594" w14:textId="77777777" w:rsidR="005143EB" w:rsidRDefault="00000000">
                            <w:pPr>
                              <w:spacing w:before="1"/>
                              <w:ind w:left="2" w:right="59"/>
                              <w:jc w:val="center"/>
                              <w:rPr>
                                <w:rFonts w:ascii="Arial"/>
                                <w:sz w:val="6"/>
                              </w:rPr>
                            </w:pPr>
                            <w:r>
                              <w:rPr>
                                <w:rFonts w:ascii="Arial"/>
                                <w:color w:val="FFFFFF"/>
                                <w:w w:val="110"/>
                                <w:sz w:val="6"/>
                              </w:rPr>
                              <w:t>Data</w:t>
                            </w:r>
                            <w:r>
                              <w:rPr>
                                <w:rFonts w:ascii="Times New Roman"/>
                                <w:color w:val="FFFFFF"/>
                                <w:spacing w:val="1"/>
                                <w:w w:val="110"/>
                                <w:sz w:val="6"/>
                              </w:rPr>
                              <w:t xml:space="preserve"> </w:t>
                            </w:r>
                            <w:r>
                              <w:rPr>
                                <w:rFonts w:ascii="Arial"/>
                                <w:color w:val="FFFFFF"/>
                                <w:spacing w:val="-2"/>
                                <w:w w:val="110"/>
                                <w:sz w:val="6"/>
                              </w:rPr>
                              <w:t>augmentation</w:t>
                            </w:r>
                          </w:p>
                        </w:txbxContent>
                      </wps:txbx>
                      <wps:bodyPr wrap="square" lIns="0" tIns="0" rIns="0" bIns="0" rtlCol="0">
                        <a:noAutofit/>
                      </wps:bodyPr>
                    </wps:wsp>
                  </a:graphicData>
                </a:graphic>
              </wp:anchor>
            </w:drawing>
          </mc:Choice>
          <mc:Fallback>
            <w:pict>
              <v:shape w14:anchorId="5420CE6A" id="Textbox 140" o:spid="_x0000_s1073" type="#_x0000_t202" style="position:absolute;left:0;text-align:left;margin-left:240.75pt;margin-top:-1.3pt;width:50.75pt;height:23.8pt;z-index:25165824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" filled="f" stroked="f">
                <v:textbox inset="0,0,0,0">
                  <w:txbxContent>
                    <w:p w14:paraId="68C45ABD" w14:textId="77777777" w:rsidR="005143EB" w:rsidRDefault="00000000">
                      <w:pPr>
                        <w:spacing w:before="29"/>
                        <w:ind w:left="2"/>
                        <w:jc w:val="center"/>
                        <w:rPr>
                          <w:rFonts w:ascii="Arial"/>
                          <w:sz w:val="11"/>
                        </w:rPr>
                      </w:pPr>
                      <w:r>
                        <w:rPr>
                          <w:rFonts w:ascii="Arial"/>
                          <w:color w:val="FFFFFF"/>
                          <w:w w:val="105"/>
                          <w:sz w:val="11"/>
                        </w:rPr>
                        <w:t>WGAN-div</w:t>
                      </w:r>
                      <w:r>
                        <w:rPr>
                          <w:rFonts w:ascii="Times New Roman"/>
                          <w:color w:val="FFFFFF"/>
                          <w:spacing w:val="6"/>
                          <w:w w:val="105"/>
                          <w:sz w:val="11"/>
                        </w:rPr>
                        <w:t xml:space="preserve"> </w:t>
                      </w:r>
                      <w:r>
                        <w:rPr>
                          <w:rFonts w:ascii="Arial"/>
                          <w:color w:val="FFFFFF"/>
                          <w:w w:val="105"/>
                          <w:sz w:val="11"/>
                        </w:rPr>
                        <w:t>+</w:t>
                      </w:r>
                      <w:r>
                        <w:rPr>
                          <w:rFonts w:ascii="Times New Roman"/>
                          <w:color w:val="FFFFFF"/>
                          <w:spacing w:val="7"/>
                          <w:w w:val="105"/>
                          <w:sz w:val="11"/>
                        </w:rPr>
                        <w:t xml:space="preserve"> </w:t>
                      </w:r>
                      <w:r>
                        <w:rPr>
                          <w:rFonts w:ascii="Arial"/>
                          <w:color w:val="FFFFFF"/>
                          <w:spacing w:val="-2"/>
                          <w:w w:val="105"/>
                          <w:sz w:val="11"/>
                        </w:rPr>
                        <w:t>mixup</w:t>
                      </w:r>
                    </w:p>
                    <w:p w14:paraId="4FD9F161" w14:textId="77777777" w:rsidR="005143EB" w:rsidRDefault="005143EB">
                      <w:pPr>
                        <w:pStyle w:val="Textoindependiente"/>
                        <w:spacing w:before="95"/>
                        <w:rPr>
                          <w:rFonts w:ascii="Arial"/>
                          <w:sz w:val="11"/>
                        </w:rPr>
                      </w:pPr>
                    </w:p>
                    <w:p w14:paraId="770E0594" w14:textId="77777777" w:rsidR="005143EB" w:rsidRDefault="00000000">
                      <w:pPr>
                        <w:spacing w:before="1"/>
                        <w:ind w:left="2" w:right="59"/>
                        <w:jc w:val="center"/>
                        <w:rPr>
                          <w:rFonts w:ascii="Arial"/>
                          <w:sz w:val="6"/>
                        </w:rPr>
                      </w:pPr>
                      <w:r>
                        <w:rPr>
                          <w:rFonts w:ascii="Arial"/>
                          <w:color w:val="FFFFFF"/>
                          <w:w w:val="110"/>
                          <w:sz w:val="6"/>
                        </w:rPr>
                        <w:t>Data</w:t>
                      </w:r>
                      <w:r>
                        <w:rPr>
                          <w:rFonts w:ascii="Times New Roman"/>
                          <w:color w:val="FFFFFF"/>
                          <w:spacing w:val="1"/>
                          <w:w w:val="110"/>
                          <w:sz w:val="6"/>
                        </w:rPr>
                        <w:t xml:space="preserve"> </w:t>
                      </w:r>
                      <w:r>
                        <w:rPr>
                          <w:rFonts w:ascii="Arial"/>
                          <w:color w:val="FFFFFF"/>
                          <w:spacing w:val="-2"/>
                          <w:w w:val="110"/>
                          <w:sz w:val="6"/>
                        </w:rPr>
                        <w:t>augmentation</w:t>
                      </w:r>
                    </w:p>
                  </w:txbxContent>
                </v:textbox>
                <w10:wrap anchorx="page"/>
              </v:shape>
            </w:pict>
          </mc:Fallback>
        </mc:AlternateContent>
      </w:r>
      <w:proofErr w:type="spellStart"/>
      <w:r>
        <w:rPr>
          <w:rFonts w:ascii="Arial"/>
          <w:w w:val="105"/>
          <w:sz w:val="10"/>
        </w:rPr>
        <w:t>pro</w:t>
      </w:r>
      <w:r>
        <w:rPr>
          <w:rFonts w:ascii="Arial"/>
          <w:w w:val="105"/>
          <w:sz w:val="3"/>
        </w:rPr>
        <w:t>WGAN</w:t>
      </w:r>
      <w:proofErr w:type="spellEnd"/>
      <w:r>
        <w:rPr>
          <w:rFonts w:ascii="Arial"/>
          <w:w w:val="105"/>
          <w:sz w:val="3"/>
        </w:rPr>
        <w:t>-div</w:t>
      </w:r>
      <w:r>
        <w:rPr>
          <w:rFonts w:ascii="Times New Roman"/>
          <w:w w:val="105"/>
          <w:sz w:val="3"/>
        </w:rPr>
        <w:t xml:space="preserve"> </w:t>
      </w:r>
      <w:r>
        <w:rPr>
          <w:rFonts w:ascii="Arial"/>
          <w:w w:val="105"/>
          <w:sz w:val="3"/>
        </w:rPr>
        <w:t>+</w:t>
      </w:r>
      <w:r>
        <w:rPr>
          <w:rFonts w:ascii="Times New Roman"/>
          <w:w w:val="105"/>
          <w:sz w:val="3"/>
        </w:rPr>
        <w:t xml:space="preserve"> </w:t>
      </w:r>
      <w:proofErr w:type="spellStart"/>
      <w:r>
        <w:rPr>
          <w:rFonts w:ascii="Arial"/>
          <w:w w:val="105"/>
          <w:sz w:val="3"/>
        </w:rPr>
        <w:t>mixup</w:t>
      </w:r>
      <w:proofErr w:type="spellEnd"/>
      <w:r>
        <w:rPr>
          <w:rFonts w:ascii="Times New Roman"/>
          <w:spacing w:val="10"/>
          <w:w w:val="105"/>
          <w:sz w:val="3"/>
        </w:rPr>
        <w:t xml:space="preserve"> </w:t>
      </w:r>
      <w:r>
        <w:rPr>
          <w:rFonts w:ascii="Arial"/>
          <w:w w:val="105"/>
          <w:sz w:val="10"/>
        </w:rPr>
        <w:t>+</w:t>
      </w:r>
      <w:r>
        <w:rPr>
          <w:rFonts w:ascii="Times New Roman"/>
          <w:spacing w:val="-17"/>
          <w:w w:val="105"/>
          <w:sz w:val="10"/>
        </w:rPr>
        <w:t xml:space="preserve"> </w:t>
      </w:r>
      <w:r>
        <w:rPr>
          <w:rFonts w:ascii="Arial"/>
          <w:w w:val="105"/>
          <w:sz w:val="10"/>
        </w:rPr>
        <w:t>pro</w:t>
      </w:r>
      <w:r>
        <w:rPr>
          <w:rFonts w:ascii="Times New Roman"/>
          <w:spacing w:val="40"/>
          <w:w w:val="105"/>
          <w:sz w:val="10"/>
        </w:rPr>
        <w:t xml:space="preserve"> </w:t>
      </w:r>
      <w:proofErr w:type="spellStart"/>
      <w:r>
        <w:rPr>
          <w:rFonts w:ascii="Arial"/>
          <w:w w:val="105"/>
          <w:sz w:val="10"/>
        </w:rPr>
        <w:t>meta</w:t>
      </w:r>
      <w:r>
        <w:rPr>
          <w:rFonts w:ascii="Arial"/>
          <w:w w:val="105"/>
          <w:sz w:val="3"/>
        </w:rPr>
        <w:t>WGAN</w:t>
      </w:r>
      <w:proofErr w:type="spellEnd"/>
      <w:r>
        <w:rPr>
          <w:rFonts w:ascii="Arial"/>
          <w:w w:val="105"/>
          <w:sz w:val="3"/>
        </w:rPr>
        <w:t>-div</w:t>
      </w:r>
      <w:r>
        <w:rPr>
          <w:rFonts w:ascii="Times New Roman"/>
          <w:spacing w:val="-2"/>
          <w:w w:val="105"/>
          <w:sz w:val="3"/>
        </w:rPr>
        <w:t xml:space="preserve"> </w:t>
      </w:r>
      <w:r>
        <w:rPr>
          <w:rFonts w:ascii="Arial"/>
          <w:w w:val="105"/>
          <w:sz w:val="3"/>
        </w:rPr>
        <w:t>+</w:t>
      </w:r>
      <w:r>
        <w:rPr>
          <w:rFonts w:ascii="Times New Roman"/>
          <w:spacing w:val="-2"/>
          <w:w w:val="105"/>
          <w:sz w:val="3"/>
        </w:rPr>
        <w:t xml:space="preserve"> </w:t>
      </w:r>
      <w:proofErr w:type="spellStart"/>
      <w:r>
        <w:rPr>
          <w:rFonts w:ascii="Arial"/>
          <w:w w:val="105"/>
          <w:sz w:val="3"/>
        </w:rPr>
        <w:t>mixup</w:t>
      </w:r>
      <w:proofErr w:type="spellEnd"/>
      <w:r>
        <w:rPr>
          <w:rFonts w:ascii="Times New Roman"/>
          <w:spacing w:val="-2"/>
          <w:w w:val="105"/>
          <w:sz w:val="3"/>
        </w:rPr>
        <w:t xml:space="preserve"> </w:t>
      </w:r>
      <w:r>
        <w:rPr>
          <w:rFonts w:ascii="Arial"/>
          <w:w w:val="105"/>
          <w:sz w:val="10"/>
        </w:rPr>
        <w:t>+</w:t>
      </w:r>
      <w:r>
        <w:rPr>
          <w:rFonts w:ascii="Times New Roman"/>
          <w:spacing w:val="-7"/>
          <w:w w:val="105"/>
          <w:sz w:val="10"/>
        </w:rPr>
        <w:t xml:space="preserve"> </w:t>
      </w:r>
      <w:r>
        <w:rPr>
          <w:rFonts w:ascii="Arial"/>
          <w:w w:val="105"/>
          <w:sz w:val="10"/>
        </w:rPr>
        <w:t>meta</w:t>
      </w:r>
      <w:r>
        <w:rPr>
          <w:rFonts w:ascii="Times New Roman"/>
          <w:spacing w:val="40"/>
          <w:w w:val="105"/>
          <w:sz w:val="10"/>
        </w:rPr>
        <w:t xml:space="preserve"> </w:t>
      </w:r>
      <w:proofErr w:type="spellStart"/>
      <w:r>
        <w:rPr>
          <w:rFonts w:ascii="Arial"/>
          <w:w w:val="105"/>
          <w:sz w:val="10"/>
        </w:rPr>
        <w:t>ana</w:t>
      </w:r>
      <w:r>
        <w:rPr>
          <w:rFonts w:ascii="Arial"/>
          <w:w w:val="105"/>
          <w:sz w:val="3"/>
        </w:rPr>
        <w:t>WGAN</w:t>
      </w:r>
      <w:proofErr w:type="spellEnd"/>
      <w:r>
        <w:rPr>
          <w:rFonts w:ascii="Arial"/>
          <w:w w:val="105"/>
          <w:sz w:val="3"/>
        </w:rPr>
        <w:t>-div</w:t>
      </w:r>
      <w:r>
        <w:rPr>
          <w:rFonts w:ascii="Times New Roman"/>
          <w:w w:val="105"/>
          <w:sz w:val="3"/>
        </w:rPr>
        <w:t xml:space="preserve"> </w:t>
      </w:r>
      <w:r>
        <w:rPr>
          <w:rFonts w:ascii="Arial"/>
          <w:w w:val="105"/>
          <w:sz w:val="3"/>
        </w:rPr>
        <w:t>+</w:t>
      </w:r>
      <w:r>
        <w:rPr>
          <w:rFonts w:ascii="Times New Roman"/>
          <w:w w:val="105"/>
          <w:sz w:val="3"/>
        </w:rPr>
        <w:t xml:space="preserve"> </w:t>
      </w:r>
      <w:proofErr w:type="spellStart"/>
      <w:r>
        <w:rPr>
          <w:rFonts w:ascii="Arial"/>
          <w:w w:val="105"/>
          <w:sz w:val="3"/>
        </w:rPr>
        <w:t>mixup</w:t>
      </w:r>
      <w:proofErr w:type="spellEnd"/>
      <w:r>
        <w:rPr>
          <w:rFonts w:ascii="Times New Roman"/>
          <w:w w:val="105"/>
          <w:sz w:val="3"/>
        </w:rPr>
        <w:t xml:space="preserve"> </w:t>
      </w:r>
      <w:r>
        <w:rPr>
          <w:rFonts w:ascii="Arial"/>
          <w:w w:val="105"/>
          <w:sz w:val="10"/>
        </w:rPr>
        <w:t>+</w:t>
      </w:r>
      <w:r>
        <w:rPr>
          <w:rFonts w:ascii="Times New Roman"/>
          <w:w w:val="105"/>
          <w:sz w:val="10"/>
        </w:rPr>
        <w:t xml:space="preserve"> </w:t>
      </w:r>
      <w:r>
        <w:rPr>
          <w:rFonts w:ascii="Arial"/>
          <w:w w:val="105"/>
          <w:sz w:val="10"/>
        </w:rPr>
        <w:t>ana</w:t>
      </w:r>
      <w:r>
        <w:rPr>
          <w:rFonts w:ascii="Times New Roman"/>
          <w:spacing w:val="40"/>
          <w:w w:val="105"/>
          <w:sz w:val="10"/>
        </w:rPr>
        <w:t xml:space="preserve"> </w:t>
      </w:r>
      <w:proofErr w:type="spellStart"/>
      <w:r>
        <w:rPr>
          <w:rFonts w:ascii="Arial"/>
          <w:w w:val="105"/>
          <w:sz w:val="10"/>
        </w:rPr>
        <w:t>telo</w:t>
      </w:r>
      <w:r>
        <w:rPr>
          <w:rFonts w:ascii="Arial"/>
          <w:w w:val="105"/>
          <w:sz w:val="3"/>
        </w:rPr>
        <w:t>WGAN</w:t>
      </w:r>
      <w:proofErr w:type="spellEnd"/>
      <w:r>
        <w:rPr>
          <w:rFonts w:ascii="Arial"/>
          <w:w w:val="105"/>
          <w:sz w:val="3"/>
        </w:rPr>
        <w:t>-div</w:t>
      </w:r>
      <w:r>
        <w:rPr>
          <w:rFonts w:ascii="Times New Roman"/>
          <w:w w:val="105"/>
          <w:sz w:val="3"/>
        </w:rPr>
        <w:t xml:space="preserve"> </w:t>
      </w:r>
      <w:r>
        <w:rPr>
          <w:rFonts w:ascii="Arial"/>
          <w:w w:val="105"/>
          <w:sz w:val="3"/>
        </w:rPr>
        <w:t>+</w:t>
      </w:r>
      <w:r>
        <w:rPr>
          <w:rFonts w:ascii="Times New Roman"/>
          <w:w w:val="105"/>
          <w:sz w:val="3"/>
        </w:rPr>
        <w:t xml:space="preserve"> </w:t>
      </w:r>
      <w:proofErr w:type="spellStart"/>
      <w:r>
        <w:rPr>
          <w:rFonts w:ascii="Arial"/>
          <w:w w:val="105"/>
          <w:sz w:val="3"/>
        </w:rPr>
        <w:t>mixup</w:t>
      </w:r>
      <w:proofErr w:type="spellEnd"/>
      <w:r>
        <w:rPr>
          <w:rFonts w:ascii="Times New Roman"/>
          <w:w w:val="105"/>
          <w:sz w:val="3"/>
        </w:rPr>
        <w:t xml:space="preserve"> </w:t>
      </w:r>
      <w:r>
        <w:rPr>
          <w:rFonts w:ascii="Arial"/>
          <w:w w:val="105"/>
          <w:sz w:val="10"/>
        </w:rPr>
        <w:t>+</w:t>
      </w:r>
      <w:r>
        <w:rPr>
          <w:rFonts w:ascii="Times New Roman"/>
          <w:w w:val="105"/>
          <w:sz w:val="10"/>
        </w:rPr>
        <w:t xml:space="preserve"> </w:t>
      </w:r>
      <w:proofErr w:type="spellStart"/>
      <w:r>
        <w:rPr>
          <w:rFonts w:ascii="Arial"/>
          <w:w w:val="105"/>
          <w:sz w:val="10"/>
        </w:rPr>
        <w:t>telo</w:t>
      </w:r>
      <w:proofErr w:type="spellEnd"/>
    </w:p>
    <w:p w14:paraId="76803E7E" w14:textId="77777777" w:rsidR="005143EB" w:rsidRDefault="005143EB">
      <w:pPr>
        <w:pStyle w:val="Textoindependiente"/>
        <w:spacing w:before="30"/>
        <w:rPr>
          <w:rFonts w:ascii="Arial"/>
          <w:sz w:val="3"/>
        </w:rPr>
      </w:pPr>
    </w:p>
    <w:p w14:paraId="30EA5CF6" w14:textId="77777777" w:rsidR="005143EB" w:rsidRDefault="00000000">
      <w:pPr>
        <w:spacing w:line="285" w:lineRule="auto"/>
        <w:ind w:left="622" w:right="75" w:hanging="162"/>
        <w:rPr>
          <w:rFonts w:ascii="Arial Narrow"/>
          <w:b/>
          <w:sz w:val="7"/>
        </w:rPr>
      </w:pPr>
      <w:r>
        <w:rPr>
          <w:rFonts w:ascii="Arial Narrow"/>
          <w:b/>
          <w:spacing w:val="-4"/>
          <w:w w:val="110"/>
          <w:sz w:val="7"/>
        </w:rPr>
        <w:t>Synthetic</w:t>
      </w:r>
      <w:r>
        <w:rPr>
          <w:rFonts w:ascii="Times New Roman"/>
          <w:spacing w:val="-7"/>
          <w:w w:val="110"/>
          <w:sz w:val="7"/>
        </w:rPr>
        <w:t xml:space="preserve"> </w:t>
      </w:r>
      <w:r>
        <w:rPr>
          <w:rFonts w:ascii="Arial Narrow"/>
          <w:b/>
          <w:spacing w:val="-4"/>
          <w:w w:val="110"/>
          <w:sz w:val="7"/>
        </w:rPr>
        <w:t>samples</w:t>
      </w:r>
      <w:r>
        <w:rPr>
          <w:rFonts w:ascii="Times New Roman"/>
          <w:spacing w:val="40"/>
          <w:w w:val="110"/>
          <w:sz w:val="7"/>
        </w:rPr>
        <w:t xml:space="preserve"> </w:t>
      </w:r>
      <w:r>
        <w:rPr>
          <w:rFonts w:ascii="Arial Narrow"/>
          <w:b/>
          <w:spacing w:val="-2"/>
          <w:w w:val="110"/>
          <w:sz w:val="7"/>
        </w:rPr>
        <w:t>created</w:t>
      </w:r>
    </w:p>
    <w:p w14:paraId="29FD2681" w14:textId="77777777" w:rsidR="005143EB" w:rsidRDefault="00000000">
      <w:pPr>
        <w:spacing w:before="70"/>
        <w:rPr>
          <w:rFonts w:ascii="Arial Narrow"/>
          <w:b/>
          <w:sz w:val="10"/>
        </w:rPr>
      </w:pPr>
      <w:r>
        <w:br w:type="column"/>
      </w:r>
    </w:p>
    <w:p w14:paraId="6FBAF43C" w14:textId="77777777" w:rsidR="005143EB" w:rsidRDefault="00000000">
      <w:pPr>
        <w:spacing w:line="264" w:lineRule="auto"/>
        <w:ind w:left="309" w:right="284" w:hanging="29"/>
        <w:jc w:val="center"/>
        <w:rPr>
          <w:rFonts w:ascii="Arial"/>
          <w:sz w:val="10"/>
        </w:rPr>
      </w:pPr>
      <w:r>
        <w:rPr>
          <w:rFonts w:ascii="Arial"/>
          <w:sz w:val="10"/>
        </w:rPr>
        <w:t>training</w:t>
      </w:r>
      <w:r>
        <w:rPr>
          <w:rFonts w:ascii="Times New Roman"/>
          <w:spacing w:val="-7"/>
          <w:sz w:val="10"/>
        </w:rPr>
        <w:t xml:space="preserve"> </w:t>
      </w:r>
      <w:r>
        <w:rPr>
          <w:rFonts w:ascii="Arial"/>
          <w:sz w:val="10"/>
        </w:rPr>
        <w:t>set:</w:t>
      </w:r>
      <w:r>
        <w:rPr>
          <w:rFonts w:ascii="Times New Roman"/>
          <w:spacing w:val="40"/>
          <w:sz w:val="10"/>
        </w:rPr>
        <w:t xml:space="preserve"> </w:t>
      </w:r>
      <w:r>
        <w:rPr>
          <w:rFonts w:ascii="Arial"/>
          <w:sz w:val="10"/>
        </w:rPr>
        <w:t>80%</w:t>
      </w:r>
      <w:r>
        <w:rPr>
          <w:rFonts w:ascii="Times New Roman"/>
          <w:spacing w:val="-7"/>
          <w:sz w:val="10"/>
        </w:rPr>
        <w:t xml:space="preserve"> </w:t>
      </w:r>
      <w:r>
        <w:rPr>
          <w:rFonts w:ascii="Arial"/>
          <w:sz w:val="10"/>
        </w:rPr>
        <w:t>samples</w:t>
      </w:r>
    </w:p>
    <w:p w14:paraId="723885AC" w14:textId="77777777" w:rsidR="005143EB" w:rsidRDefault="005143EB">
      <w:pPr>
        <w:pStyle w:val="Textoindependiente"/>
        <w:spacing w:before="5"/>
        <w:rPr>
          <w:rFonts w:ascii="Arial"/>
          <w:sz w:val="14"/>
        </w:rPr>
      </w:pPr>
    </w:p>
    <w:p w14:paraId="7D6D1CA1" w14:textId="77777777" w:rsidR="005143EB" w:rsidRDefault="00000000">
      <w:pPr>
        <w:pStyle w:val="Textoindependiente"/>
        <w:ind w:left="-93"/>
        <w:rPr>
          <w:rFonts w:ascii="Arial"/>
        </w:rPr>
      </w:pPr>
      <w:r>
        <w:rPr>
          <w:rFonts w:ascii="Arial"/>
          <w:noProof/>
        </w:rPr>
        <mc:AlternateContent>
          <mc:Choice Requires="wps">
            <w:drawing>
              <wp:inline distT="0" distB="0" distL="0" distR="0" wp14:anchorId="308F2EE7" wp14:editId="00071722">
                <wp:extent cx="436245" cy="209550"/>
                <wp:effectExtent l="0" t="0" r="0" b="0"/>
                <wp:docPr id="141" name="Text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6245" cy="209550"/>
                        </a:xfrm>
                        <a:prstGeom prst="rect">
                          <a:avLst/>
                        </a:prstGeom>
                        <a:solidFill>
                          <a:srgbClr val="009FAF"/>
                        </a:solidFill>
                      </wps:spPr>
                      <wps:txbx>
                        <w:txbxContent>
                          <w:p w14:paraId="3DE18746" w14:textId="77777777" w:rsidR="005143EB" w:rsidRDefault="00000000">
                            <w:pPr>
                              <w:spacing w:before="100"/>
                              <w:ind w:left="27"/>
                              <w:rPr>
                                <w:rFonts w:ascii="Arial"/>
                                <w:color w:val="000000"/>
                                <w:sz w:val="11"/>
                              </w:rPr>
                            </w:pPr>
                            <w:r>
                              <w:rPr>
                                <w:rFonts w:ascii="Arial"/>
                                <w:color w:val="000000"/>
                                <w:w w:val="105"/>
                                <w:sz w:val="11"/>
                              </w:rPr>
                              <w:t>Shuffle</w:t>
                            </w:r>
                            <w:r>
                              <w:rPr>
                                <w:rFonts w:ascii="Times New Roman"/>
                                <w:color w:val="000000"/>
                                <w:spacing w:val="2"/>
                                <w:w w:val="105"/>
                                <w:sz w:val="11"/>
                              </w:rPr>
                              <w:t xml:space="preserve"> </w:t>
                            </w:r>
                            <w:r>
                              <w:rPr>
                                <w:rFonts w:ascii="Arial"/>
                                <w:color w:val="000000"/>
                                <w:spacing w:val="-2"/>
                                <w:w w:val="105"/>
                                <w:sz w:val="11"/>
                              </w:rPr>
                              <w:t>split</w:t>
                            </w:r>
                          </w:p>
                        </w:txbxContent>
                      </wps:txbx>
                      <wps:bodyPr wrap="square" lIns="0" tIns="0" rIns="0" bIns="0" rtlCol="0">
                        <a:noAutofit/>
                      </wps:bodyPr>
                    </wps:wsp>
                  </a:graphicData>
                </a:graphic>
              </wp:inline>
            </w:drawing>
          </mc:Choice>
          <mc:Fallback>
            <w:pict>
              <v:shape w14:anchorId="308F2EE7" id="Textbox 141" o:spid="_x0000_s1074" type="#_x0000_t202" style="width:34.3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" fillcolor="#009faf" stroked="f">
                <v:textbox inset="0,0,0,0">
                  <w:txbxContent>
                    <w:p w14:paraId="3DE18746" w14:textId="77777777" w:rsidR="005143EB" w:rsidRDefault="00000000">
                      <w:pPr>
                        <w:spacing w:before="100"/>
                        <w:ind w:left="27"/>
                        <w:rPr>
                          <w:rFonts w:ascii="Arial"/>
                          <w:color w:val="000000"/>
                          <w:sz w:val="11"/>
                        </w:rPr>
                      </w:pPr>
                      <w:r>
                        <w:rPr>
                          <w:rFonts w:ascii="Arial"/>
                          <w:color w:val="000000"/>
                          <w:w w:val="105"/>
                          <w:sz w:val="11"/>
                        </w:rPr>
                        <w:t>Shuffle</w:t>
                      </w:r>
                      <w:r>
                        <w:rPr>
                          <w:rFonts w:ascii="Times New Roman"/>
                          <w:color w:val="000000"/>
                          <w:spacing w:val="2"/>
                          <w:w w:val="105"/>
                          <w:sz w:val="11"/>
                        </w:rPr>
                        <w:t xml:space="preserve"> </w:t>
                      </w:r>
                      <w:r>
                        <w:rPr>
                          <w:rFonts w:ascii="Arial"/>
                          <w:color w:val="000000"/>
                          <w:spacing w:val="-2"/>
                          <w:w w:val="105"/>
                          <w:sz w:val="11"/>
                        </w:rPr>
                        <w:t>split</w:t>
                      </w:r>
                    </w:p>
                  </w:txbxContent>
                </v:textbox>
                <w10:anchorlock/>
              </v:shape>
            </w:pict>
          </mc:Fallback>
        </mc:AlternateContent>
      </w:r>
    </w:p>
    <w:p w14:paraId="5DF04426" w14:textId="77777777" w:rsidR="005143EB" w:rsidRDefault="00000000">
      <w:pPr>
        <w:spacing w:before="97"/>
        <w:ind w:right="3"/>
        <w:jc w:val="center"/>
        <w:rPr>
          <w:rFonts w:ascii="Arial"/>
          <w:sz w:val="10"/>
        </w:rPr>
      </w:pPr>
      <w:r>
        <w:rPr>
          <w:rFonts w:ascii="Arial"/>
          <w:sz w:val="10"/>
        </w:rPr>
        <w:t>test</w:t>
      </w:r>
      <w:r>
        <w:rPr>
          <w:rFonts w:ascii="Times New Roman"/>
          <w:spacing w:val="3"/>
          <w:sz w:val="10"/>
        </w:rPr>
        <w:t xml:space="preserve"> </w:t>
      </w:r>
      <w:r>
        <w:rPr>
          <w:rFonts w:ascii="Arial"/>
          <w:spacing w:val="-4"/>
          <w:sz w:val="10"/>
        </w:rPr>
        <w:t>set:</w:t>
      </w:r>
    </w:p>
    <w:p w14:paraId="657342CA" w14:textId="77777777" w:rsidR="005143EB" w:rsidRDefault="00000000">
      <w:pPr>
        <w:spacing w:before="12"/>
        <w:ind w:left="22"/>
        <w:jc w:val="center"/>
        <w:rPr>
          <w:rFonts w:ascii="Arial"/>
          <w:sz w:val="10"/>
        </w:rPr>
      </w:pPr>
      <w:r>
        <w:rPr>
          <w:rFonts w:ascii="Arial"/>
          <w:sz w:val="10"/>
        </w:rPr>
        <w:t>20%</w:t>
      </w:r>
      <w:r>
        <w:rPr>
          <w:rFonts w:ascii="Times New Roman"/>
          <w:spacing w:val="1"/>
          <w:sz w:val="10"/>
        </w:rPr>
        <w:t xml:space="preserve"> </w:t>
      </w:r>
      <w:r>
        <w:rPr>
          <w:rFonts w:ascii="Arial"/>
          <w:spacing w:val="-2"/>
          <w:sz w:val="10"/>
        </w:rPr>
        <w:t>samples</w:t>
      </w:r>
    </w:p>
    <w:p w14:paraId="11D6292F" w14:textId="77777777" w:rsidR="005143EB" w:rsidRDefault="005143EB">
      <w:pPr>
        <w:pStyle w:val="Textoindependiente"/>
        <w:rPr>
          <w:rFonts w:ascii="Arial"/>
          <w:sz w:val="10"/>
        </w:rPr>
      </w:pPr>
    </w:p>
    <w:p w14:paraId="5FF6B5D5" w14:textId="77777777" w:rsidR="005143EB" w:rsidRDefault="005143EB">
      <w:pPr>
        <w:pStyle w:val="Textoindependiente"/>
        <w:rPr>
          <w:rFonts w:ascii="Arial"/>
          <w:sz w:val="10"/>
        </w:rPr>
      </w:pPr>
    </w:p>
    <w:p w14:paraId="16AA8A58" w14:textId="77777777" w:rsidR="005143EB" w:rsidRDefault="005143EB">
      <w:pPr>
        <w:pStyle w:val="Textoindependiente"/>
        <w:rPr>
          <w:rFonts w:ascii="Arial"/>
          <w:sz w:val="10"/>
        </w:rPr>
      </w:pPr>
    </w:p>
    <w:p w14:paraId="2789FCE8" w14:textId="77777777" w:rsidR="005143EB" w:rsidRDefault="005143EB">
      <w:pPr>
        <w:pStyle w:val="Textoindependiente"/>
        <w:spacing w:before="74"/>
        <w:rPr>
          <w:rFonts w:ascii="Arial"/>
          <w:sz w:val="10"/>
        </w:rPr>
      </w:pPr>
    </w:p>
    <w:p w14:paraId="73B806D4" w14:textId="77777777" w:rsidR="005143EB" w:rsidRDefault="00000000">
      <w:pPr>
        <w:spacing w:line="264" w:lineRule="auto"/>
        <w:ind w:left="595" w:firstLine="28"/>
        <w:rPr>
          <w:rFonts w:ascii="Arial"/>
          <w:sz w:val="10"/>
        </w:rPr>
      </w:pPr>
      <w:r>
        <w:rPr>
          <w:rFonts w:ascii="Arial"/>
          <w:sz w:val="10"/>
        </w:rPr>
        <w:t>training</w:t>
      </w:r>
      <w:r>
        <w:rPr>
          <w:rFonts w:ascii="Times New Roman"/>
          <w:spacing w:val="-7"/>
          <w:sz w:val="10"/>
        </w:rPr>
        <w:t xml:space="preserve"> </w:t>
      </w:r>
      <w:r>
        <w:rPr>
          <w:rFonts w:ascii="Arial"/>
          <w:sz w:val="10"/>
        </w:rPr>
        <w:t>set:</w:t>
      </w:r>
      <w:r>
        <w:rPr>
          <w:rFonts w:ascii="Times New Roman"/>
          <w:spacing w:val="40"/>
          <w:sz w:val="10"/>
        </w:rPr>
        <w:t xml:space="preserve"> </w:t>
      </w:r>
      <w:r>
        <w:rPr>
          <w:rFonts w:ascii="Arial"/>
          <w:sz w:val="10"/>
        </w:rPr>
        <w:t>80%</w:t>
      </w:r>
      <w:r>
        <w:rPr>
          <w:rFonts w:ascii="Times New Roman"/>
          <w:spacing w:val="-1"/>
          <w:sz w:val="10"/>
        </w:rPr>
        <w:t xml:space="preserve"> </w:t>
      </w:r>
      <w:r>
        <w:rPr>
          <w:rFonts w:ascii="Arial"/>
          <w:spacing w:val="-2"/>
          <w:sz w:val="10"/>
        </w:rPr>
        <w:t>samples</w:t>
      </w:r>
    </w:p>
    <w:p w14:paraId="75EAD5D8" w14:textId="77777777" w:rsidR="005143EB" w:rsidRDefault="00000000">
      <w:pPr>
        <w:pStyle w:val="Textoindependiente"/>
        <w:spacing w:before="9"/>
        <w:rPr>
          <w:rFonts w:ascii="Arial"/>
          <w:sz w:val="12"/>
        </w:rPr>
      </w:pPr>
      <w:r>
        <w:rPr>
          <w:noProof/>
        </w:rPr>
        <mc:AlternateContent>
          <mc:Choice Requires="wps">
            <w:drawing>
              <wp:anchor distT="0" distB="0" distL="0" distR="0" simplePos="0" relativeHeight="251658284" behindDoc="1" locked="0" layoutInCell="1" allowOverlap="1" wp14:anchorId="2B0F2435" wp14:editId="7EECC936">
                <wp:simplePos x="0" y="0"/>
                <wp:positionH relativeFrom="page">
                  <wp:posOffset>4580419</wp:posOffset>
                </wp:positionH>
                <wp:positionV relativeFrom="paragraph">
                  <wp:posOffset>108821</wp:posOffset>
                </wp:positionV>
                <wp:extent cx="436245" cy="209550"/>
                <wp:effectExtent l="0" t="0" r="0" b="0"/>
                <wp:wrapTopAndBottom/>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6245" cy="209550"/>
                        </a:xfrm>
                        <a:prstGeom prst="rect">
                          <a:avLst/>
                        </a:prstGeom>
                      </wps:spPr>
                      <wps:txbx>
                        <w:txbxContent>
                          <w:p w14:paraId="376817B1" w14:textId="77777777" w:rsidR="005143EB" w:rsidRDefault="00000000">
                            <w:pPr>
                              <w:spacing w:before="108"/>
                              <w:ind w:left="40"/>
                              <w:rPr>
                                <w:rFonts w:ascii="Arial"/>
                                <w:sz w:val="11"/>
                              </w:rPr>
                            </w:pPr>
                            <w:r>
                              <w:rPr>
                                <w:rFonts w:ascii="Arial"/>
                                <w:w w:val="105"/>
                                <w:sz w:val="11"/>
                              </w:rPr>
                              <w:t>Shuffle</w:t>
                            </w:r>
                            <w:r>
                              <w:rPr>
                                <w:rFonts w:ascii="Times New Roman"/>
                                <w:spacing w:val="2"/>
                                <w:w w:val="105"/>
                                <w:sz w:val="11"/>
                              </w:rPr>
                              <w:t xml:space="preserve"> </w:t>
                            </w:r>
                            <w:r>
                              <w:rPr>
                                <w:rFonts w:ascii="Arial"/>
                                <w:spacing w:val="-2"/>
                                <w:w w:val="105"/>
                                <w:sz w:val="11"/>
                              </w:rPr>
                              <w:t>split</w:t>
                            </w:r>
                          </w:p>
                        </w:txbxContent>
                      </wps:txbx>
                      <wps:bodyPr wrap="square" lIns="0" tIns="0" rIns="0" bIns="0" rtlCol="0">
                        <a:noAutofit/>
                      </wps:bodyPr>
                    </wps:wsp>
                  </a:graphicData>
                </a:graphic>
              </wp:anchor>
            </w:drawing>
          </mc:Choice>
          <mc:Fallback>
            <w:pict>
              <v:shape w14:anchorId="2B0F2435" id="Textbox 142" o:spid="_x0000_s1075" type="#_x0000_t202" style="position:absolute;margin-left:360.65pt;margin-top:8.55pt;width:34.35pt;height:16.5pt;z-index:-2516581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" filled="f" stroked="f">
                <v:textbox inset="0,0,0,0">
                  <w:txbxContent>
                    <w:p w14:paraId="376817B1" w14:textId="77777777" w:rsidR="005143EB" w:rsidRDefault="00000000">
                      <w:pPr>
                        <w:spacing w:before="108"/>
                        <w:ind w:left="40"/>
                        <w:rPr>
                          <w:rFonts w:ascii="Arial"/>
                          <w:sz w:val="11"/>
                        </w:rPr>
                      </w:pPr>
                      <w:r>
                        <w:rPr>
                          <w:rFonts w:ascii="Arial"/>
                          <w:w w:val="105"/>
                          <w:sz w:val="11"/>
                        </w:rPr>
                        <w:t>Shuffle</w:t>
                      </w:r>
                      <w:r>
                        <w:rPr>
                          <w:rFonts w:ascii="Times New Roman"/>
                          <w:spacing w:val="2"/>
                          <w:w w:val="105"/>
                          <w:sz w:val="11"/>
                        </w:rPr>
                        <w:t xml:space="preserve"> </w:t>
                      </w:r>
                      <w:r>
                        <w:rPr>
                          <w:rFonts w:ascii="Arial"/>
                          <w:spacing w:val="-2"/>
                          <w:w w:val="105"/>
                          <w:sz w:val="11"/>
                        </w:rPr>
                        <w:t>split</w:t>
                      </w:r>
                    </w:p>
                  </w:txbxContent>
                </v:textbox>
                <w10:wrap type="topAndBottom" anchorx="page"/>
              </v:shape>
            </w:pict>
          </mc:Fallback>
        </mc:AlternateContent>
      </w:r>
    </w:p>
    <w:p w14:paraId="4D1AAFC9" w14:textId="77777777" w:rsidR="005143EB" w:rsidRDefault="00000000">
      <w:pPr>
        <w:spacing w:before="91" w:line="264" w:lineRule="auto"/>
        <w:ind w:left="543" w:right="47" w:firstLine="112"/>
        <w:rPr>
          <w:rFonts w:ascii="Arial"/>
          <w:sz w:val="10"/>
        </w:rPr>
      </w:pPr>
      <w:r>
        <w:rPr>
          <w:rFonts w:ascii="Arial"/>
          <w:sz w:val="10"/>
        </w:rPr>
        <w:t>test</w:t>
      </w:r>
      <w:r>
        <w:rPr>
          <w:rFonts w:ascii="Times New Roman"/>
          <w:spacing w:val="-7"/>
          <w:sz w:val="10"/>
        </w:rPr>
        <w:t xml:space="preserve"> </w:t>
      </w:r>
      <w:r>
        <w:rPr>
          <w:rFonts w:ascii="Arial"/>
          <w:sz w:val="10"/>
        </w:rPr>
        <w:t>set:</w:t>
      </w:r>
      <w:r>
        <w:rPr>
          <w:rFonts w:ascii="Times New Roman"/>
          <w:spacing w:val="40"/>
          <w:sz w:val="10"/>
        </w:rPr>
        <w:t xml:space="preserve"> </w:t>
      </w:r>
      <w:r>
        <w:rPr>
          <w:rFonts w:ascii="Arial"/>
          <w:sz w:val="10"/>
        </w:rPr>
        <w:t>20%</w:t>
      </w:r>
      <w:r>
        <w:rPr>
          <w:rFonts w:ascii="Times New Roman"/>
          <w:spacing w:val="-7"/>
          <w:sz w:val="10"/>
        </w:rPr>
        <w:t xml:space="preserve"> </w:t>
      </w:r>
      <w:r>
        <w:rPr>
          <w:rFonts w:ascii="Arial"/>
          <w:sz w:val="10"/>
        </w:rPr>
        <w:t>samples</w:t>
      </w:r>
    </w:p>
    <w:p w14:paraId="13D696A7" w14:textId="77777777" w:rsidR="005143EB" w:rsidRDefault="00000000">
      <w:pPr>
        <w:rPr>
          <w:rFonts w:ascii="Arial"/>
          <w:sz w:val="11"/>
        </w:rPr>
      </w:pPr>
      <w:r>
        <w:br w:type="column"/>
      </w:r>
    </w:p>
    <w:p w14:paraId="2A5E35F9" w14:textId="77777777" w:rsidR="005143EB" w:rsidRDefault="005143EB">
      <w:pPr>
        <w:pStyle w:val="Textoindependiente"/>
        <w:rPr>
          <w:rFonts w:ascii="Arial"/>
          <w:sz w:val="11"/>
        </w:rPr>
      </w:pPr>
    </w:p>
    <w:p w14:paraId="7B4958DC" w14:textId="77777777" w:rsidR="005143EB" w:rsidRDefault="005143EB">
      <w:pPr>
        <w:pStyle w:val="Textoindependiente"/>
        <w:spacing w:before="7"/>
        <w:rPr>
          <w:rFonts w:ascii="Arial"/>
          <w:sz w:val="11"/>
        </w:rPr>
      </w:pPr>
    </w:p>
    <w:p w14:paraId="47E2F418" w14:textId="77777777" w:rsidR="005143EB" w:rsidRDefault="00000000">
      <w:pPr>
        <w:ind w:left="70"/>
        <w:rPr>
          <w:rFonts w:ascii="Arial"/>
          <w:sz w:val="11"/>
        </w:rPr>
      </w:pPr>
      <w:r>
        <w:rPr>
          <w:rFonts w:ascii="Arial"/>
          <w:color w:val="FFFFFF"/>
          <w:spacing w:val="-2"/>
          <w:w w:val="105"/>
          <w:sz w:val="11"/>
        </w:rPr>
        <w:t>Train</w:t>
      </w:r>
    </w:p>
    <w:p w14:paraId="68BB2671" w14:textId="77777777" w:rsidR="005143EB" w:rsidRDefault="005143EB">
      <w:pPr>
        <w:pStyle w:val="Textoindependiente"/>
        <w:rPr>
          <w:rFonts w:ascii="Arial"/>
          <w:sz w:val="11"/>
        </w:rPr>
      </w:pPr>
    </w:p>
    <w:p w14:paraId="6EBEA234" w14:textId="77777777" w:rsidR="005143EB" w:rsidRDefault="005143EB">
      <w:pPr>
        <w:pStyle w:val="Textoindependiente"/>
        <w:rPr>
          <w:rFonts w:ascii="Arial"/>
          <w:sz w:val="11"/>
        </w:rPr>
      </w:pPr>
    </w:p>
    <w:p w14:paraId="226186F9" w14:textId="77777777" w:rsidR="005143EB" w:rsidRDefault="005143EB">
      <w:pPr>
        <w:pStyle w:val="Textoindependiente"/>
        <w:rPr>
          <w:rFonts w:ascii="Arial"/>
          <w:sz w:val="11"/>
        </w:rPr>
      </w:pPr>
    </w:p>
    <w:p w14:paraId="1283CF75" w14:textId="77777777" w:rsidR="005143EB" w:rsidRDefault="005143EB">
      <w:pPr>
        <w:pStyle w:val="Textoindependiente"/>
        <w:spacing w:before="61"/>
        <w:rPr>
          <w:rFonts w:ascii="Arial"/>
          <w:sz w:val="11"/>
        </w:rPr>
      </w:pPr>
    </w:p>
    <w:p w14:paraId="65BA7C8A" w14:textId="77777777" w:rsidR="005143EB" w:rsidRDefault="00000000">
      <w:pPr>
        <w:ind w:left="82"/>
        <w:rPr>
          <w:rFonts w:ascii="Arial"/>
          <w:sz w:val="11"/>
        </w:rPr>
      </w:pPr>
      <w:r>
        <w:rPr>
          <w:noProof/>
        </w:rPr>
        <mc:AlternateContent>
          <mc:Choice Requires="wps">
            <w:drawing>
              <wp:anchor distT="0" distB="0" distL="0" distR="0" simplePos="0" relativeHeight="251658241" behindDoc="0" locked="0" layoutInCell="1" allowOverlap="1" wp14:anchorId="5CF020CA" wp14:editId="0326CF1C">
                <wp:simplePos x="0" y="0"/>
                <wp:positionH relativeFrom="page">
                  <wp:posOffset>5503803</wp:posOffset>
                </wp:positionH>
                <wp:positionV relativeFrom="paragraph">
                  <wp:posOffset>-295491</wp:posOffset>
                </wp:positionV>
                <wp:extent cx="274320" cy="234950"/>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 cy="234950"/>
                        </a:xfrm>
                        <a:prstGeom prst="rect">
                          <a:avLst/>
                        </a:prstGeom>
                      </wps:spPr>
                      <wps:txbx>
                        <w:txbxContent>
                          <w:p w14:paraId="4FD44E19" w14:textId="77777777" w:rsidR="005143EB" w:rsidRDefault="00000000">
                            <w:pPr>
                              <w:spacing w:before="39"/>
                              <w:ind w:left="77"/>
                              <w:rPr>
                                <w:rFonts w:ascii="Arial"/>
                                <w:sz w:val="11"/>
                              </w:rPr>
                            </w:pPr>
                            <w:r>
                              <w:rPr>
                                <w:rFonts w:ascii="Arial"/>
                                <w:color w:val="FFFFFF"/>
                                <w:spacing w:val="-5"/>
                                <w:w w:val="105"/>
                                <w:sz w:val="11"/>
                              </w:rPr>
                              <w:t>CNN</w:t>
                            </w:r>
                          </w:p>
                          <w:p w14:paraId="1EC50241" w14:textId="77777777" w:rsidR="005143EB" w:rsidRDefault="00000000">
                            <w:pPr>
                              <w:spacing w:before="21"/>
                              <w:ind w:left="61"/>
                              <w:rPr>
                                <w:rFonts w:ascii="Arial"/>
                                <w:sz w:val="11"/>
                              </w:rPr>
                            </w:pPr>
                            <w:r>
                              <w:rPr>
                                <w:rFonts w:ascii="Arial"/>
                                <w:color w:val="FFFFFF"/>
                                <w:spacing w:val="-4"/>
                                <w:w w:val="105"/>
                                <w:sz w:val="11"/>
                              </w:rPr>
                              <w:t>model</w:t>
                            </w:r>
                          </w:p>
                        </w:txbxContent>
                      </wps:txbx>
                      <wps:bodyPr wrap="square" lIns="0" tIns="0" rIns="0" bIns="0" rtlCol="0">
                        <a:noAutofit/>
                      </wps:bodyPr>
                    </wps:wsp>
                  </a:graphicData>
                </a:graphic>
              </wp:anchor>
            </w:drawing>
          </mc:Choice>
          <mc:Fallback>
            <w:pict>
              <v:shape w14:anchorId="5CF020CA" id="Textbox 143" o:spid="_x0000_s1076" type="#_x0000_t202" style="position:absolute;left:0;text-align:left;margin-left:433.35pt;margin-top:-23.25pt;width:21.6pt;height:18.5pt;z-index:25165824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" filled="f" stroked="f">
                <v:textbox inset="0,0,0,0">
                  <w:txbxContent>
                    <w:p w14:paraId="4FD44E19" w14:textId="77777777" w:rsidR="005143EB" w:rsidRDefault="00000000">
                      <w:pPr>
                        <w:spacing w:before="39"/>
                        <w:ind w:left="77"/>
                        <w:rPr>
                          <w:rFonts w:ascii="Arial"/>
                          <w:sz w:val="11"/>
                        </w:rPr>
                      </w:pPr>
                      <w:r>
                        <w:rPr>
                          <w:rFonts w:ascii="Arial"/>
                          <w:color w:val="FFFFFF"/>
                          <w:spacing w:val="-5"/>
                          <w:w w:val="105"/>
                          <w:sz w:val="11"/>
                        </w:rPr>
                        <w:t>CNN</w:t>
                      </w:r>
                    </w:p>
                    <w:p w14:paraId="1EC50241" w14:textId="77777777" w:rsidR="005143EB" w:rsidRDefault="00000000">
                      <w:pPr>
                        <w:spacing w:before="21"/>
                        <w:ind w:left="61"/>
                        <w:rPr>
                          <w:rFonts w:ascii="Arial"/>
                          <w:sz w:val="11"/>
                        </w:rPr>
                      </w:pPr>
                      <w:r>
                        <w:rPr>
                          <w:rFonts w:ascii="Arial"/>
                          <w:color w:val="FFFFFF"/>
                          <w:spacing w:val="-4"/>
                          <w:w w:val="105"/>
                          <w:sz w:val="11"/>
                        </w:rPr>
                        <w:t>model</w:t>
                      </w:r>
                    </w:p>
                  </w:txbxContent>
                </v:textbox>
                <w10:wrap anchorx="page"/>
              </v:shape>
            </w:pict>
          </mc:Fallback>
        </mc:AlternateContent>
      </w:r>
      <w:r>
        <w:rPr>
          <w:rFonts w:ascii="Arial"/>
          <w:color w:val="FFFFFF"/>
          <w:spacing w:val="-4"/>
          <w:w w:val="105"/>
          <w:sz w:val="11"/>
        </w:rPr>
        <w:t>Test</w:t>
      </w:r>
    </w:p>
    <w:p w14:paraId="3E48AD73" w14:textId="77777777" w:rsidR="005143EB" w:rsidRDefault="005143EB">
      <w:pPr>
        <w:pStyle w:val="Textoindependiente"/>
        <w:rPr>
          <w:rFonts w:ascii="Arial"/>
        </w:rPr>
      </w:pPr>
    </w:p>
    <w:p w14:paraId="0532DD29" w14:textId="77777777" w:rsidR="005143EB" w:rsidRDefault="005143EB">
      <w:pPr>
        <w:pStyle w:val="Textoindependiente"/>
        <w:rPr>
          <w:rFonts w:ascii="Arial"/>
        </w:rPr>
      </w:pPr>
    </w:p>
    <w:p w14:paraId="0B5B3335" w14:textId="77777777" w:rsidR="005143EB" w:rsidRDefault="005143EB">
      <w:pPr>
        <w:pStyle w:val="Textoindependiente"/>
        <w:spacing w:before="90"/>
        <w:rPr>
          <w:rFonts w:ascii="Arial"/>
        </w:rPr>
      </w:pPr>
    </w:p>
    <w:p w14:paraId="44C82C67" w14:textId="77777777" w:rsidR="005143EB" w:rsidRDefault="00000000">
      <w:pPr>
        <w:pStyle w:val="Textoindependiente"/>
        <w:spacing w:line="191" w:lineRule="exact"/>
        <w:ind w:left="-6" w:right="-87"/>
        <w:rPr>
          <w:rFonts w:ascii="Arial"/>
          <w:sz w:val="19"/>
        </w:rPr>
      </w:pPr>
      <w:r>
        <w:rPr>
          <w:rFonts w:ascii="Arial"/>
          <w:noProof/>
          <w:position w:val="-3"/>
          <w:sz w:val="19"/>
        </w:rPr>
        <mc:AlternateContent>
          <mc:Choice Requires="wps">
            <w:drawing>
              <wp:inline distT="0" distB="0" distL="0" distR="0" wp14:anchorId="02E423F7" wp14:editId="05447674">
                <wp:extent cx="259715" cy="121920"/>
                <wp:effectExtent l="0" t="0" r="0" b="0"/>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21920"/>
                        </a:xfrm>
                        <a:prstGeom prst="rect">
                          <a:avLst/>
                        </a:prstGeom>
                        <a:solidFill>
                          <a:srgbClr val="3232EE"/>
                        </a:solidFill>
                      </wps:spPr>
                      <wps:txbx>
                        <w:txbxContent>
                          <w:p w14:paraId="63E317F6" w14:textId="77777777" w:rsidR="005143EB" w:rsidRDefault="00000000">
                            <w:pPr>
                              <w:spacing w:before="32"/>
                              <w:ind w:left="62"/>
                              <w:rPr>
                                <w:rFonts w:ascii="Arial"/>
                                <w:color w:val="000000"/>
                                <w:sz w:val="11"/>
                              </w:rPr>
                            </w:pPr>
                            <w:r>
                              <w:rPr>
                                <w:rFonts w:ascii="Arial"/>
                                <w:color w:val="FFFFFF"/>
                                <w:spacing w:val="-2"/>
                                <w:w w:val="105"/>
                                <w:sz w:val="11"/>
                              </w:rPr>
                              <w:t>Train</w:t>
                            </w:r>
                          </w:p>
                        </w:txbxContent>
                      </wps:txbx>
                      <wps:bodyPr wrap="square" lIns="0" tIns="0" rIns="0" bIns="0" rtlCol="0">
                        <a:noAutofit/>
                      </wps:bodyPr>
                    </wps:wsp>
                  </a:graphicData>
                </a:graphic>
              </wp:inline>
            </w:drawing>
          </mc:Choice>
          <mc:Fallback>
            <w:pict>
              <v:shape w14:anchorId="02E423F7" id="Textbox 144" o:spid="_x0000_s1077" type="#_x0000_t202" style="width:20.45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" fillcolor="#3232ee" stroked="f">
                <v:textbox inset="0,0,0,0">
                  <w:txbxContent>
                    <w:p w14:paraId="63E317F6" w14:textId="77777777" w:rsidR="005143EB" w:rsidRDefault="00000000">
                      <w:pPr>
                        <w:spacing w:before="32"/>
                        <w:ind w:left="62"/>
                        <w:rPr>
                          <w:rFonts w:ascii="Arial"/>
                          <w:color w:val="000000"/>
                          <w:sz w:val="11"/>
                        </w:rPr>
                      </w:pPr>
                      <w:r>
                        <w:rPr>
                          <w:rFonts w:ascii="Arial"/>
                          <w:color w:val="FFFFFF"/>
                          <w:spacing w:val="-2"/>
                          <w:w w:val="105"/>
                          <w:sz w:val="11"/>
                        </w:rPr>
                        <w:t>Train</w:t>
                      </w:r>
                    </w:p>
                  </w:txbxContent>
                </v:textbox>
                <w10:anchorlock/>
              </v:shape>
            </w:pict>
          </mc:Fallback>
        </mc:AlternateContent>
      </w:r>
    </w:p>
    <w:p w14:paraId="4E5C5571" w14:textId="77777777" w:rsidR="005143EB" w:rsidRDefault="005143EB">
      <w:pPr>
        <w:pStyle w:val="Textoindependiente"/>
        <w:rPr>
          <w:rFonts w:ascii="Arial"/>
        </w:rPr>
      </w:pPr>
    </w:p>
    <w:p w14:paraId="4746AAB7" w14:textId="77777777" w:rsidR="005143EB" w:rsidRDefault="005143EB">
      <w:pPr>
        <w:pStyle w:val="Textoindependiente"/>
        <w:spacing w:before="29"/>
        <w:rPr>
          <w:rFonts w:ascii="Arial"/>
        </w:rPr>
      </w:pPr>
    </w:p>
    <w:p w14:paraId="7D100013" w14:textId="77777777" w:rsidR="005143EB" w:rsidRDefault="00000000">
      <w:pPr>
        <w:pStyle w:val="Textoindependiente"/>
        <w:spacing w:line="191" w:lineRule="exact"/>
        <w:ind w:left="-6" w:right="-87"/>
        <w:rPr>
          <w:rFonts w:ascii="Arial"/>
          <w:sz w:val="19"/>
        </w:rPr>
      </w:pPr>
      <w:r>
        <w:rPr>
          <w:rFonts w:ascii="Arial"/>
          <w:noProof/>
          <w:position w:val="-3"/>
          <w:sz w:val="19"/>
        </w:rPr>
        <mc:AlternateContent>
          <mc:Choice Requires="wps">
            <w:drawing>
              <wp:inline distT="0" distB="0" distL="0" distR="0" wp14:anchorId="2E8101B3" wp14:editId="262AFFC4">
                <wp:extent cx="259715" cy="121920"/>
                <wp:effectExtent l="0" t="0" r="0" b="0"/>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21920"/>
                        </a:xfrm>
                        <a:prstGeom prst="rect">
                          <a:avLst/>
                        </a:prstGeom>
                        <a:solidFill>
                          <a:srgbClr val="3232EE"/>
                        </a:solidFill>
                      </wps:spPr>
                      <wps:txbx>
                        <w:txbxContent>
                          <w:p w14:paraId="1CD55E93" w14:textId="77777777" w:rsidR="005143EB" w:rsidRDefault="00000000">
                            <w:pPr>
                              <w:spacing w:before="32"/>
                              <w:ind w:left="90"/>
                              <w:rPr>
                                <w:rFonts w:ascii="Arial"/>
                                <w:color w:val="000000"/>
                                <w:sz w:val="11"/>
                              </w:rPr>
                            </w:pPr>
                            <w:r>
                              <w:rPr>
                                <w:rFonts w:ascii="Arial"/>
                                <w:color w:val="FFFFFF"/>
                                <w:spacing w:val="-4"/>
                                <w:w w:val="105"/>
                                <w:sz w:val="11"/>
                              </w:rPr>
                              <w:t>Test</w:t>
                            </w:r>
                          </w:p>
                        </w:txbxContent>
                      </wps:txbx>
                      <wps:bodyPr wrap="square" lIns="0" tIns="0" rIns="0" bIns="0" rtlCol="0">
                        <a:noAutofit/>
                      </wps:bodyPr>
                    </wps:wsp>
                  </a:graphicData>
                </a:graphic>
              </wp:inline>
            </w:drawing>
          </mc:Choice>
          <mc:Fallback>
            <w:pict>
              <v:shape w14:anchorId="2E8101B3" id="Textbox 145" o:spid="_x0000_s1078" type="#_x0000_t202" style="width:20.45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" fillcolor="#3232ee" stroked="f">
                <v:textbox inset="0,0,0,0">
                  <w:txbxContent>
                    <w:p w14:paraId="1CD55E93" w14:textId="77777777" w:rsidR="005143EB" w:rsidRDefault="00000000">
                      <w:pPr>
                        <w:spacing w:before="32"/>
                        <w:ind w:left="90"/>
                        <w:rPr>
                          <w:rFonts w:ascii="Arial"/>
                          <w:color w:val="000000"/>
                          <w:sz w:val="11"/>
                        </w:rPr>
                      </w:pPr>
                      <w:r>
                        <w:rPr>
                          <w:rFonts w:ascii="Arial"/>
                          <w:color w:val="FFFFFF"/>
                          <w:spacing w:val="-4"/>
                          <w:w w:val="105"/>
                          <w:sz w:val="11"/>
                        </w:rPr>
                        <w:t>Test</w:t>
                      </w:r>
                    </w:p>
                  </w:txbxContent>
                </v:textbox>
                <w10:anchorlock/>
              </v:shape>
            </w:pict>
          </mc:Fallback>
        </mc:AlternateContent>
      </w:r>
    </w:p>
    <w:p w14:paraId="69DFD1AF" w14:textId="77777777" w:rsidR="005143EB" w:rsidRDefault="00000000">
      <w:pPr>
        <w:rPr>
          <w:rFonts w:ascii="Arial"/>
          <w:sz w:val="11"/>
        </w:rPr>
      </w:pPr>
      <w:r>
        <w:br w:type="column"/>
      </w:r>
    </w:p>
    <w:p w14:paraId="4A7C1F49" w14:textId="77777777" w:rsidR="005143EB" w:rsidRDefault="005143EB">
      <w:pPr>
        <w:pStyle w:val="Textoindependiente"/>
        <w:rPr>
          <w:rFonts w:ascii="Arial"/>
          <w:sz w:val="11"/>
        </w:rPr>
      </w:pPr>
    </w:p>
    <w:p w14:paraId="16C8FEE6" w14:textId="77777777" w:rsidR="005143EB" w:rsidRDefault="005143EB">
      <w:pPr>
        <w:pStyle w:val="Textoindependiente"/>
        <w:rPr>
          <w:rFonts w:ascii="Arial"/>
          <w:sz w:val="11"/>
        </w:rPr>
      </w:pPr>
    </w:p>
    <w:p w14:paraId="37E78D0E" w14:textId="77777777" w:rsidR="005143EB" w:rsidRDefault="005143EB">
      <w:pPr>
        <w:pStyle w:val="Textoindependiente"/>
        <w:rPr>
          <w:rFonts w:ascii="Arial"/>
          <w:sz w:val="11"/>
        </w:rPr>
      </w:pPr>
    </w:p>
    <w:p w14:paraId="491B2136" w14:textId="77777777" w:rsidR="005143EB" w:rsidRDefault="005143EB">
      <w:pPr>
        <w:pStyle w:val="Textoindependiente"/>
        <w:spacing w:before="99"/>
        <w:rPr>
          <w:rFonts w:ascii="Arial"/>
          <w:sz w:val="11"/>
        </w:rPr>
      </w:pPr>
    </w:p>
    <w:p w14:paraId="30D5E744" w14:textId="77777777" w:rsidR="005143EB" w:rsidRDefault="00000000">
      <w:pPr>
        <w:ind w:left="628"/>
        <w:rPr>
          <w:rFonts w:ascii="Arial"/>
          <w:sz w:val="11"/>
        </w:rPr>
      </w:pPr>
      <w:r>
        <w:rPr>
          <w:rFonts w:ascii="Arial"/>
          <w:w w:val="105"/>
          <w:sz w:val="11"/>
        </w:rPr>
        <w:t>Predicted</w:t>
      </w:r>
      <w:r>
        <w:rPr>
          <w:rFonts w:ascii="Times New Roman"/>
          <w:w w:val="105"/>
          <w:sz w:val="11"/>
        </w:rPr>
        <w:t xml:space="preserve"> </w:t>
      </w:r>
      <w:r>
        <w:rPr>
          <w:rFonts w:ascii="Arial"/>
          <w:spacing w:val="-2"/>
          <w:w w:val="105"/>
          <w:sz w:val="11"/>
        </w:rPr>
        <w:t>values</w:t>
      </w:r>
    </w:p>
    <w:p w14:paraId="1915DC98" w14:textId="77777777" w:rsidR="005143EB" w:rsidRDefault="005143EB">
      <w:pPr>
        <w:pStyle w:val="Textoindependiente"/>
        <w:rPr>
          <w:rFonts w:ascii="Arial"/>
          <w:sz w:val="11"/>
        </w:rPr>
      </w:pPr>
    </w:p>
    <w:p w14:paraId="76BC723B" w14:textId="77777777" w:rsidR="005143EB" w:rsidRDefault="005143EB">
      <w:pPr>
        <w:pStyle w:val="Textoindependiente"/>
        <w:rPr>
          <w:rFonts w:ascii="Arial"/>
          <w:sz w:val="11"/>
        </w:rPr>
      </w:pPr>
    </w:p>
    <w:p w14:paraId="3677386C" w14:textId="77777777" w:rsidR="005143EB" w:rsidRDefault="005143EB">
      <w:pPr>
        <w:pStyle w:val="Textoindependiente"/>
        <w:spacing w:before="62"/>
        <w:rPr>
          <w:rFonts w:ascii="Arial"/>
          <w:sz w:val="11"/>
        </w:rPr>
      </w:pPr>
    </w:p>
    <w:p w14:paraId="16BC4BCC" w14:textId="77777777" w:rsidR="005143EB" w:rsidRDefault="00000000">
      <w:pPr>
        <w:ind w:left="313"/>
        <w:rPr>
          <w:rFonts w:ascii="Arial"/>
          <w:sz w:val="9"/>
        </w:rPr>
      </w:pPr>
      <w:r>
        <w:rPr>
          <w:rFonts w:ascii="Arial"/>
          <w:sz w:val="9"/>
        </w:rPr>
        <w:t>G1:0</w:t>
      </w:r>
      <w:r>
        <w:rPr>
          <w:rFonts w:ascii="Times New Roman"/>
          <w:spacing w:val="3"/>
          <w:sz w:val="9"/>
        </w:rPr>
        <w:t xml:space="preserve"> </w:t>
      </w:r>
      <w:r>
        <w:rPr>
          <w:rFonts w:ascii="Arial"/>
          <w:b/>
          <w:sz w:val="9"/>
        </w:rPr>
        <w:t>S:1</w:t>
      </w:r>
      <w:r>
        <w:rPr>
          <w:rFonts w:ascii="Times New Roman"/>
          <w:spacing w:val="4"/>
          <w:sz w:val="9"/>
        </w:rPr>
        <w:t xml:space="preserve"> </w:t>
      </w:r>
      <w:r>
        <w:rPr>
          <w:rFonts w:ascii="Arial"/>
          <w:sz w:val="9"/>
        </w:rPr>
        <w:t>G2:0</w:t>
      </w:r>
      <w:r>
        <w:rPr>
          <w:rFonts w:ascii="Times New Roman"/>
          <w:spacing w:val="3"/>
          <w:sz w:val="9"/>
        </w:rPr>
        <w:t xml:space="preserve"> </w:t>
      </w:r>
      <w:r>
        <w:rPr>
          <w:rFonts w:ascii="Arial"/>
          <w:sz w:val="9"/>
        </w:rPr>
        <w:t>pro:0</w:t>
      </w:r>
      <w:r>
        <w:rPr>
          <w:rFonts w:ascii="Times New Roman"/>
          <w:spacing w:val="4"/>
          <w:sz w:val="9"/>
        </w:rPr>
        <w:t xml:space="preserve"> </w:t>
      </w:r>
      <w:r>
        <w:rPr>
          <w:rFonts w:ascii="Arial"/>
          <w:sz w:val="9"/>
        </w:rPr>
        <w:t>meta:0</w:t>
      </w:r>
      <w:r>
        <w:rPr>
          <w:rFonts w:ascii="Times New Roman"/>
          <w:spacing w:val="4"/>
          <w:sz w:val="9"/>
        </w:rPr>
        <w:t xml:space="preserve"> </w:t>
      </w:r>
      <w:r>
        <w:rPr>
          <w:rFonts w:ascii="Arial"/>
          <w:sz w:val="9"/>
        </w:rPr>
        <w:t>ana:0</w:t>
      </w:r>
      <w:r>
        <w:rPr>
          <w:rFonts w:ascii="Times New Roman"/>
          <w:spacing w:val="3"/>
          <w:sz w:val="9"/>
        </w:rPr>
        <w:t xml:space="preserve"> </w:t>
      </w:r>
      <w:r>
        <w:rPr>
          <w:rFonts w:ascii="Arial"/>
          <w:spacing w:val="-2"/>
          <w:sz w:val="9"/>
        </w:rPr>
        <w:t>telo:0</w:t>
      </w:r>
    </w:p>
    <w:p w14:paraId="50B48C4D" w14:textId="77777777" w:rsidR="005143EB" w:rsidRDefault="005143EB">
      <w:pPr>
        <w:pStyle w:val="Textoindependiente"/>
        <w:rPr>
          <w:rFonts w:ascii="Arial"/>
        </w:rPr>
      </w:pPr>
    </w:p>
    <w:p w14:paraId="397752D8" w14:textId="77777777" w:rsidR="005143EB" w:rsidRDefault="005143EB">
      <w:pPr>
        <w:pStyle w:val="Textoindependiente"/>
        <w:rPr>
          <w:rFonts w:ascii="Arial"/>
        </w:rPr>
      </w:pPr>
    </w:p>
    <w:p w14:paraId="31B1FF63" w14:textId="77777777" w:rsidR="005143EB" w:rsidRDefault="005143EB">
      <w:pPr>
        <w:pStyle w:val="Textoindependiente"/>
        <w:spacing w:before="154" w:after="1"/>
        <w:rPr>
          <w:rFonts w:ascii="Arial"/>
        </w:rPr>
      </w:pPr>
    </w:p>
    <w:p w14:paraId="149F476B" w14:textId="77777777" w:rsidR="005143EB" w:rsidRDefault="00000000">
      <w:pPr>
        <w:tabs>
          <w:tab w:val="left" w:pos="567"/>
        </w:tabs>
        <w:ind w:left="-221"/>
        <w:rPr>
          <w:rFonts w:ascii="Arial"/>
          <w:sz w:val="20"/>
        </w:rPr>
      </w:pPr>
      <w:r>
        <w:rPr>
          <w:rFonts w:ascii="Arial"/>
          <w:noProof/>
          <w:sz w:val="20"/>
        </w:rPr>
        <mc:AlternateContent>
          <mc:Choice Requires="wps">
            <w:drawing>
              <wp:inline distT="0" distB="0" distL="0" distR="0" wp14:anchorId="5AA2D6C2" wp14:editId="3415BCC9">
                <wp:extent cx="274320" cy="234950"/>
                <wp:effectExtent l="0" t="0" r="0" b="0"/>
                <wp:docPr id="146" name="Text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 cy="234950"/>
                        </a:xfrm>
                        <a:prstGeom prst="rect">
                          <a:avLst/>
                        </a:prstGeom>
                      </wps:spPr>
                      <wps:txbx>
                        <w:txbxContent>
                          <w:p w14:paraId="6AB3C524" w14:textId="77777777" w:rsidR="005143EB" w:rsidRDefault="00000000">
                            <w:pPr>
                              <w:spacing w:before="39"/>
                              <w:ind w:left="77"/>
                              <w:rPr>
                                <w:rFonts w:ascii="Arial"/>
                                <w:sz w:val="11"/>
                              </w:rPr>
                            </w:pPr>
                            <w:r>
                              <w:rPr>
                                <w:rFonts w:ascii="Arial"/>
                                <w:color w:val="FFFFFF"/>
                                <w:spacing w:val="-5"/>
                                <w:w w:val="105"/>
                                <w:sz w:val="11"/>
                              </w:rPr>
                              <w:t>CNN</w:t>
                            </w:r>
                          </w:p>
                          <w:p w14:paraId="0D9EE0EE" w14:textId="77777777" w:rsidR="005143EB" w:rsidRDefault="00000000">
                            <w:pPr>
                              <w:spacing w:before="21"/>
                              <w:ind w:left="61"/>
                              <w:rPr>
                                <w:rFonts w:ascii="Arial"/>
                                <w:sz w:val="11"/>
                              </w:rPr>
                            </w:pPr>
                            <w:r>
                              <w:rPr>
                                <w:rFonts w:ascii="Arial"/>
                                <w:color w:val="FFFFFF"/>
                                <w:spacing w:val="-4"/>
                                <w:w w:val="105"/>
                                <w:sz w:val="11"/>
                              </w:rPr>
                              <w:t>model</w:t>
                            </w:r>
                          </w:p>
                        </w:txbxContent>
                      </wps:txbx>
                      <wps:bodyPr wrap="square" lIns="0" tIns="0" rIns="0" bIns="0" rtlCol="0">
                        <a:noAutofit/>
                      </wps:bodyPr>
                    </wps:wsp>
                  </a:graphicData>
                </a:graphic>
              </wp:inline>
            </w:drawing>
          </mc:Choice>
          <mc:Fallback>
            <w:pict>
              <v:shape w14:anchorId="5AA2D6C2" id="Textbox 146" o:spid="_x0000_s1079" type="#_x0000_t202" style="width:21.6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" filled="f" stroked="f">
                <v:textbox inset="0,0,0,0">
                  <w:txbxContent>
                    <w:p w14:paraId="6AB3C524" w14:textId="77777777" w:rsidR="005143EB" w:rsidRDefault="00000000">
                      <w:pPr>
                        <w:spacing w:before="39"/>
                        <w:ind w:left="77"/>
                        <w:rPr>
                          <w:rFonts w:ascii="Arial"/>
                          <w:sz w:val="11"/>
                        </w:rPr>
                      </w:pPr>
                      <w:r>
                        <w:rPr>
                          <w:rFonts w:ascii="Arial"/>
                          <w:color w:val="FFFFFF"/>
                          <w:spacing w:val="-5"/>
                          <w:w w:val="105"/>
                          <w:sz w:val="11"/>
                        </w:rPr>
                        <w:t>CNN</w:t>
                      </w:r>
                    </w:p>
                    <w:p w14:paraId="0D9EE0EE" w14:textId="77777777" w:rsidR="005143EB" w:rsidRDefault="00000000">
                      <w:pPr>
                        <w:spacing w:before="21"/>
                        <w:ind w:left="61"/>
                        <w:rPr>
                          <w:rFonts w:ascii="Arial"/>
                          <w:sz w:val="11"/>
                        </w:rPr>
                      </w:pPr>
                      <w:r>
                        <w:rPr>
                          <w:rFonts w:ascii="Arial"/>
                          <w:color w:val="FFFFFF"/>
                          <w:spacing w:val="-4"/>
                          <w:w w:val="105"/>
                          <w:sz w:val="11"/>
                        </w:rPr>
                        <w:t>model</w:t>
                      </w:r>
                    </w:p>
                  </w:txbxContent>
                </v:textbox>
                <w10:anchorlock/>
              </v:shape>
            </w:pict>
          </mc:Fallback>
        </mc:AlternateContent>
      </w:r>
      <w:r>
        <w:rPr>
          <w:rFonts w:ascii="Arial"/>
          <w:sz w:val="20"/>
        </w:rPr>
        <w:tab/>
      </w:r>
      <w:r>
        <w:rPr>
          <w:rFonts w:ascii="Arial"/>
          <w:noProof/>
          <w:position w:val="7"/>
          <w:sz w:val="20"/>
        </w:rPr>
        <mc:AlternateContent>
          <mc:Choice Requires="wps">
            <w:drawing>
              <wp:inline distT="0" distB="0" distL="0" distR="0" wp14:anchorId="40F8472E" wp14:editId="0FCF9996">
                <wp:extent cx="616585" cy="121920"/>
                <wp:effectExtent l="0" t="0" r="0" b="0"/>
                <wp:docPr id="147" name="Text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6585" cy="121920"/>
                        </a:xfrm>
                        <a:prstGeom prst="rect">
                          <a:avLst/>
                        </a:prstGeom>
                      </wps:spPr>
                      <wps:txbx>
                        <w:txbxContent>
                          <w:p w14:paraId="46CB3091" w14:textId="77777777" w:rsidR="005143EB" w:rsidRDefault="00000000">
                            <w:pPr>
                              <w:spacing w:before="33"/>
                              <w:ind w:left="49"/>
                              <w:rPr>
                                <w:rFonts w:ascii="Arial"/>
                                <w:sz w:val="11"/>
                              </w:rPr>
                            </w:pPr>
                            <w:r>
                              <w:rPr>
                                <w:rFonts w:ascii="Arial"/>
                                <w:w w:val="105"/>
                                <w:sz w:val="11"/>
                              </w:rPr>
                              <w:t>Predicted</w:t>
                            </w:r>
                            <w:r>
                              <w:rPr>
                                <w:rFonts w:ascii="Times New Roman"/>
                                <w:w w:val="105"/>
                                <w:sz w:val="11"/>
                              </w:rPr>
                              <w:t xml:space="preserve"> </w:t>
                            </w:r>
                            <w:r>
                              <w:rPr>
                                <w:rFonts w:ascii="Arial"/>
                                <w:spacing w:val="-2"/>
                                <w:w w:val="105"/>
                                <w:sz w:val="11"/>
                              </w:rPr>
                              <w:t>values</w:t>
                            </w:r>
                          </w:p>
                        </w:txbxContent>
                      </wps:txbx>
                      <wps:bodyPr wrap="square" lIns="0" tIns="0" rIns="0" bIns="0" rtlCol="0">
                        <a:noAutofit/>
                      </wps:bodyPr>
                    </wps:wsp>
                  </a:graphicData>
                </a:graphic>
              </wp:inline>
            </w:drawing>
          </mc:Choice>
          <mc:Fallback>
            <w:pict>
              <v:shape w14:anchorId="40F8472E" id="Textbox 147" o:spid="_x0000_s1080" type="#_x0000_t202" style="width:48.55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" filled="f" stroked="f">
                <v:textbox inset="0,0,0,0">
                  <w:txbxContent>
                    <w:p w14:paraId="46CB3091" w14:textId="77777777" w:rsidR="005143EB" w:rsidRDefault="00000000">
                      <w:pPr>
                        <w:spacing w:before="33"/>
                        <w:ind w:left="49"/>
                        <w:rPr>
                          <w:rFonts w:ascii="Arial"/>
                          <w:sz w:val="11"/>
                        </w:rPr>
                      </w:pPr>
                      <w:r>
                        <w:rPr>
                          <w:rFonts w:ascii="Arial"/>
                          <w:w w:val="105"/>
                          <w:sz w:val="11"/>
                        </w:rPr>
                        <w:t>Predicted</w:t>
                      </w:r>
                      <w:r>
                        <w:rPr>
                          <w:rFonts w:ascii="Times New Roman"/>
                          <w:w w:val="105"/>
                          <w:sz w:val="11"/>
                        </w:rPr>
                        <w:t xml:space="preserve"> </w:t>
                      </w:r>
                      <w:r>
                        <w:rPr>
                          <w:rFonts w:ascii="Arial"/>
                          <w:spacing w:val="-2"/>
                          <w:w w:val="105"/>
                          <w:sz w:val="11"/>
                        </w:rPr>
                        <w:t>values</w:t>
                      </w:r>
                    </w:p>
                  </w:txbxContent>
                </v:textbox>
                <w10:anchorlock/>
              </v:shape>
            </w:pict>
          </mc:Fallback>
        </mc:AlternateContent>
      </w:r>
    </w:p>
    <w:p w14:paraId="3D838E2A" w14:textId="77777777" w:rsidR="005143EB" w:rsidRDefault="005143EB">
      <w:pPr>
        <w:pStyle w:val="Textoindependiente"/>
        <w:spacing w:before="43"/>
        <w:rPr>
          <w:rFonts w:ascii="Arial"/>
          <w:sz w:val="9"/>
        </w:rPr>
      </w:pPr>
    </w:p>
    <w:p w14:paraId="7AF1C73B" w14:textId="77777777" w:rsidR="005143EB" w:rsidRDefault="00000000">
      <w:pPr>
        <w:ind w:left="309"/>
        <w:rPr>
          <w:rFonts w:ascii="Arial"/>
          <w:sz w:val="9"/>
        </w:rPr>
      </w:pPr>
      <w:r>
        <w:rPr>
          <w:rFonts w:ascii="Arial"/>
          <w:sz w:val="9"/>
        </w:rPr>
        <w:t>G1:0</w:t>
      </w:r>
      <w:r>
        <w:rPr>
          <w:rFonts w:ascii="Times New Roman"/>
          <w:spacing w:val="3"/>
          <w:sz w:val="9"/>
        </w:rPr>
        <w:t xml:space="preserve"> </w:t>
      </w:r>
      <w:r>
        <w:rPr>
          <w:rFonts w:ascii="Arial"/>
          <w:b/>
          <w:sz w:val="9"/>
        </w:rPr>
        <w:t>S:1</w:t>
      </w:r>
      <w:r>
        <w:rPr>
          <w:rFonts w:ascii="Times New Roman"/>
          <w:spacing w:val="4"/>
          <w:sz w:val="9"/>
        </w:rPr>
        <w:t xml:space="preserve"> </w:t>
      </w:r>
      <w:r>
        <w:rPr>
          <w:rFonts w:ascii="Arial"/>
          <w:sz w:val="9"/>
        </w:rPr>
        <w:t>G2:0</w:t>
      </w:r>
      <w:r>
        <w:rPr>
          <w:rFonts w:ascii="Times New Roman"/>
          <w:spacing w:val="3"/>
          <w:sz w:val="9"/>
        </w:rPr>
        <w:t xml:space="preserve"> </w:t>
      </w:r>
      <w:r>
        <w:rPr>
          <w:rFonts w:ascii="Arial"/>
          <w:sz w:val="9"/>
        </w:rPr>
        <w:t>pro:0</w:t>
      </w:r>
      <w:r>
        <w:rPr>
          <w:rFonts w:ascii="Times New Roman"/>
          <w:spacing w:val="4"/>
          <w:sz w:val="9"/>
        </w:rPr>
        <w:t xml:space="preserve"> </w:t>
      </w:r>
      <w:r>
        <w:rPr>
          <w:rFonts w:ascii="Arial"/>
          <w:sz w:val="9"/>
        </w:rPr>
        <w:t>meta:0</w:t>
      </w:r>
      <w:r>
        <w:rPr>
          <w:rFonts w:ascii="Times New Roman"/>
          <w:spacing w:val="4"/>
          <w:sz w:val="9"/>
        </w:rPr>
        <w:t xml:space="preserve"> </w:t>
      </w:r>
      <w:r>
        <w:rPr>
          <w:rFonts w:ascii="Arial"/>
          <w:sz w:val="9"/>
        </w:rPr>
        <w:t>ana:0</w:t>
      </w:r>
      <w:r>
        <w:rPr>
          <w:rFonts w:ascii="Times New Roman"/>
          <w:spacing w:val="3"/>
          <w:sz w:val="9"/>
        </w:rPr>
        <w:t xml:space="preserve"> </w:t>
      </w:r>
      <w:r>
        <w:rPr>
          <w:rFonts w:ascii="Arial"/>
          <w:spacing w:val="-2"/>
          <w:sz w:val="9"/>
        </w:rPr>
        <w:t>telo:0</w:t>
      </w:r>
    </w:p>
    <w:p w14:paraId="28752ACE" w14:textId="77777777" w:rsidR="005143EB" w:rsidRDefault="005143EB">
      <w:pPr>
        <w:rPr>
          <w:rFonts w:ascii="Arial"/>
          <w:sz w:val="9"/>
        </w:rPr>
        <w:sectPr w:rsidR="005143EB" w:rsidSect="00B23B9E">
          <w:type w:val="continuous"/>
          <w:pgSz w:w="11910" w:h="16840"/>
          <w:pgMar w:top="1920" w:right="660" w:bottom="280" w:left="1680" w:header="720" w:footer="720" w:gutter="0"/>
          <w:cols w:num="9" w:space="720" w:equalWidth="0">
            <w:col w:w="567" w:space="40"/>
            <w:col w:w="344" w:space="58"/>
            <w:col w:w="1081" w:space="39"/>
            <w:col w:w="680" w:space="210"/>
            <w:col w:w="890" w:space="40"/>
            <w:col w:w="1211" w:space="235"/>
            <w:col w:w="1201" w:space="39"/>
            <w:col w:w="374" w:space="490"/>
            <w:col w:w="2071"/>
          </w:cols>
        </w:sectPr>
      </w:pPr>
    </w:p>
    <w:p w14:paraId="31F7EACB" w14:textId="77777777" w:rsidR="005143EB" w:rsidRDefault="005143EB">
      <w:pPr>
        <w:pStyle w:val="Textoindependiente"/>
        <w:spacing w:before="43"/>
        <w:rPr>
          <w:rFonts w:ascii="Arial"/>
        </w:rPr>
      </w:pPr>
    </w:p>
    <w:p w14:paraId="0EF72BF1" w14:textId="77777777" w:rsidR="005143EB" w:rsidRDefault="00000000">
      <w:pPr>
        <w:pStyle w:val="Textoindependiente"/>
        <w:spacing w:line="213" w:lineRule="auto"/>
        <w:ind w:left="321" w:right="1829"/>
        <w:jc w:val="both"/>
      </w:pPr>
      <w:r>
        <w:rPr>
          <w:b/>
        </w:rPr>
        <w:t>Fig.</w:t>
      </w:r>
      <w:r>
        <w:rPr>
          <w:b/>
          <w:spacing w:val="-13"/>
        </w:rPr>
        <w:t xml:space="preserve"> </w:t>
      </w:r>
      <w:r>
        <w:rPr>
          <w:b/>
        </w:rPr>
        <w:t>1</w:t>
      </w:r>
      <w:r>
        <w:t>:</w:t>
      </w:r>
      <w:r>
        <w:rPr>
          <w:spacing w:val="-12"/>
        </w:rPr>
        <w:t xml:space="preserve"> </w:t>
      </w:r>
      <w:r>
        <w:t>General</w:t>
      </w:r>
      <w:r>
        <w:rPr>
          <w:spacing w:val="-13"/>
        </w:rPr>
        <w:t xml:space="preserve"> </w:t>
      </w:r>
      <w:r>
        <w:t>methodology</w:t>
      </w:r>
      <w:r>
        <w:rPr>
          <w:spacing w:val="-12"/>
        </w:rPr>
        <w:t xml:space="preserve"> </w:t>
      </w:r>
      <w:r>
        <w:t>used</w:t>
      </w:r>
      <w:r>
        <w:rPr>
          <w:spacing w:val="-13"/>
        </w:rPr>
        <w:t xml:space="preserve"> </w:t>
      </w:r>
      <w:r>
        <w:t>in</w:t>
      </w:r>
      <w:r>
        <w:rPr>
          <w:spacing w:val="-12"/>
        </w:rPr>
        <w:t xml:space="preserve"> </w:t>
      </w:r>
      <w:ins w:id="286" w:author="Microsoft Office User" w:date="2024-02-07T08:23:00Z">
        <w:r w:rsidR="00407FE7">
          <w:t>developing</w:t>
        </w:r>
      </w:ins>
      <w:del w:id="287" w:author="Microsoft Office User" w:date="2024-02-07T08:23:00Z">
        <w:r w:rsidDel="00407FE7">
          <w:delText>the</w:delText>
        </w:r>
        <w:r w:rsidDel="00407FE7">
          <w:rPr>
            <w:spacing w:val="-13"/>
          </w:rPr>
          <w:delText xml:space="preserve"> </w:delText>
        </w:r>
        <w:r w:rsidDel="00407FE7">
          <w:delText>development</w:delText>
        </w:r>
        <w:r w:rsidDel="00407FE7">
          <w:rPr>
            <w:spacing w:val="-12"/>
          </w:rPr>
          <w:delText xml:space="preserve"> </w:delText>
        </w:r>
        <w:r w:rsidDel="00407FE7">
          <w:delText>of</w:delText>
        </w:r>
      </w:del>
      <w:r>
        <w:rPr>
          <w:spacing w:val="-13"/>
        </w:rPr>
        <w:t xml:space="preserve"> </w:t>
      </w:r>
      <w:r>
        <w:t>the</w:t>
      </w:r>
      <w:r>
        <w:rPr>
          <w:spacing w:val="-12"/>
        </w:rPr>
        <w:t xml:space="preserve"> </w:t>
      </w:r>
      <w:r>
        <w:t>model</w:t>
      </w:r>
      <w:r>
        <w:rPr>
          <w:spacing w:val="-13"/>
        </w:rPr>
        <w:t xml:space="preserve"> </w:t>
      </w:r>
      <w:r>
        <w:t>and</w:t>
      </w:r>
      <w:r>
        <w:rPr>
          <w:spacing w:val="-12"/>
        </w:rPr>
        <w:t xml:space="preserve"> </w:t>
      </w:r>
      <w:r>
        <w:t>its</w:t>
      </w:r>
      <w:r>
        <w:rPr>
          <w:spacing w:val="-13"/>
        </w:rPr>
        <w:t xml:space="preserve"> </w:t>
      </w:r>
      <w:r>
        <w:t>evaluation with</w:t>
      </w:r>
      <w:r>
        <w:rPr>
          <w:spacing w:val="-3"/>
        </w:rPr>
        <w:t xml:space="preserve"> </w:t>
      </w:r>
      <w:r>
        <w:t>other</w:t>
      </w:r>
      <w:r>
        <w:rPr>
          <w:spacing w:val="-2"/>
        </w:rPr>
        <w:t xml:space="preserve"> </w:t>
      </w:r>
      <w:ins w:id="288" w:author="Microsoft Office User" w:date="2024-02-07T08:23:00Z">
        <w:r w:rsidR="00407FE7">
          <w:t>methods</w:t>
        </w:r>
      </w:ins>
      <w:del w:id="289" w:author="Microsoft Office User" w:date="2024-02-07T08:23:00Z">
        <w:r w:rsidDel="00407FE7">
          <w:delText>methodologies</w:delText>
        </w:r>
      </w:del>
      <w:r>
        <w:t>.</w:t>
      </w:r>
      <w:r>
        <w:rPr>
          <w:spacing w:val="-3"/>
        </w:rPr>
        <w:t xml:space="preserve"> </w:t>
      </w:r>
      <w:r>
        <w:t>(a)</w:t>
      </w:r>
      <w:r>
        <w:rPr>
          <w:spacing w:val="-2"/>
        </w:rPr>
        <w:t xml:space="preserve"> </w:t>
      </w:r>
      <w:r>
        <w:t>Methodology</w:t>
      </w:r>
      <w:r>
        <w:rPr>
          <w:spacing w:val="-2"/>
        </w:rPr>
        <w:t xml:space="preserve"> </w:t>
      </w:r>
      <w:r>
        <w:t>carried</w:t>
      </w:r>
      <w:r>
        <w:rPr>
          <w:spacing w:val="-3"/>
        </w:rPr>
        <w:t xml:space="preserve"> </w:t>
      </w:r>
      <w:r>
        <w:t>out</w:t>
      </w:r>
      <w:r>
        <w:rPr>
          <w:spacing w:val="-2"/>
        </w:rPr>
        <w:t xml:space="preserve"> </w:t>
      </w:r>
      <w:r>
        <w:t>for</w:t>
      </w:r>
      <w:r>
        <w:rPr>
          <w:spacing w:val="-2"/>
        </w:rPr>
        <w:t xml:space="preserve"> </w:t>
      </w:r>
      <w:r>
        <w:t>the</w:t>
      </w:r>
      <w:r>
        <w:rPr>
          <w:spacing w:val="-3"/>
        </w:rPr>
        <w:t xml:space="preserve"> </w:t>
      </w:r>
      <w:r>
        <w:t>developed</w:t>
      </w:r>
      <w:r>
        <w:rPr>
          <w:spacing w:val="-2"/>
        </w:rPr>
        <w:t xml:space="preserve"> </w:t>
      </w:r>
      <w:r>
        <w:t>model</w:t>
      </w:r>
      <w:r>
        <w:rPr>
          <w:spacing w:val="-2"/>
        </w:rPr>
        <w:t xml:space="preserve"> </w:t>
      </w:r>
      <w:r>
        <w:t xml:space="preserve">(b) General procedures with data augmentation (b.1) Procedure carried out with the WGAN-GP technique (b.2) Procedure carried out with the WGAN-div and </w:t>
      </w:r>
      <w:proofErr w:type="spellStart"/>
      <w:r>
        <w:t>mixup</w:t>
      </w:r>
      <w:proofErr w:type="spellEnd"/>
      <w:r>
        <w:t xml:space="preserve"> </w:t>
      </w:r>
      <w:r>
        <w:rPr>
          <w:spacing w:val="-2"/>
        </w:rPr>
        <w:t>technique.</w:t>
      </w:r>
    </w:p>
    <w:p w14:paraId="3B5D66E3" w14:textId="77777777" w:rsidR="005143EB" w:rsidRDefault="005143EB">
      <w:pPr>
        <w:pStyle w:val="Textoindependiente"/>
        <w:spacing w:before="179"/>
      </w:pPr>
    </w:p>
    <w:p w14:paraId="0940DDFF" w14:textId="77777777" w:rsidR="005143EB" w:rsidRDefault="00000000">
      <w:pPr>
        <w:pStyle w:val="Textoindependiente"/>
        <w:spacing w:before="1" w:line="213" w:lineRule="auto"/>
        <w:ind w:left="321" w:right="1829"/>
        <w:jc w:val="both"/>
      </w:pPr>
      <w:r>
        <w:t>telophase=27,</w:t>
      </w:r>
      <w:r>
        <w:rPr>
          <w:spacing w:val="-3"/>
        </w:rPr>
        <w:t xml:space="preserve"> </w:t>
      </w:r>
      <w:r>
        <w:t>respectively).</w:t>
      </w:r>
      <w:r>
        <w:rPr>
          <w:spacing w:val="-3"/>
        </w:rPr>
        <w:t xml:space="preserve"> </w:t>
      </w:r>
      <w:r>
        <w:t>These</w:t>
      </w:r>
      <w:r>
        <w:rPr>
          <w:spacing w:val="-3"/>
        </w:rPr>
        <w:t xml:space="preserve"> </w:t>
      </w:r>
      <w:r>
        <w:t>images</w:t>
      </w:r>
      <w:r>
        <w:rPr>
          <w:spacing w:val="-3"/>
        </w:rPr>
        <w:t xml:space="preserve"> </w:t>
      </w:r>
      <w:r>
        <w:t>correspond</w:t>
      </w:r>
      <w:r>
        <w:rPr>
          <w:spacing w:val="-3"/>
        </w:rPr>
        <w:t xml:space="preserve"> </w:t>
      </w:r>
      <w:r>
        <w:t>to</w:t>
      </w:r>
      <w:r>
        <w:rPr>
          <w:spacing w:val="-3"/>
        </w:rPr>
        <w:t xml:space="preserve"> </w:t>
      </w:r>
      <w:del w:id="290" w:author="Microsoft Office User" w:date="2024-02-07T08:23:00Z">
        <w:r w:rsidDel="00407FE7">
          <w:delText>cancer</w:delText>
        </w:r>
        <w:r w:rsidDel="00407FE7">
          <w:rPr>
            <w:spacing w:val="-3"/>
          </w:rPr>
          <w:delText xml:space="preserve"> </w:delText>
        </w:r>
        <w:r w:rsidDel="00407FE7">
          <w:delText>cells</w:delText>
        </w:r>
        <w:r w:rsidDel="00407FE7">
          <w:rPr>
            <w:spacing w:val="-3"/>
          </w:rPr>
          <w:delText xml:space="preserve"> </w:delText>
        </w:r>
        <w:r w:rsidDel="00407FE7">
          <w:delText>from</w:delText>
        </w:r>
        <w:r w:rsidDel="00407FE7">
          <w:rPr>
            <w:spacing w:val="-3"/>
          </w:rPr>
          <w:delText xml:space="preserve"> </w:delText>
        </w:r>
      </w:del>
      <w:r>
        <w:t>the</w:t>
      </w:r>
      <w:r>
        <w:rPr>
          <w:spacing w:val="-3"/>
        </w:rPr>
        <w:t xml:space="preserve"> </w:t>
      </w:r>
      <w:proofErr w:type="spellStart"/>
      <w:r>
        <w:t>Jurkat</w:t>
      </w:r>
      <w:proofErr w:type="spellEnd"/>
      <w:r>
        <w:t xml:space="preserve"> cell line </w:t>
      </w:r>
      <w:ins w:id="291" w:author="Microsoft Office User" w:date="2024-02-07T08:23:00Z">
        <w:r w:rsidR="00407FE7">
          <w:t xml:space="preserve">cancer cells </w:t>
        </w:r>
      </w:ins>
      <w:r>
        <w:t>and were captured through imaging flow cytometry.</w:t>
      </w:r>
    </w:p>
    <w:p w14:paraId="189136B6" w14:textId="77777777" w:rsidR="005143EB" w:rsidRDefault="00000000">
      <w:pPr>
        <w:pStyle w:val="Textoindependiente"/>
        <w:spacing w:line="213" w:lineRule="auto"/>
        <w:ind w:left="321" w:right="1829" w:firstLine="300"/>
        <w:jc w:val="both"/>
      </w:pPr>
      <w:r>
        <w:rPr>
          <w:spacing w:val="-2"/>
        </w:rPr>
        <w:t>In</w:t>
      </w:r>
      <w:r>
        <w:rPr>
          <w:spacing w:val="-11"/>
        </w:rPr>
        <w:t xml:space="preserve"> </w:t>
      </w:r>
      <w:r>
        <w:rPr>
          <w:spacing w:val="-2"/>
        </w:rPr>
        <w:t>our</w:t>
      </w:r>
      <w:r>
        <w:rPr>
          <w:spacing w:val="-10"/>
        </w:rPr>
        <w:t xml:space="preserve"> </w:t>
      </w:r>
      <w:r>
        <w:rPr>
          <w:spacing w:val="-2"/>
        </w:rPr>
        <w:t>study,</w:t>
      </w:r>
      <w:r>
        <w:rPr>
          <w:spacing w:val="-11"/>
        </w:rPr>
        <w:t xml:space="preserve"> </w:t>
      </w:r>
      <w:r>
        <w:rPr>
          <w:spacing w:val="-2"/>
        </w:rPr>
        <w:t>we</w:t>
      </w:r>
      <w:r>
        <w:rPr>
          <w:spacing w:val="-10"/>
        </w:rPr>
        <w:t xml:space="preserve"> </w:t>
      </w:r>
      <w:del w:id="292" w:author="Microsoft Office User" w:date="2024-02-07T08:24:00Z">
        <w:r w:rsidDel="00407FE7">
          <w:rPr>
            <w:spacing w:val="-2"/>
          </w:rPr>
          <w:delText>have</w:delText>
        </w:r>
        <w:r w:rsidDel="00407FE7">
          <w:rPr>
            <w:spacing w:val="-11"/>
          </w:rPr>
          <w:delText xml:space="preserve"> </w:delText>
        </w:r>
      </w:del>
      <w:r>
        <w:rPr>
          <w:spacing w:val="-2"/>
        </w:rPr>
        <w:t>employed</w:t>
      </w:r>
      <w:r>
        <w:rPr>
          <w:spacing w:val="-10"/>
        </w:rPr>
        <w:t xml:space="preserve"> </w:t>
      </w:r>
      <w:r>
        <w:rPr>
          <w:spacing w:val="-2"/>
        </w:rPr>
        <w:t>the</w:t>
      </w:r>
      <w:r>
        <w:rPr>
          <w:spacing w:val="-11"/>
        </w:rPr>
        <w:t xml:space="preserve"> </w:t>
      </w:r>
      <w:r>
        <w:rPr>
          <w:spacing w:val="-2"/>
        </w:rPr>
        <w:t>brightfield</w:t>
      </w:r>
      <w:r>
        <w:rPr>
          <w:spacing w:val="-10"/>
        </w:rPr>
        <w:t xml:space="preserve"> </w:t>
      </w:r>
      <w:r>
        <w:rPr>
          <w:spacing w:val="-2"/>
        </w:rPr>
        <w:t>and</w:t>
      </w:r>
      <w:r>
        <w:rPr>
          <w:spacing w:val="-11"/>
        </w:rPr>
        <w:t xml:space="preserve"> </w:t>
      </w:r>
      <w:r>
        <w:rPr>
          <w:spacing w:val="-2"/>
        </w:rPr>
        <w:t>darkfield</w:t>
      </w:r>
      <w:r>
        <w:rPr>
          <w:spacing w:val="-10"/>
        </w:rPr>
        <w:t xml:space="preserve"> </w:t>
      </w:r>
      <w:r>
        <w:rPr>
          <w:spacing w:val="-2"/>
        </w:rPr>
        <w:t>channels</w:t>
      </w:r>
      <w:r>
        <w:rPr>
          <w:spacing w:val="-11"/>
        </w:rPr>
        <w:t xml:space="preserve"> </w:t>
      </w:r>
      <w:del w:id="293" w:author="Microsoft Office User" w:date="2024-02-07T08:23:00Z">
        <w:r w:rsidDel="00407FE7">
          <w:rPr>
            <w:spacing w:val="-2"/>
          </w:rPr>
          <w:delText>in</w:delText>
        </w:r>
        <w:r w:rsidDel="00407FE7">
          <w:rPr>
            <w:spacing w:val="-10"/>
          </w:rPr>
          <w:delText xml:space="preserve"> </w:delText>
        </w:r>
        <w:r w:rsidDel="00407FE7">
          <w:rPr>
            <w:spacing w:val="-2"/>
          </w:rPr>
          <w:delText>a</w:delText>
        </w:r>
        <w:r w:rsidDel="00407FE7">
          <w:rPr>
            <w:spacing w:val="-11"/>
          </w:rPr>
          <w:delText xml:space="preserve"> </w:delText>
        </w:r>
        <w:r w:rsidDel="00407FE7">
          <w:rPr>
            <w:spacing w:val="-2"/>
          </w:rPr>
          <w:delText xml:space="preserve">manner </w:delText>
        </w:r>
      </w:del>
      <w:r>
        <w:t xml:space="preserve">analogous to the approaches used in the studies against which we </w:t>
      </w:r>
      <w:del w:id="294" w:author="Microsoft Office User" w:date="2024-02-07T08:24:00Z">
        <w:r w:rsidDel="00407FE7">
          <w:delText xml:space="preserve">have </w:delText>
        </w:r>
      </w:del>
      <w:r>
        <w:t>compared our proposed model. The dataset has been categorized into seven classes (states)</w:t>
      </w:r>
      <w:del w:id="295" w:author="Microsoft Office User" w:date="2024-02-07T08:24:00Z">
        <w:r w:rsidDel="00407FE7">
          <w:delText>,</w:delText>
        </w:r>
      </w:del>
      <w:r>
        <w:t xml:space="preserve"> corresponding</w:t>
      </w:r>
      <w:r>
        <w:rPr>
          <w:spacing w:val="-9"/>
        </w:rPr>
        <w:t xml:space="preserve"> </w:t>
      </w:r>
      <w:r>
        <w:t>to</w:t>
      </w:r>
      <w:r>
        <w:rPr>
          <w:spacing w:val="-8"/>
        </w:rPr>
        <w:t xml:space="preserve"> </w:t>
      </w:r>
      <w:r>
        <w:t>the</w:t>
      </w:r>
      <w:r>
        <w:rPr>
          <w:spacing w:val="-9"/>
        </w:rPr>
        <w:t xml:space="preserve"> </w:t>
      </w:r>
      <w:r>
        <w:t>different</w:t>
      </w:r>
      <w:r>
        <w:rPr>
          <w:spacing w:val="-9"/>
        </w:rPr>
        <w:t xml:space="preserve"> </w:t>
      </w:r>
      <w:r>
        <w:t>phases</w:t>
      </w:r>
      <w:r>
        <w:rPr>
          <w:spacing w:val="-9"/>
        </w:rPr>
        <w:t xml:space="preserve"> </w:t>
      </w:r>
      <w:r>
        <w:t>of</w:t>
      </w:r>
      <w:r>
        <w:rPr>
          <w:spacing w:val="-8"/>
        </w:rPr>
        <w:t xml:space="preserve"> </w:t>
      </w:r>
      <w:r>
        <w:t>the</w:t>
      </w:r>
      <w:r>
        <w:rPr>
          <w:spacing w:val="-8"/>
        </w:rPr>
        <w:t xml:space="preserve"> </w:t>
      </w:r>
      <w:r>
        <w:t>cell</w:t>
      </w:r>
      <w:r>
        <w:rPr>
          <w:spacing w:val="-9"/>
        </w:rPr>
        <w:t xml:space="preserve"> </w:t>
      </w:r>
      <w:r>
        <w:t>cycle:</w:t>
      </w:r>
      <w:r>
        <w:rPr>
          <w:spacing w:val="-8"/>
        </w:rPr>
        <w:t xml:space="preserve"> </w:t>
      </w:r>
      <w:r>
        <w:t>G1,</w:t>
      </w:r>
      <w:r>
        <w:rPr>
          <w:spacing w:val="-9"/>
        </w:rPr>
        <w:t xml:space="preserve"> </w:t>
      </w:r>
      <w:r>
        <w:t>S,</w:t>
      </w:r>
      <w:r>
        <w:rPr>
          <w:spacing w:val="-8"/>
        </w:rPr>
        <w:t xml:space="preserve"> </w:t>
      </w:r>
      <w:r>
        <w:t>and</w:t>
      </w:r>
      <w:r>
        <w:rPr>
          <w:spacing w:val="-9"/>
        </w:rPr>
        <w:t xml:space="preserve"> </w:t>
      </w:r>
      <w:r>
        <w:t>G2,</w:t>
      </w:r>
      <w:r>
        <w:rPr>
          <w:spacing w:val="-8"/>
        </w:rPr>
        <w:t xml:space="preserve"> </w:t>
      </w:r>
      <w:r>
        <w:t>constituting</w:t>
      </w:r>
      <w:r>
        <w:rPr>
          <w:spacing w:val="-8"/>
        </w:rPr>
        <w:t xml:space="preserve"> </w:t>
      </w:r>
      <w:r>
        <w:t>the interphase, and Prophase, Metaphase, Anaphase, and Telophase, which are part of mitosis.</w:t>
      </w:r>
      <w:r>
        <w:rPr>
          <w:spacing w:val="-4"/>
        </w:rPr>
        <w:t xml:space="preserve"> </w:t>
      </w:r>
      <w:del w:id="296" w:author="Microsoft Office User" w:date="2024-02-07T08:24:00Z">
        <w:r w:rsidDel="00407FE7">
          <w:delText>In</w:delText>
        </w:r>
        <w:r w:rsidDel="00407FE7">
          <w:rPr>
            <w:spacing w:val="-4"/>
          </w:rPr>
          <w:delText xml:space="preserve"> </w:delText>
        </w:r>
      </w:del>
      <w:r>
        <w:t>Figure</w:t>
      </w:r>
      <w:r>
        <w:rPr>
          <w:spacing w:val="-4"/>
        </w:rPr>
        <w:t xml:space="preserve"> </w:t>
      </w:r>
      <w:hyperlink w:anchor="_bookmark1" w:history="1">
        <w:r>
          <w:rPr>
            <w:color w:val="0000FF"/>
          </w:rPr>
          <w:t>2</w:t>
        </w:r>
      </w:hyperlink>
      <w:del w:id="297" w:author="Microsoft Office User" w:date="2024-02-07T08:24:00Z">
        <w:r w:rsidDel="00407FE7">
          <w:delText>,</w:delText>
        </w:r>
      </w:del>
      <w:ins w:id="298" w:author="Microsoft Office User" w:date="2024-02-07T08:24:00Z">
        <w:r w:rsidR="00407FE7">
          <w:rPr>
            <w:spacing w:val="-4"/>
          </w:rPr>
          <w:t xml:space="preserve"> presents an</w:t>
        </w:r>
      </w:ins>
      <w:del w:id="299" w:author="Microsoft Office User" w:date="2024-02-07T08:24:00Z">
        <w:r w:rsidDel="00407FE7">
          <w:rPr>
            <w:spacing w:val="-4"/>
          </w:rPr>
          <w:delText xml:space="preserve"> </w:delText>
        </w:r>
        <w:r w:rsidDel="00407FE7">
          <w:delText>an</w:delText>
        </w:r>
      </w:del>
      <w:r>
        <w:rPr>
          <w:spacing w:val="-4"/>
        </w:rPr>
        <w:t xml:space="preserve"> </w:t>
      </w:r>
      <w:r>
        <w:t>example</w:t>
      </w:r>
      <w:r>
        <w:rPr>
          <w:spacing w:val="-4"/>
        </w:rPr>
        <w:t xml:space="preserve"> </w:t>
      </w:r>
      <w:r>
        <w:t>of</w:t>
      </w:r>
      <w:r>
        <w:rPr>
          <w:spacing w:val="-4"/>
        </w:rPr>
        <w:t xml:space="preserve"> </w:t>
      </w:r>
      <w:r>
        <w:t>representative</w:t>
      </w:r>
      <w:r>
        <w:rPr>
          <w:spacing w:val="-4"/>
        </w:rPr>
        <w:t xml:space="preserve"> </w:t>
      </w:r>
      <w:r>
        <w:t>images</w:t>
      </w:r>
      <w:r>
        <w:rPr>
          <w:spacing w:val="-4"/>
        </w:rPr>
        <w:t xml:space="preserve"> </w:t>
      </w:r>
      <w:r>
        <w:t>for</w:t>
      </w:r>
      <w:r>
        <w:rPr>
          <w:spacing w:val="-4"/>
        </w:rPr>
        <w:t xml:space="preserve"> </w:t>
      </w:r>
      <w:r>
        <w:t>each</w:t>
      </w:r>
      <w:r>
        <w:rPr>
          <w:spacing w:val="-4"/>
        </w:rPr>
        <w:t xml:space="preserve"> </w:t>
      </w:r>
      <w:r>
        <w:t>class</w:t>
      </w:r>
      <w:del w:id="300" w:author="Microsoft Office User" w:date="2024-02-07T08:24:00Z">
        <w:r w:rsidDel="00407FE7">
          <w:rPr>
            <w:spacing w:val="-4"/>
          </w:rPr>
          <w:delText xml:space="preserve"> </w:delText>
        </w:r>
        <w:r w:rsidDel="00407FE7">
          <w:delText>is</w:delText>
        </w:r>
        <w:r w:rsidDel="00407FE7">
          <w:rPr>
            <w:spacing w:val="-4"/>
          </w:rPr>
          <w:delText xml:space="preserve"> </w:delText>
        </w:r>
        <w:r w:rsidDel="00407FE7">
          <w:delText>presented</w:delText>
        </w:r>
      </w:del>
      <w:r>
        <w:t>. The</w:t>
      </w:r>
      <w:r>
        <w:rPr>
          <w:spacing w:val="-1"/>
        </w:rPr>
        <w:t xml:space="preserve"> </w:t>
      </w:r>
      <w:r>
        <w:t>original</w:t>
      </w:r>
      <w:r>
        <w:rPr>
          <w:spacing w:val="-1"/>
        </w:rPr>
        <w:t xml:space="preserve"> </w:t>
      </w:r>
      <w:r>
        <w:t>dimensions</w:t>
      </w:r>
      <w:r>
        <w:rPr>
          <w:spacing w:val="-1"/>
        </w:rPr>
        <w:t xml:space="preserve"> </w:t>
      </w:r>
      <w:r>
        <w:t>of</w:t>
      </w:r>
      <w:r>
        <w:rPr>
          <w:spacing w:val="-1"/>
        </w:rPr>
        <w:t xml:space="preserve"> </w:t>
      </w:r>
      <w:r>
        <w:t>the</w:t>
      </w:r>
      <w:r>
        <w:rPr>
          <w:spacing w:val="-1"/>
        </w:rPr>
        <w:t xml:space="preserve"> </w:t>
      </w:r>
      <w:r>
        <w:t>images</w:t>
      </w:r>
      <w:r>
        <w:rPr>
          <w:spacing w:val="-1"/>
        </w:rPr>
        <w:t xml:space="preserve"> </w:t>
      </w:r>
      <w:r>
        <w:t>are</w:t>
      </w:r>
      <w:r>
        <w:rPr>
          <w:spacing w:val="-1"/>
        </w:rPr>
        <w:t xml:space="preserve"> </w:t>
      </w:r>
      <w:r>
        <w:t>66</w:t>
      </w:r>
      <w:r>
        <w:rPr>
          <w:rFonts w:ascii="Verdana" w:hAnsi="Verdana"/>
          <w:i/>
        </w:rPr>
        <w:t>×</w:t>
      </w:r>
      <w:r>
        <w:t>66</w:t>
      </w:r>
      <w:r>
        <w:rPr>
          <w:spacing w:val="-1"/>
        </w:rPr>
        <w:t xml:space="preserve"> </w:t>
      </w:r>
      <w:r>
        <w:t>pixels,</w:t>
      </w:r>
      <w:r>
        <w:rPr>
          <w:spacing w:val="-1"/>
        </w:rPr>
        <w:t xml:space="preserve"> </w:t>
      </w:r>
      <w:r>
        <w:t>and</w:t>
      </w:r>
      <w:r>
        <w:rPr>
          <w:spacing w:val="-1"/>
        </w:rPr>
        <w:t xml:space="preserve"> </w:t>
      </w:r>
      <w:r>
        <w:t>they</w:t>
      </w:r>
      <w:r>
        <w:rPr>
          <w:spacing w:val="-1"/>
        </w:rPr>
        <w:t xml:space="preserve"> </w:t>
      </w:r>
      <w:r>
        <w:t>are</w:t>
      </w:r>
      <w:r>
        <w:rPr>
          <w:spacing w:val="-1"/>
        </w:rPr>
        <w:t xml:space="preserve"> </w:t>
      </w:r>
      <w:r>
        <w:t>displayed</w:t>
      </w:r>
      <w:r>
        <w:rPr>
          <w:spacing w:val="-1"/>
        </w:rPr>
        <w:t xml:space="preserve"> </w:t>
      </w:r>
      <w:r>
        <w:t>in</w:t>
      </w:r>
      <w:r>
        <w:rPr>
          <w:spacing w:val="-1"/>
        </w:rPr>
        <w:t xml:space="preserve"> </w:t>
      </w:r>
      <w:r>
        <w:t>a color format.</w:t>
      </w:r>
    </w:p>
    <w:p w14:paraId="15ECAB01" w14:textId="77777777" w:rsidR="005143EB" w:rsidRDefault="005143EB">
      <w:pPr>
        <w:pStyle w:val="Textoindependiente"/>
      </w:pPr>
    </w:p>
    <w:p w14:paraId="3368F265" w14:textId="77777777" w:rsidR="005143EB" w:rsidRDefault="005143EB">
      <w:pPr>
        <w:pStyle w:val="Textoindependiente"/>
      </w:pPr>
    </w:p>
    <w:p w14:paraId="5C27ECE6" w14:textId="77777777" w:rsidR="005143EB" w:rsidRDefault="005143EB">
      <w:pPr>
        <w:pStyle w:val="Textoindependiente"/>
      </w:pPr>
    </w:p>
    <w:p w14:paraId="02B81617" w14:textId="77777777" w:rsidR="005143EB" w:rsidRDefault="005143EB">
      <w:pPr>
        <w:pStyle w:val="Textoindependiente"/>
        <w:spacing w:before="232"/>
      </w:pPr>
    </w:p>
    <w:p w14:paraId="6B341E5C" w14:textId="77777777" w:rsidR="005143EB" w:rsidRDefault="00000000">
      <w:pPr>
        <w:pStyle w:val="Textoindependiente"/>
        <w:ind w:left="545" w:right="2053"/>
        <w:jc w:val="center"/>
      </w:pPr>
      <w:r>
        <w:rPr>
          <w:spacing w:val="-10"/>
        </w:rPr>
        <w:t>5</w:t>
      </w:r>
    </w:p>
    <w:p w14:paraId="497D9D7E" w14:textId="77777777" w:rsidR="005143EB" w:rsidRDefault="005143EB">
      <w:pPr>
        <w:jc w:val="center"/>
        <w:sectPr w:rsidR="005143EB" w:rsidSect="00B23B9E">
          <w:type w:val="continuous"/>
          <w:pgSz w:w="11910" w:h="16840"/>
          <w:pgMar w:top="1920" w:right="660" w:bottom="280" w:left="1680" w:header="720" w:footer="720" w:gutter="0"/>
          <w:cols w:space="720"/>
        </w:sectPr>
      </w:pPr>
    </w:p>
    <w:p w14:paraId="730FD518" w14:textId="77777777" w:rsidR="005143EB" w:rsidRDefault="00000000">
      <w:pPr>
        <w:pStyle w:val="Textoindependiente"/>
        <w:rPr>
          <w:sz w:val="23"/>
        </w:rPr>
      </w:pPr>
      <w:r>
        <w:rPr>
          <w:noProof/>
        </w:rPr>
        <w:lastRenderedPageBreak/>
        <mc:AlternateContent>
          <mc:Choice Requires="wps">
            <w:drawing>
              <wp:anchor distT="0" distB="0" distL="0" distR="0" simplePos="0" relativeHeight="251658259" behindDoc="0" locked="0" layoutInCell="1" allowOverlap="1" wp14:anchorId="2A43DC38" wp14:editId="08642A30">
                <wp:simplePos x="0" y="0"/>
                <wp:positionH relativeFrom="page">
                  <wp:posOffset>4217868</wp:posOffset>
                </wp:positionH>
                <wp:positionV relativeFrom="page">
                  <wp:posOffset>1011763</wp:posOffset>
                </wp:positionV>
                <wp:extent cx="173355" cy="591185"/>
                <wp:effectExtent l="0" t="0" r="0" b="0"/>
                <wp:wrapNone/>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 cy="591185"/>
                        </a:xfrm>
                        <a:prstGeom prst="rect">
                          <a:avLst/>
                        </a:prstGeom>
                      </wps:spPr>
                      <wps:txbx>
                        <w:txbxContent>
                          <w:p w14:paraId="00229352" w14:textId="77777777" w:rsidR="005143EB" w:rsidRDefault="00000000">
                            <w:pPr>
                              <w:pStyle w:val="Textoindependiente"/>
                              <w:spacing w:before="20"/>
                              <w:ind w:left="20"/>
                              <w:rPr>
                                <w:rFonts w:ascii="Arial"/>
                              </w:rPr>
                            </w:pPr>
                            <w:r>
                              <w:rPr>
                                <w:rFonts w:ascii="Arial"/>
                                <w:spacing w:val="-2"/>
                                <w:w w:val="105"/>
                              </w:rPr>
                              <w:t>Prophase</w:t>
                            </w:r>
                          </w:p>
                        </w:txbxContent>
                      </wps:txbx>
                      <wps:bodyPr vert="vert270" wrap="square" lIns="0" tIns="0" rIns="0" bIns="0" rtlCol="0">
                        <a:noAutofit/>
                      </wps:bodyPr>
                    </wps:wsp>
                  </a:graphicData>
                </a:graphic>
              </wp:anchor>
            </w:drawing>
          </mc:Choice>
          <mc:Fallback>
            <w:pict>
              <v:shape w14:anchorId="2A43DC38" id="Textbox 148" o:spid="_x0000_s1081" type="#_x0000_t202" style="position:absolute;margin-left:332.1pt;margin-top:79.65pt;width:13.65pt;height:46.55pt;z-index:25165825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" filled="f" stroked="f">
                <v:textbox style="layout-flow:vertical;mso-layout-flow-alt:bottom-to-top" inset="0,0,0,0">
                  <w:txbxContent>
                    <w:p w14:paraId="00229352" w14:textId="77777777" w:rsidR="005143EB" w:rsidRDefault="00000000">
                      <w:pPr>
                        <w:pStyle w:val="Textoindependiente"/>
                        <w:spacing w:before="20"/>
                        <w:ind w:left="20"/>
                        <w:rPr>
                          <w:rFonts w:ascii="Arial"/>
                        </w:rPr>
                      </w:pPr>
                      <w:r>
                        <w:rPr>
                          <w:rFonts w:ascii="Arial"/>
                          <w:spacing w:val="-2"/>
                          <w:w w:val="105"/>
                        </w:rPr>
                        <w:t>Prophase</w:t>
                      </w:r>
                    </w:p>
                  </w:txbxContent>
                </v:textbox>
                <w10:wrap anchorx="page" anchory="page"/>
              </v:shape>
            </w:pict>
          </mc:Fallback>
        </mc:AlternateContent>
      </w:r>
      <w:r>
        <w:rPr>
          <w:noProof/>
        </w:rPr>
        <mc:AlternateContent>
          <mc:Choice Requires="wps">
            <w:drawing>
              <wp:anchor distT="0" distB="0" distL="0" distR="0" simplePos="0" relativeHeight="251658260" behindDoc="0" locked="0" layoutInCell="1" allowOverlap="1" wp14:anchorId="05B31EC0" wp14:editId="43AF5EC7">
                <wp:simplePos x="0" y="0"/>
                <wp:positionH relativeFrom="page">
                  <wp:posOffset>4784489</wp:posOffset>
                </wp:positionH>
                <wp:positionV relativeFrom="page">
                  <wp:posOffset>923300</wp:posOffset>
                </wp:positionV>
                <wp:extent cx="173355" cy="678815"/>
                <wp:effectExtent l="0" t="0" r="0" b="0"/>
                <wp:wrapNone/>
                <wp:docPr id="149" name="Text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 cy="678815"/>
                        </a:xfrm>
                        <a:prstGeom prst="rect">
                          <a:avLst/>
                        </a:prstGeom>
                      </wps:spPr>
                      <wps:txbx>
                        <w:txbxContent>
                          <w:p w14:paraId="75C768FF" w14:textId="77777777" w:rsidR="005143EB" w:rsidRDefault="00000000">
                            <w:pPr>
                              <w:pStyle w:val="Textoindependiente"/>
                              <w:spacing w:before="20"/>
                              <w:ind w:left="20"/>
                              <w:rPr>
                                <w:rFonts w:ascii="Arial"/>
                              </w:rPr>
                            </w:pPr>
                            <w:r>
                              <w:rPr>
                                <w:rFonts w:ascii="Arial"/>
                                <w:spacing w:val="-2"/>
                                <w:w w:val="105"/>
                              </w:rPr>
                              <w:t>Metaphase</w:t>
                            </w:r>
                          </w:p>
                        </w:txbxContent>
                      </wps:txbx>
                      <wps:bodyPr vert="vert270" wrap="square" lIns="0" tIns="0" rIns="0" bIns="0" rtlCol="0">
                        <a:noAutofit/>
                      </wps:bodyPr>
                    </wps:wsp>
                  </a:graphicData>
                </a:graphic>
              </wp:anchor>
            </w:drawing>
          </mc:Choice>
          <mc:Fallback>
            <w:pict>
              <v:shape w14:anchorId="05B31EC0" id="Textbox 149" o:spid="_x0000_s1082" type="#_x0000_t202" style="position:absolute;margin-left:376.75pt;margin-top:72.7pt;width:13.65pt;height:53.45pt;z-index:2516582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" filled="f" stroked="f">
                <v:textbox style="layout-flow:vertical;mso-layout-flow-alt:bottom-to-top" inset="0,0,0,0">
                  <w:txbxContent>
                    <w:p w14:paraId="75C768FF" w14:textId="77777777" w:rsidR="005143EB" w:rsidRDefault="00000000">
                      <w:pPr>
                        <w:pStyle w:val="Textoindependiente"/>
                        <w:spacing w:before="20"/>
                        <w:ind w:left="20"/>
                        <w:rPr>
                          <w:rFonts w:ascii="Arial"/>
                        </w:rPr>
                      </w:pPr>
                      <w:r>
                        <w:rPr>
                          <w:rFonts w:ascii="Arial"/>
                          <w:spacing w:val="-2"/>
                          <w:w w:val="105"/>
                        </w:rPr>
                        <w:t>Metaphase</w:t>
                      </w:r>
                    </w:p>
                  </w:txbxContent>
                </v:textbox>
                <w10:wrap anchorx="page" anchory="page"/>
              </v:shape>
            </w:pict>
          </mc:Fallback>
        </mc:AlternateContent>
      </w:r>
      <w:r>
        <w:rPr>
          <w:noProof/>
        </w:rPr>
        <mc:AlternateContent>
          <mc:Choice Requires="wps">
            <w:drawing>
              <wp:anchor distT="0" distB="0" distL="0" distR="0" simplePos="0" relativeHeight="251658261" behindDoc="0" locked="0" layoutInCell="1" allowOverlap="1" wp14:anchorId="39D3C685" wp14:editId="0C73A813">
                <wp:simplePos x="0" y="0"/>
                <wp:positionH relativeFrom="page">
                  <wp:posOffset>5312666</wp:posOffset>
                </wp:positionH>
                <wp:positionV relativeFrom="page">
                  <wp:posOffset>971907</wp:posOffset>
                </wp:positionV>
                <wp:extent cx="173355" cy="620395"/>
                <wp:effectExtent l="0" t="0" r="0" b="0"/>
                <wp:wrapNone/>
                <wp:docPr id="150" name="Text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 cy="620395"/>
                        </a:xfrm>
                        <a:prstGeom prst="rect">
                          <a:avLst/>
                        </a:prstGeom>
                      </wps:spPr>
                      <wps:txbx>
                        <w:txbxContent>
                          <w:p w14:paraId="5F2D1AF9" w14:textId="77777777" w:rsidR="005143EB" w:rsidRDefault="00000000">
                            <w:pPr>
                              <w:pStyle w:val="Textoindependiente"/>
                              <w:spacing w:before="20"/>
                              <w:ind w:left="20"/>
                              <w:rPr>
                                <w:rFonts w:ascii="Arial"/>
                              </w:rPr>
                            </w:pPr>
                            <w:r>
                              <w:rPr>
                                <w:rFonts w:ascii="Arial"/>
                                <w:spacing w:val="-2"/>
                                <w:w w:val="105"/>
                              </w:rPr>
                              <w:t>Anaphase</w:t>
                            </w:r>
                          </w:p>
                        </w:txbxContent>
                      </wps:txbx>
                      <wps:bodyPr vert="vert270" wrap="square" lIns="0" tIns="0" rIns="0" bIns="0" rtlCol="0">
                        <a:noAutofit/>
                      </wps:bodyPr>
                    </wps:wsp>
                  </a:graphicData>
                </a:graphic>
              </wp:anchor>
            </w:drawing>
          </mc:Choice>
          <mc:Fallback>
            <w:pict>
              <v:shape w14:anchorId="39D3C685" id="Textbox 150" o:spid="_x0000_s1083" type="#_x0000_t202" style="position:absolute;margin-left:418.3pt;margin-top:76.55pt;width:13.65pt;height:48.85pt;z-index:25165826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" filled="f" stroked="f">
                <v:textbox style="layout-flow:vertical;mso-layout-flow-alt:bottom-to-top" inset="0,0,0,0">
                  <w:txbxContent>
                    <w:p w14:paraId="5F2D1AF9" w14:textId="77777777" w:rsidR="005143EB" w:rsidRDefault="00000000">
                      <w:pPr>
                        <w:pStyle w:val="Textoindependiente"/>
                        <w:spacing w:before="20"/>
                        <w:ind w:left="20"/>
                        <w:rPr>
                          <w:rFonts w:ascii="Arial"/>
                        </w:rPr>
                      </w:pPr>
                      <w:r>
                        <w:rPr>
                          <w:rFonts w:ascii="Arial"/>
                          <w:spacing w:val="-2"/>
                          <w:w w:val="105"/>
                        </w:rPr>
                        <w:t>Anaphase</w:t>
                      </w:r>
                    </w:p>
                  </w:txbxContent>
                </v:textbox>
                <w10:wrap anchorx="page" anchory="page"/>
              </v:shape>
            </w:pict>
          </mc:Fallback>
        </mc:AlternateContent>
      </w:r>
      <w:r>
        <w:rPr>
          <w:noProof/>
        </w:rPr>
        <mc:AlternateContent>
          <mc:Choice Requires="wps">
            <w:drawing>
              <wp:anchor distT="0" distB="0" distL="0" distR="0" simplePos="0" relativeHeight="251658262" behindDoc="0" locked="0" layoutInCell="1" allowOverlap="1" wp14:anchorId="4C038684" wp14:editId="3E4C56D6">
                <wp:simplePos x="0" y="0"/>
                <wp:positionH relativeFrom="page">
                  <wp:posOffset>5836668</wp:posOffset>
                </wp:positionH>
                <wp:positionV relativeFrom="page">
                  <wp:posOffset>967910</wp:posOffset>
                </wp:positionV>
                <wp:extent cx="173355" cy="628015"/>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 cy="628015"/>
                        </a:xfrm>
                        <a:prstGeom prst="rect">
                          <a:avLst/>
                        </a:prstGeom>
                      </wps:spPr>
                      <wps:txbx>
                        <w:txbxContent>
                          <w:p w14:paraId="5D84861F" w14:textId="77777777" w:rsidR="005143EB" w:rsidRDefault="00000000">
                            <w:pPr>
                              <w:pStyle w:val="Textoindependiente"/>
                              <w:spacing w:before="20"/>
                              <w:ind w:left="20"/>
                              <w:rPr>
                                <w:rFonts w:ascii="Arial"/>
                              </w:rPr>
                            </w:pPr>
                            <w:r>
                              <w:rPr>
                                <w:rFonts w:ascii="Arial"/>
                                <w:spacing w:val="-4"/>
                                <w:w w:val="105"/>
                              </w:rPr>
                              <w:t>Telophase</w:t>
                            </w:r>
                          </w:p>
                        </w:txbxContent>
                      </wps:txbx>
                      <wps:bodyPr vert="vert270" wrap="square" lIns="0" tIns="0" rIns="0" bIns="0" rtlCol="0">
                        <a:noAutofit/>
                      </wps:bodyPr>
                    </wps:wsp>
                  </a:graphicData>
                </a:graphic>
              </wp:anchor>
            </w:drawing>
          </mc:Choice>
          <mc:Fallback>
            <w:pict>
              <v:shape w14:anchorId="4C038684" id="Textbox 151" o:spid="_x0000_s1084" type="#_x0000_t202" style="position:absolute;margin-left:459.6pt;margin-top:76.2pt;width:13.65pt;height:49.45pt;z-index:25165826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" filled="f" stroked="f">
                <v:textbox style="layout-flow:vertical;mso-layout-flow-alt:bottom-to-top" inset="0,0,0,0">
                  <w:txbxContent>
                    <w:p w14:paraId="5D84861F" w14:textId="77777777" w:rsidR="005143EB" w:rsidRDefault="00000000">
                      <w:pPr>
                        <w:pStyle w:val="Textoindependiente"/>
                        <w:spacing w:before="20"/>
                        <w:ind w:left="20"/>
                        <w:rPr>
                          <w:rFonts w:ascii="Arial"/>
                        </w:rPr>
                      </w:pPr>
                      <w:r>
                        <w:rPr>
                          <w:rFonts w:ascii="Arial"/>
                          <w:spacing w:val="-4"/>
                          <w:w w:val="105"/>
                        </w:rPr>
                        <w:t>Telophase</w:t>
                      </w:r>
                    </w:p>
                  </w:txbxContent>
                </v:textbox>
                <w10:wrap anchorx="page" anchory="page"/>
              </v:shape>
            </w:pict>
          </mc:Fallback>
        </mc:AlternateContent>
      </w:r>
    </w:p>
    <w:p w14:paraId="416EF041" w14:textId="77777777" w:rsidR="005143EB" w:rsidRDefault="005143EB">
      <w:pPr>
        <w:pStyle w:val="Textoindependiente"/>
        <w:spacing w:before="206"/>
        <w:rPr>
          <w:sz w:val="23"/>
        </w:rPr>
      </w:pPr>
    </w:p>
    <w:p w14:paraId="5803D53D" w14:textId="77777777" w:rsidR="005143EB" w:rsidRDefault="00000000">
      <w:pPr>
        <w:ind w:left="994"/>
        <w:rPr>
          <w:rFonts w:ascii="Arial"/>
          <w:sz w:val="23"/>
        </w:rPr>
      </w:pPr>
      <w:r>
        <w:rPr>
          <w:noProof/>
        </w:rPr>
        <w:drawing>
          <wp:anchor distT="0" distB="0" distL="0" distR="0" simplePos="0" relativeHeight="251658243" behindDoc="0" locked="0" layoutInCell="1" allowOverlap="1" wp14:anchorId="11AC2444" wp14:editId="13F7F3FC">
            <wp:simplePos x="0" y="0"/>
            <wp:positionH relativeFrom="page">
              <wp:posOffset>2454535</wp:posOffset>
            </wp:positionH>
            <wp:positionV relativeFrom="paragraph">
              <wp:posOffset>-99580</wp:posOffset>
            </wp:positionV>
            <wp:extent cx="408615" cy="408615"/>
            <wp:effectExtent l="0" t="0" r="0" b="0"/>
            <wp:wrapNone/>
            <wp:docPr id="152" name="Imag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 name="Image 152"/>
                    <pic:cNvPicPr/>
                  </pic:nvPicPr>
                  <pic:blipFill>
                    <a:blip r:embed="rId39" cstate="print"/>
                    <a:stretch>
                      <a:fillRect/>
                    </a:stretch>
                  </pic:blipFill>
                  <pic:spPr>
                    <a:xfrm>
                      <a:off x="0" y="0"/>
                      <a:ext cx="408615" cy="408615"/>
                    </a:xfrm>
                    <a:prstGeom prst="rect">
                      <a:avLst/>
                    </a:prstGeom>
                  </pic:spPr>
                </pic:pic>
              </a:graphicData>
            </a:graphic>
          </wp:anchor>
        </w:drawing>
      </w:r>
      <w:r>
        <w:rPr>
          <w:noProof/>
        </w:rPr>
        <w:drawing>
          <wp:anchor distT="0" distB="0" distL="0" distR="0" simplePos="0" relativeHeight="251658244" behindDoc="0" locked="0" layoutInCell="1" allowOverlap="1" wp14:anchorId="2A57D5A0" wp14:editId="06AB351E">
            <wp:simplePos x="0" y="0"/>
            <wp:positionH relativeFrom="page">
              <wp:posOffset>3004261</wp:posOffset>
            </wp:positionH>
            <wp:positionV relativeFrom="paragraph">
              <wp:posOffset>-99580</wp:posOffset>
            </wp:positionV>
            <wp:extent cx="408622" cy="408615"/>
            <wp:effectExtent l="0" t="0" r="0" b="0"/>
            <wp:wrapNone/>
            <wp:docPr id="153" name="Imag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3" name="Image 153"/>
                    <pic:cNvPicPr/>
                  </pic:nvPicPr>
                  <pic:blipFill>
                    <a:blip r:embed="rId40" cstate="print"/>
                    <a:stretch>
                      <a:fillRect/>
                    </a:stretch>
                  </pic:blipFill>
                  <pic:spPr>
                    <a:xfrm>
                      <a:off x="0" y="0"/>
                      <a:ext cx="408622" cy="408615"/>
                    </a:xfrm>
                    <a:prstGeom prst="rect">
                      <a:avLst/>
                    </a:prstGeom>
                  </pic:spPr>
                </pic:pic>
              </a:graphicData>
            </a:graphic>
          </wp:anchor>
        </w:drawing>
      </w:r>
      <w:r>
        <w:rPr>
          <w:noProof/>
        </w:rPr>
        <w:drawing>
          <wp:anchor distT="0" distB="0" distL="0" distR="0" simplePos="0" relativeHeight="251658246" behindDoc="0" locked="0" layoutInCell="1" allowOverlap="1" wp14:anchorId="71217924" wp14:editId="2C315197">
            <wp:simplePos x="0" y="0"/>
            <wp:positionH relativeFrom="page">
              <wp:posOffset>3553994</wp:posOffset>
            </wp:positionH>
            <wp:positionV relativeFrom="paragraph">
              <wp:posOffset>-99580</wp:posOffset>
            </wp:positionV>
            <wp:extent cx="408614" cy="408615"/>
            <wp:effectExtent l="0" t="0" r="0" b="0"/>
            <wp:wrapNone/>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8" cstate="print"/>
                    <a:stretch>
                      <a:fillRect/>
                    </a:stretch>
                  </pic:blipFill>
                  <pic:spPr>
                    <a:xfrm>
                      <a:off x="0" y="0"/>
                      <a:ext cx="408614" cy="408615"/>
                    </a:xfrm>
                    <a:prstGeom prst="rect">
                      <a:avLst/>
                    </a:prstGeom>
                  </pic:spPr>
                </pic:pic>
              </a:graphicData>
            </a:graphic>
          </wp:anchor>
        </w:drawing>
      </w:r>
      <w:r>
        <w:rPr>
          <w:noProof/>
        </w:rPr>
        <w:drawing>
          <wp:anchor distT="0" distB="0" distL="0" distR="0" simplePos="0" relativeHeight="251658248" behindDoc="0" locked="0" layoutInCell="1" allowOverlap="1" wp14:anchorId="7B13DCE7" wp14:editId="440E7BF5">
            <wp:simplePos x="0" y="0"/>
            <wp:positionH relativeFrom="page">
              <wp:posOffset>4103703</wp:posOffset>
            </wp:positionH>
            <wp:positionV relativeFrom="paragraph">
              <wp:posOffset>-99580</wp:posOffset>
            </wp:positionV>
            <wp:extent cx="408614" cy="408615"/>
            <wp:effectExtent l="0" t="0" r="0" b="0"/>
            <wp:wrapNone/>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9" cstate="print"/>
                    <a:stretch>
                      <a:fillRect/>
                    </a:stretch>
                  </pic:blipFill>
                  <pic:spPr>
                    <a:xfrm>
                      <a:off x="0" y="0"/>
                      <a:ext cx="408614" cy="408615"/>
                    </a:xfrm>
                    <a:prstGeom prst="rect">
                      <a:avLst/>
                    </a:prstGeom>
                  </pic:spPr>
                </pic:pic>
              </a:graphicData>
            </a:graphic>
          </wp:anchor>
        </w:drawing>
      </w:r>
      <w:r>
        <w:rPr>
          <w:noProof/>
        </w:rPr>
        <w:drawing>
          <wp:anchor distT="0" distB="0" distL="0" distR="0" simplePos="0" relativeHeight="251658250" behindDoc="0" locked="0" layoutInCell="1" allowOverlap="1" wp14:anchorId="7AB65186" wp14:editId="3F62749F">
            <wp:simplePos x="0" y="0"/>
            <wp:positionH relativeFrom="page">
              <wp:posOffset>4653428</wp:posOffset>
            </wp:positionH>
            <wp:positionV relativeFrom="paragraph">
              <wp:posOffset>-99580</wp:posOffset>
            </wp:positionV>
            <wp:extent cx="408622" cy="408615"/>
            <wp:effectExtent l="0" t="0" r="0" b="0"/>
            <wp:wrapNone/>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7" cstate="print"/>
                    <a:stretch>
                      <a:fillRect/>
                    </a:stretch>
                  </pic:blipFill>
                  <pic:spPr>
                    <a:xfrm>
                      <a:off x="0" y="0"/>
                      <a:ext cx="408622" cy="408615"/>
                    </a:xfrm>
                    <a:prstGeom prst="rect">
                      <a:avLst/>
                    </a:prstGeom>
                  </pic:spPr>
                </pic:pic>
              </a:graphicData>
            </a:graphic>
          </wp:anchor>
        </w:drawing>
      </w:r>
      <w:r>
        <w:rPr>
          <w:noProof/>
        </w:rPr>
        <w:drawing>
          <wp:anchor distT="0" distB="0" distL="0" distR="0" simplePos="0" relativeHeight="251658252" behindDoc="0" locked="0" layoutInCell="1" allowOverlap="1" wp14:anchorId="3F20C3D0" wp14:editId="6704EA69">
            <wp:simplePos x="0" y="0"/>
            <wp:positionH relativeFrom="page">
              <wp:posOffset>5203153</wp:posOffset>
            </wp:positionH>
            <wp:positionV relativeFrom="paragraph">
              <wp:posOffset>-99580</wp:posOffset>
            </wp:positionV>
            <wp:extent cx="408622" cy="408615"/>
            <wp:effectExtent l="0" t="0" r="0" b="0"/>
            <wp:wrapNone/>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41" cstate="print"/>
                    <a:stretch>
                      <a:fillRect/>
                    </a:stretch>
                  </pic:blipFill>
                  <pic:spPr>
                    <a:xfrm>
                      <a:off x="0" y="0"/>
                      <a:ext cx="408622" cy="408615"/>
                    </a:xfrm>
                    <a:prstGeom prst="rect">
                      <a:avLst/>
                    </a:prstGeom>
                  </pic:spPr>
                </pic:pic>
              </a:graphicData>
            </a:graphic>
          </wp:anchor>
        </w:drawing>
      </w:r>
      <w:r>
        <w:rPr>
          <w:noProof/>
        </w:rPr>
        <w:drawing>
          <wp:anchor distT="0" distB="0" distL="0" distR="0" simplePos="0" relativeHeight="251658254" behindDoc="0" locked="0" layoutInCell="1" allowOverlap="1" wp14:anchorId="42A1B4E8" wp14:editId="50A5FE4C">
            <wp:simplePos x="0" y="0"/>
            <wp:positionH relativeFrom="page">
              <wp:posOffset>5752887</wp:posOffset>
            </wp:positionH>
            <wp:positionV relativeFrom="paragraph">
              <wp:posOffset>-99580</wp:posOffset>
            </wp:positionV>
            <wp:extent cx="408614" cy="408615"/>
            <wp:effectExtent l="0" t="0" r="0" b="0"/>
            <wp:wrapNone/>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0" cstate="print"/>
                    <a:stretch>
                      <a:fillRect/>
                    </a:stretch>
                  </pic:blipFill>
                  <pic:spPr>
                    <a:xfrm>
                      <a:off x="0" y="0"/>
                      <a:ext cx="408614" cy="408615"/>
                    </a:xfrm>
                    <a:prstGeom prst="rect">
                      <a:avLst/>
                    </a:prstGeom>
                  </pic:spPr>
                </pic:pic>
              </a:graphicData>
            </a:graphic>
          </wp:anchor>
        </w:drawing>
      </w:r>
      <w:r>
        <w:rPr>
          <w:noProof/>
        </w:rPr>
        <mc:AlternateContent>
          <mc:Choice Requires="wps">
            <w:drawing>
              <wp:anchor distT="0" distB="0" distL="0" distR="0" simplePos="0" relativeHeight="251658256" behindDoc="0" locked="0" layoutInCell="1" allowOverlap="1" wp14:anchorId="0B199788" wp14:editId="6FD701CA">
                <wp:simplePos x="0" y="0"/>
                <wp:positionH relativeFrom="page">
                  <wp:posOffset>2515252</wp:posOffset>
                </wp:positionH>
                <wp:positionV relativeFrom="paragraph">
                  <wp:posOffset>-357698</wp:posOffset>
                </wp:positionV>
                <wp:extent cx="173355" cy="201930"/>
                <wp:effectExtent l="0" t="0" r="0" b="0"/>
                <wp:wrapNone/>
                <wp:docPr id="159" name="Text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 cy="201930"/>
                        </a:xfrm>
                        <a:prstGeom prst="rect">
                          <a:avLst/>
                        </a:prstGeom>
                      </wps:spPr>
                      <wps:txbx>
                        <w:txbxContent>
                          <w:p w14:paraId="49B973AA" w14:textId="77777777" w:rsidR="005143EB" w:rsidRDefault="00000000">
                            <w:pPr>
                              <w:pStyle w:val="Textoindependiente"/>
                              <w:spacing w:before="20"/>
                              <w:ind w:left="20"/>
                              <w:rPr>
                                <w:rFonts w:ascii="Arial"/>
                              </w:rPr>
                            </w:pPr>
                            <w:r>
                              <w:rPr>
                                <w:rFonts w:ascii="Arial"/>
                                <w:spacing w:val="-5"/>
                                <w:w w:val="105"/>
                              </w:rPr>
                              <w:t>G1</w:t>
                            </w:r>
                          </w:p>
                        </w:txbxContent>
                      </wps:txbx>
                      <wps:bodyPr vert="vert270" wrap="square" lIns="0" tIns="0" rIns="0" bIns="0" rtlCol="0">
                        <a:noAutofit/>
                      </wps:bodyPr>
                    </wps:wsp>
                  </a:graphicData>
                </a:graphic>
              </wp:anchor>
            </w:drawing>
          </mc:Choice>
          <mc:Fallback>
            <w:pict>
              <v:shape w14:anchorId="0B199788" id="Textbox 159" o:spid="_x0000_s1085" type="#_x0000_t202" style="position:absolute;left:0;text-align:left;margin-left:198.05pt;margin-top:-28.15pt;width:13.65pt;height:15.9pt;z-index:251658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" filled="f" stroked="f">
                <v:textbox style="layout-flow:vertical;mso-layout-flow-alt:bottom-to-top" inset="0,0,0,0">
                  <w:txbxContent>
                    <w:p w14:paraId="49B973AA" w14:textId="77777777" w:rsidR="005143EB" w:rsidRDefault="00000000">
                      <w:pPr>
                        <w:pStyle w:val="Textoindependiente"/>
                        <w:spacing w:before="20"/>
                        <w:ind w:left="20"/>
                        <w:rPr>
                          <w:rFonts w:ascii="Arial"/>
                        </w:rPr>
                      </w:pPr>
                      <w:r>
                        <w:rPr>
                          <w:rFonts w:ascii="Arial"/>
                          <w:spacing w:val="-5"/>
                          <w:w w:val="105"/>
                        </w:rPr>
                        <w:t>G1</w:t>
                      </w:r>
                    </w:p>
                  </w:txbxContent>
                </v:textbox>
                <w10:wrap anchorx="page"/>
              </v:shape>
            </w:pict>
          </mc:Fallback>
        </mc:AlternateContent>
      </w:r>
      <w:r>
        <w:rPr>
          <w:noProof/>
        </w:rPr>
        <mc:AlternateContent>
          <mc:Choice Requires="wps">
            <w:drawing>
              <wp:anchor distT="0" distB="0" distL="0" distR="0" simplePos="0" relativeHeight="251658257" behindDoc="0" locked="0" layoutInCell="1" allowOverlap="1" wp14:anchorId="266C83DE" wp14:editId="2C0B9B44">
                <wp:simplePos x="0" y="0"/>
                <wp:positionH relativeFrom="page">
                  <wp:posOffset>3124348</wp:posOffset>
                </wp:positionH>
                <wp:positionV relativeFrom="paragraph">
                  <wp:posOffset>-270738</wp:posOffset>
                </wp:positionV>
                <wp:extent cx="173355" cy="113664"/>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 cy="113664"/>
                        </a:xfrm>
                        <a:prstGeom prst="rect">
                          <a:avLst/>
                        </a:prstGeom>
                      </wps:spPr>
                      <wps:txbx>
                        <w:txbxContent>
                          <w:p w14:paraId="43EF59B7" w14:textId="77777777" w:rsidR="005143EB" w:rsidRDefault="00000000">
                            <w:pPr>
                              <w:pStyle w:val="Textoindependiente"/>
                              <w:spacing w:before="20"/>
                              <w:ind w:left="20"/>
                              <w:rPr>
                                <w:rFonts w:ascii="Arial"/>
                              </w:rPr>
                            </w:pPr>
                            <w:r>
                              <w:rPr>
                                <w:rFonts w:ascii="Arial"/>
                                <w:spacing w:val="-10"/>
                                <w:w w:val="105"/>
                              </w:rPr>
                              <w:t>S</w:t>
                            </w:r>
                          </w:p>
                        </w:txbxContent>
                      </wps:txbx>
                      <wps:bodyPr vert="vert270" wrap="square" lIns="0" tIns="0" rIns="0" bIns="0" rtlCol="0">
                        <a:noAutofit/>
                      </wps:bodyPr>
                    </wps:wsp>
                  </a:graphicData>
                </a:graphic>
              </wp:anchor>
            </w:drawing>
          </mc:Choice>
          <mc:Fallback>
            <w:pict>
              <v:shape w14:anchorId="266C83DE" id="Textbox 160" o:spid="_x0000_s1086" type="#_x0000_t202" style="position:absolute;left:0;text-align:left;margin-left:246pt;margin-top:-21.3pt;width:13.65pt;height:8.95pt;z-index:251658257;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" filled="f" stroked="f">
                <v:textbox style="layout-flow:vertical;mso-layout-flow-alt:bottom-to-top" inset="0,0,0,0">
                  <w:txbxContent>
                    <w:p w14:paraId="43EF59B7" w14:textId="77777777" w:rsidR="005143EB" w:rsidRDefault="00000000">
                      <w:pPr>
                        <w:pStyle w:val="Textoindependiente"/>
                        <w:spacing w:before="20"/>
                        <w:ind w:left="20"/>
                        <w:rPr>
                          <w:rFonts w:ascii="Arial"/>
                        </w:rPr>
                      </w:pPr>
                      <w:r>
                        <w:rPr>
                          <w:rFonts w:ascii="Arial"/>
                          <w:spacing w:val="-10"/>
                          <w:w w:val="105"/>
                        </w:rPr>
                        <w:t>S</w:t>
                      </w:r>
                    </w:p>
                  </w:txbxContent>
                </v:textbox>
                <w10:wrap anchorx="page"/>
              </v:shape>
            </w:pict>
          </mc:Fallback>
        </mc:AlternateContent>
      </w:r>
      <w:r>
        <w:rPr>
          <w:noProof/>
        </w:rPr>
        <mc:AlternateContent>
          <mc:Choice Requires="wps">
            <w:drawing>
              <wp:anchor distT="0" distB="0" distL="0" distR="0" simplePos="0" relativeHeight="251658258" behindDoc="0" locked="0" layoutInCell="1" allowOverlap="1" wp14:anchorId="54503B58" wp14:editId="25018F4A">
                <wp:simplePos x="0" y="0"/>
                <wp:positionH relativeFrom="page">
                  <wp:posOffset>3689212</wp:posOffset>
                </wp:positionH>
                <wp:positionV relativeFrom="paragraph">
                  <wp:posOffset>-357698</wp:posOffset>
                </wp:positionV>
                <wp:extent cx="173355" cy="201930"/>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 cy="201930"/>
                        </a:xfrm>
                        <a:prstGeom prst="rect">
                          <a:avLst/>
                        </a:prstGeom>
                      </wps:spPr>
                      <wps:txbx>
                        <w:txbxContent>
                          <w:p w14:paraId="68444D7D" w14:textId="77777777" w:rsidR="005143EB" w:rsidRDefault="00000000">
                            <w:pPr>
                              <w:pStyle w:val="Textoindependiente"/>
                              <w:spacing w:before="20"/>
                              <w:ind w:left="20"/>
                              <w:rPr>
                                <w:rFonts w:ascii="Arial"/>
                              </w:rPr>
                            </w:pPr>
                            <w:r>
                              <w:rPr>
                                <w:rFonts w:ascii="Arial"/>
                                <w:spacing w:val="-5"/>
                                <w:w w:val="105"/>
                              </w:rPr>
                              <w:t>G2</w:t>
                            </w:r>
                          </w:p>
                        </w:txbxContent>
                      </wps:txbx>
                      <wps:bodyPr vert="vert270" wrap="square" lIns="0" tIns="0" rIns="0" bIns="0" rtlCol="0">
                        <a:noAutofit/>
                      </wps:bodyPr>
                    </wps:wsp>
                  </a:graphicData>
                </a:graphic>
              </wp:anchor>
            </w:drawing>
          </mc:Choice>
          <mc:Fallback>
            <w:pict>
              <v:shape w14:anchorId="54503B58" id="Textbox 161" o:spid="_x0000_s1087" type="#_x0000_t202" style="position:absolute;left:0;text-align:left;margin-left:290.5pt;margin-top:-28.15pt;width:13.65pt;height:15.9pt;z-index:25165825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" filled="f" stroked="f">
                <v:textbox style="layout-flow:vertical;mso-layout-flow-alt:bottom-to-top" inset="0,0,0,0">
                  <w:txbxContent>
                    <w:p w14:paraId="68444D7D" w14:textId="77777777" w:rsidR="005143EB" w:rsidRDefault="00000000">
                      <w:pPr>
                        <w:pStyle w:val="Textoindependiente"/>
                        <w:spacing w:before="20"/>
                        <w:ind w:left="20"/>
                        <w:rPr>
                          <w:rFonts w:ascii="Arial"/>
                        </w:rPr>
                      </w:pPr>
                      <w:r>
                        <w:rPr>
                          <w:rFonts w:ascii="Arial"/>
                          <w:spacing w:val="-5"/>
                          <w:w w:val="105"/>
                        </w:rPr>
                        <w:t>G2</w:t>
                      </w:r>
                    </w:p>
                  </w:txbxContent>
                </v:textbox>
                <w10:wrap anchorx="page"/>
              </v:shape>
            </w:pict>
          </mc:Fallback>
        </mc:AlternateContent>
      </w:r>
      <w:bookmarkStart w:id="301" w:name="_bookmark1"/>
      <w:bookmarkEnd w:id="301"/>
      <w:r>
        <w:rPr>
          <w:rFonts w:ascii="Arial"/>
          <w:spacing w:val="-2"/>
          <w:sz w:val="23"/>
        </w:rPr>
        <w:t>Brightfield</w:t>
      </w:r>
    </w:p>
    <w:p w14:paraId="26186705" w14:textId="77777777" w:rsidR="005143EB" w:rsidRDefault="005143EB">
      <w:pPr>
        <w:pStyle w:val="Textoindependiente"/>
        <w:spacing w:before="200"/>
        <w:rPr>
          <w:rFonts w:ascii="Arial"/>
          <w:sz w:val="23"/>
        </w:rPr>
      </w:pPr>
    </w:p>
    <w:p w14:paraId="1134E6D6" w14:textId="77777777" w:rsidR="005143EB" w:rsidRDefault="00000000">
      <w:pPr>
        <w:ind w:left="1091"/>
        <w:rPr>
          <w:rFonts w:ascii="Times New Roman"/>
          <w:sz w:val="23"/>
        </w:rPr>
      </w:pPr>
      <w:r>
        <w:rPr>
          <w:noProof/>
        </w:rPr>
        <w:drawing>
          <wp:anchor distT="0" distB="0" distL="0" distR="0" simplePos="0" relativeHeight="251658245" behindDoc="0" locked="0" layoutInCell="1" allowOverlap="1" wp14:anchorId="47E2C813" wp14:editId="62225199">
            <wp:simplePos x="0" y="0"/>
            <wp:positionH relativeFrom="page">
              <wp:posOffset>3002940</wp:posOffset>
            </wp:positionH>
            <wp:positionV relativeFrom="paragraph">
              <wp:posOffset>277</wp:posOffset>
            </wp:positionV>
            <wp:extent cx="408622" cy="408622"/>
            <wp:effectExtent l="0" t="0" r="0" b="0"/>
            <wp:wrapNone/>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42" cstate="print"/>
                    <a:stretch>
                      <a:fillRect/>
                    </a:stretch>
                  </pic:blipFill>
                  <pic:spPr>
                    <a:xfrm>
                      <a:off x="0" y="0"/>
                      <a:ext cx="408622" cy="408622"/>
                    </a:xfrm>
                    <a:prstGeom prst="rect">
                      <a:avLst/>
                    </a:prstGeom>
                  </pic:spPr>
                </pic:pic>
              </a:graphicData>
            </a:graphic>
          </wp:anchor>
        </w:drawing>
      </w:r>
      <w:r>
        <w:rPr>
          <w:noProof/>
        </w:rPr>
        <w:drawing>
          <wp:anchor distT="0" distB="0" distL="0" distR="0" simplePos="0" relativeHeight="251658247" behindDoc="0" locked="0" layoutInCell="1" allowOverlap="1" wp14:anchorId="59A14C79" wp14:editId="1BFF9B65">
            <wp:simplePos x="0" y="0"/>
            <wp:positionH relativeFrom="page">
              <wp:posOffset>3552673</wp:posOffset>
            </wp:positionH>
            <wp:positionV relativeFrom="paragraph">
              <wp:posOffset>287</wp:posOffset>
            </wp:positionV>
            <wp:extent cx="408614" cy="408611"/>
            <wp:effectExtent l="0" t="0" r="0" b="0"/>
            <wp:wrapNone/>
            <wp:docPr id="163" name="Image 1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 name="Image 163"/>
                    <pic:cNvPicPr/>
                  </pic:nvPicPr>
                  <pic:blipFill>
                    <a:blip r:embed="rId43" cstate="print"/>
                    <a:stretch>
                      <a:fillRect/>
                    </a:stretch>
                  </pic:blipFill>
                  <pic:spPr>
                    <a:xfrm>
                      <a:off x="0" y="0"/>
                      <a:ext cx="408614" cy="408611"/>
                    </a:xfrm>
                    <a:prstGeom prst="rect">
                      <a:avLst/>
                    </a:prstGeom>
                  </pic:spPr>
                </pic:pic>
              </a:graphicData>
            </a:graphic>
          </wp:anchor>
        </w:drawing>
      </w:r>
      <w:r>
        <w:rPr>
          <w:noProof/>
        </w:rPr>
        <w:drawing>
          <wp:anchor distT="0" distB="0" distL="0" distR="0" simplePos="0" relativeHeight="251658249" behindDoc="0" locked="0" layoutInCell="1" allowOverlap="1" wp14:anchorId="37F93893" wp14:editId="6EFC32CC">
            <wp:simplePos x="0" y="0"/>
            <wp:positionH relativeFrom="page">
              <wp:posOffset>4102407</wp:posOffset>
            </wp:positionH>
            <wp:positionV relativeFrom="paragraph">
              <wp:posOffset>287</wp:posOffset>
            </wp:positionV>
            <wp:extent cx="408606" cy="408611"/>
            <wp:effectExtent l="0" t="0" r="0" b="0"/>
            <wp:wrapNone/>
            <wp:docPr id="164" name="Image 1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 name="Image 164"/>
                    <pic:cNvPicPr/>
                  </pic:nvPicPr>
                  <pic:blipFill>
                    <a:blip r:embed="rId44" cstate="print"/>
                    <a:stretch>
                      <a:fillRect/>
                    </a:stretch>
                  </pic:blipFill>
                  <pic:spPr>
                    <a:xfrm>
                      <a:off x="0" y="0"/>
                      <a:ext cx="408606" cy="408611"/>
                    </a:xfrm>
                    <a:prstGeom prst="rect">
                      <a:avLst/>
                    </a:prstGeom>
                  </pic:spPr>
                </pic:pic>
              </a:graphicData>
            </a:graphic>
          </wp:anchor>
        </w:drawing>
      </w:r>
      <w:r>
        <w:rPr>
          <w:noProof/>
        </w:rPr>
        <w:drawing>
          <wp:anchor distT="0" distB="0" distL="0" distR="0" simplePos="0" relativeHeight="251658251" behindDoc="0" locked="0" layoutInCell="1" allowOverlap="1" wp14:anchorId="5C359C51" wp14:editId="0FBAB1F6">
            <wp:simplePos x="0" y="0"/>
            <wp:positionH relativeFrom="page">
              <wp:posOffset>4652116</wp:posOffset>
            </wp:positionH>
            <wp:positionV relativeFrom="paragraph">
              <wp:posOffset>287</wp:posOffset>
            </wp:positionV>
            <wp:extent cx="408605" cy="408611"/>
            <wp:effectExtent l="0" t="0" r="0" b="0"/>
            <wp:wrapNone/>
            <wp:docPr id="165" name="Image 1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 name="Image 165"/>
                    <pic:cNvPicPr/>
                  </pic:nvPicPr>
                  <pic:blipFill>
                    <a:blip r:embed="rId45" cstate="print"/>
                    <a:stretch>
                      <a:fillRect/>
                    </a:stretch>
                  </pic:blipFill>
                  <pic:spPr>
                    <a:xfrm>
                      <a:off x="0" y="0"/>
                      <a:ext cx="408605" cy="408611"/>
                    </a:xfrm>
                    <a:prstGeom prst="rect">
                      <a:avLst/>
                    </a:prstGeom>
                  </pic:spPr>
                </pic:pic>
              </a:graphicData>
            </a:graphic>
          </wp:anchor>
        </w:drawing>
      </w:r>
      <w:r>
        <w:rPr>
          <w:noProof/>
        </w:rPr>
        <w:drawing>
          <wp:anchor distT="0" distB="0" distL="0" distR="0" simplePos="0" relativeHeight="251658253" behindDoc="0" locked="0" layoutInCell="1" allowOverlap="1" wp14:anchorId="0849D860" wp14:editId="13FEA296">
            <wp:simplePos x="0" y="0"/>
            <wp:positionH relativeFrom="page">
              <wp:posOffset>5201841</wp:posOffset>
            </wp:positionH>
            <wp:positionV relativeFrom="paragraph">
              <wp:posOffset>287</wp:posOffset>
            </wp:positionV>
            <wp:extent cx="408614" cy="408611"/>
            <wp:effectExtent l="0" t="0" r="0" b="0"/>
            <wp:wrapNone/>
            <wp:docPr id="166" name="Image 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6" name="Image 166"/>
                    <pic:cNvPicPr/>
                  </pic:nvPicPr>
                  <pic:blipFill>
                    <a:blip r:embed="rId46" cstate="print"/>
                    <a:stretch>
                      <a:fillRect/>
                    </a:stretch>
                  </pic:blipFill>
                  <pic:spPr>
                    <a:xfrm>
                      <a:off x="0" y="0"/>
                      <a:ext cx="408614" cy="408611"/>
                    </a:xfrm>
                    <a:prstGeom prst="rect">
                      <a:avLst/>
                    </a:prstGeom>
                  </pic:spPr>
                </pic:pic>
              </a:graphicData>
            </a:graphic>
          </wp:anchor>
        </w:drawing>
      </w:r>
      <w:r>
        <w:rPr>
          <w:noProof/>
        </w:rPr>
        <w:drawing>
          <wp:anchor distT="0" distB="0" distL="0" distR="0" simplePos="0" relativeHeight="251658255" behindDoc="0" locked="0" layoutInCell="1" allowOverlap="1" wp14:anchorId="2AB00173" wp14:editId="3D347204">
            <wp:simplePos x="0" y="0"/>
            <wp:positionH relativeFrom="page">
              <wp:posOffset>5751566</wp:posOffset>
            </wp:positionH>
            <wp:positionV relativeFrom="paragraph">
              <wp:posOffset>287</wp:posOffset>
            </wp:positionV>
            <wp:extent cx="408622" cy="408611"/>
            <wp:effectExtent l="0" t="0" r="0" b="0"/>
            <wp:wrapNone/>
            <wp:docPr id="167" name="Image 1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7" name="Image 167"/>
                    <pic:cNvPicPr/>
                  </pic:nvPicPr>
                  <pic:blipFill>
                    <a:blip r:embed="rId47" cstate="print"/>
                    <a:stretch>
                      <a:fillRect/>
                    </a:stretch>
                  </pic:blipFill>
                  <pic:spPr>
                    <a:xfrm>
                      <a:off x="0" y="0"/>
                      <a:ext cx="408622" cy="408611"/>
                    </a:xfrm>
                    <a:prstGeom prst="rect">
                      <a:avLst/>
                    </a:prstGeom>
                  </pic:spPr>
                </pic:pic>
              </a:graphicData>
            </a:graphic>
          </wp:anchor>
        </w:drawing>
      </w:r>
      <w:r>
        <w:rPr>
          <w:rFonts w:ascii="Arial"/>
          <w:sz w:val="23"/>
        </w:rPr>
        <w:t>Darkfield</w:t>
      </w:r>
      <w:r>
        <w:rPr>
          <w:rFonts w:ascii="Times New Roman"/>
          <w:spacing w:val="80"/>
          <w:sz w:val="23"/>
        </w:rPr>
        <w:t xml:space="preserve"> </w:t>
      </w:r>
      <w:r>
        <w:rPr>
          <w:rFonts w:ascii="Times New Roman"/>
          <w:noProof/>
          <w:spacing w:val="-5"/>
          <w:position w:val="-22"/>
          <w:sz w:val="23"/>
        </w:rPr>
        <w:drawing>
          <wp:inline distT="0" distB="0" distL="0" distR="0" wp14:anchorId="2006EA1B" wp14:editId="444FE1CE">
            <wp:extent cx="408622" cy="408622"/>
            <wp:effectExtent l="0" t="0" r="0" b="0"/>
            <wp:docPr id="168" name="Image 1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8" name="Image 168"/>
                    <pic:cNvPicPr/>
                  </pic:nvPicPr>
                  <pic:blipFill>
                    <a:blip r:embed="rId48" cstate="print"/>
                    <a:stretch>
                      <a:fillRect/>
                    </a:stretch>
                  </pic:blipFill>
                  <pic:spPr>
                    <a:xfrm>
                      <a:off x="0" y="0"/>
                      <a:ext cx="408622" cy="408622"/>
                    </a:xfrm>
                    <a:prstGeom prst="rect">
                      <a:avLst/>
                    </a:prstGeom>
                  </pic:spPr>
                </pic:pic>
              </a:graphicData>
            </a:graphic>
          </wp:inline>
        </w:drawing>
      </w:r>
    </w:p>
    <w:p w14:paraId="3588662D" w14:textId="77777777" w:rsidR="005143EB" w:rsidRDefault="00000000">
      <w:pPr>
        <w:pStyle w:val="Textoindependiente"/>
        <w:spacing w:before="28" w:line="213" w:lineRule="auto"/>
        <w:ind w:left="811" w:right="1339"/>
        <w:jc w:val="both"/>
      </w:pPr>
      <w:r>
        <w:rPr>
          <w:b/>
        </w:rPr>
        <w:t>Fig. 2</w:t>
      </w:r>
      <w:r>
        <w:t xml:space="preserve">: </w:t>
      </w:r>
      <w:commentRangeStart w:id="302"/>
      <w:del w:id="303" w:author="Microsoft Office User" w:date="2024-02-07T09:12:00Z">
        <w:r w:rsidDel="00ED050C">
          <w:delText xml:space="preserve">An </w:delText>
        </w:r>
      </w:del>
      <w:ins w:id="304" w:author="Microsoft Office User" w:date="2024-02-07T09:12:00Z">
        <w:r w:rsidR="00ED050C">
          <w:t>E</w:t>
        </w:r>
      </w:ins>
      <w:del w:id="305" w:author="Microsoft Office User" w:date="2024-02-07T09:12:00Z">
        <w:r w:rsidDel="00ED050C">
          <w:delText>e</w:delText>
        </w:r>
      </w:del>
      <w:r>
        <w:t>xample</w:t>
      </w:r>
      <w:ins w:id="306" w:author="Microsoft Office User" w:date="2024-02-07T09:12:00Z">
        <w:r w:rsidR="00ED050C">
          <w:t>s</w:t>
        </w:r>
      </w:ins>
      <w:r>
        <w:t xml:space="preserve"> of the cell cycle images used in this study. The images are </w:t>
      </w:r>
      <w:ins w:id="307" w:author="Microsoft Office User" w:date="2024-02-07T08:24:00Z">
        <w:r w:rsidR="00407FE7">
          <w:t>organized</w:t>
        </w:r>
      </w:ins>
      <w:del w:id="308" w:author="Microsoft Office User" w:date="2024-02-07T08:24:00Z">
        <w:r w:rsidDel="00407FE7">
          <w:delText xml:space="preserve">orga- </w:delText>
        </w:r>
        <w:r w:rsidDel="00407FE7">
          <w:rPr>
            <w:spacing w:val="-4"/>
          </w:rPr>
          <w:delText>nized</w:delText>
        </w:r>
      </w:del>
      <w:r>
        <w:rPr>
          <w:spacing w:val="-5"/>
        </w:rPr>
        <w:t xml:space="preserve"> </w:t>
      </w:r>
      <w:r>
        <w:rPr>
          <w:spacing w:val="-4"/>
        </w:rPr>
        <w:t>by</w:t>
      </w:r>
      <w:r>
        <w:rPr>
          <w:spacing w:val="-5"/>
        </w:rPr>
        <w:t xml:space="preserve"> </w:t>
      </w:r>
      <w:r>
        <w:rPr>
          <w:spacing w:val="-4"/>
        </w:rPr>
        <w:t>phases and</w:t>
      </w:r>
      <w:r>
        <w:rPr>
          <w:spacing w:val="-5"/>
        </w:rPr>
        <w:t xml:space="preserve"> </w:t>
      </w:r>
      <w:r>
        <w:rPr>
          <w:spacing w:val="-4"/>
        </w:rPr>
        <w:t>categorized</w:t>
      </w:r>
      <w:r>
        <w:rPr>
          <w:spacing w:val="-5"/>
        </w:rPr>
        <w:t xml:space="preserve"> </w:t>
      </w:r>
      <w:r>
        <w:rPr>
          <w:spacing w:val="-4"/>
        </w:rPr>
        <w:t>according to</w:t>
      </w:r>
      <w:r>
        <w:rPr>
          <w:spacing w:val="-5"/>
        </w:rPr>
        <w:t xml:space="preserve"> </w:t>
      </w:r>
      <w:r>
        <w:rPr>
          <w:spacing w:val="-4"/>
        </w:rPr>
        <w:t>the</w:t>
      </w:r>
      <w:r>
        <w:rPr>
          <w:spacing w:val="-5"/>
        </w:rPr>
        <w:t xml:space="preserve"> </w:t>
      </w:r>
      <w:r>
        <w:rPr>
          <w:spacing w:val="-4"/>
        </w:rPr>
        <w:t>type of</w:t>
      </w:r>
      <w:r>
        <w:rPr>
          <w:spacing w:val="-5"/>
        </w:rPr>
        <w:t xml:space="preserve"> </w:t>
      </w:r>
      <w:r>
        <w:rPr>
          <w:spacing w:val="-4"/>
        </w:rPr>
        <w:t>imaging</w:t>
      </w:r>
      <w:r>
        <w:rPr>
          <w:spacing w:val="-5"/>
        </w:rPr>
        <w:t xml:space="preserve"> </w:t>
      </w:r>
      <w:r>
        <w:rPr>
          <w:spacing w:val="-4"/>
        </w:rPr>
        <w:t>flow cytometry</w:t>
      </w:r>
      <w:r>
        <w:rPr>
          <w:spacing w:val="-5"/>
        </w:rPr>
        <w:t xml:space="preserve"> </w:t>
      </w:r>
      <w:r>
        <w:rPr>
          <w:spacing w:val="-4"/>
        </w:rPr>
        <w:t>used.</w:t>
      </w:r>
      <w:commentRangeEnd w:id="302"/>
      <w:r w:rsidR="00ED050C">
        <w:rPr>
          <w:rStyle w:val="Refdecomentario"/>
        </w:rPr>
        <w:commentReference w:id="302"/>
      </w:r>
    </w:p>
    <w:p w14:paraId="4CC49C4C" w14:textId="77777777" w:rsidR="005143EB" w:rsidRDefault="005143EB">
      <w:pPr>
        <w:pStyle w:val="Textoindependiente"/>
        <w:spacing w:before="114"/>
      </w:pPr>
    </w:p>
    <w:p w14:paraId="2DACE22F" w14:textId="77777777" w:rsidR="005143EB" w:rsidRDefault="00000000">
      <w:pPr>
        <w:pStyle w:val="Ttulo2"/>
        <w:numPr>
          <w:ilvl w:val="1"/>
          <w:numId w:val="2"/>
        </w:numPr>
        <w:tabs>
          <w:tab w:val="left" w:pos="1276"/>
        </w:tabs>
        <w:ind w:left="1276" w:hanging="465"/>
        <w:jc w:val="left"/>
      </w:pPr>
      <w:bookmarkStart w:id="309" w:name="Developed_CNN_model"/>
      <w:bookmarkStart w:id="310" w:name="_bookmark2"/>
      <w:bookmarkEnd w:id="309"/>
      <w:bookmarkEnd w:id="310"/>
      <w:r>
        <w:rPr>
          <w:w w:val="105"/>
        </w:rPr>
        <w:t>Developed</w:t>
      </w:r>
      <w:r>
        <w:rPr>
          <w:spacing w:val="13"/>
          <w:w w:val="105"/>
        </w:rPr>
        <w:t xml:space="preserve"> </w:t>
      </w:r>
      <w:r>
        <w:rPr>
          <w:w w:val="105"/>
        </w:rPr>
        <w:t>CNN</w:t>
      </w:r>
      <w:r>
        <w:rPr>
          <w:spacing w:val="14"/>
          <w:w w:val="105"/>
        </w:rPr>
        <w:t xml:space="preserve"> </w:t>
      </w:r>
      <w:r>
        <w:rPr>
          <w:spacing w:val="-2"/>
          <w:w w:val="105"/>
        </w:rPr>
        <w:t>model</w:t>
      </w:r>
    </w:p>
    <w:p w14:paraId="5C6DDEFE" w14:textId="0A152D2F" w:rsidR="005143EB" w:rsidDel="00ED050C" w:rsidRDefault="00000000">
      <w:pPr>
        <w:pStyle w:val="Textoindependiente"/>
        <w:spacing w:before="101" w:line="213" w:lineRule="auto"/>
        <w:ind w:left="811" w:right="1339"/>
        <w:jc w:val="both"/>
        <w:rPr>
          <w:del w:id="311" w:author="Microsoft Office User" w:date="2024-02-07T09:15:00Z"/>
        </w:rPr>
      </w:pPr>
      <w:r>
        <w:t>A</w:t>
      </w:r>
      <w:r>
        <w:rPr>
          <w:spacing w:val="-6"/>
        </w:rPr>
        <w:t xml:space="preserve"> </w:t>
      </w:r>
      <w:r>
        <w:t>CNN</w:t>
      </w:r>
      <w:r>
        <w:rPr>
          <w:spacing w:val="-6"/>
        </w:rPr>
        <w:t xml:space="preserve"> </w:t>
      </w:r>
      <w:r>
        <w:t>model</w:t>
      </w:r>
      <w:r>
        <w:rPr>
          <w:spacing w:val="-6"/>
        </w:rPr>
        <w:t xml:space="preserve"> </w:t>
      </w:r>
      <w:del w:id="312" w:author="Microsoft Office User" w:date="2024-02-07T09:14:00Z">
        <w:r w:rsidDel="00ED050C">
          <w:delText>has</w:delText>
        </w:r>
        <w:r w:rsidDel="00ED050C">
          <w:rPr>
            <w:spacing w:val="-6"/>
          </w:rPr>
          <w:delText xml:space="preserve"> </w:delText>
        </w:r>
        <w:r w:rsidDel="00ED050C">
          <w:delText>been</w:delText>
        </w:r>
      </w:del>
      <w:ins w:id="313" w:author="Microsoft Office User" w:date="2024-02-07T09:14:00Z">
        <w:r w:rsidR="00ED050C">
          <w:t>was</w:t>
        </w:r>
      </w:ins>
      <w:r>
        <w:rPr>
          <w:spacing w:val="-6"/>
        </w:rPr>
        <w:t xml:space="preserve"> </w:t>
      </w:r>
      <w:r>
        <w:t>constructed</w:t>
      </w:r>
      <w:r>
        <w:rPr>
          <w:spacing w:val="-6"/>
        </w:rPr>
        <w:t xml:space="preserve"> </w:t>
      </w:r>
      <w:r>
        <w:t>following</w:t>
      </w:r>
      <w:r>
        <w:rPr>
          <w:spacing w:val="-6"/>
        </w:rPr>
        <w:t xml:space="preserve"> </w:t>
      </w:r>
      <w:r>
        <w:t>the</w:t>
      </w:r>
      <w:r>
        <w:rPr>
          <w:spacing w:val="-6"/>
        </w:rPr>
        <w:t xml:space="preserve"> </w:t>
      </w:r>
      <w:r>
        <w:t>standard</w:t>
      </w:r>
      <w:r>
        <w:rPr>
          <w:spacing w:val="-6"/>
        </w:rPr>
        <w:t xml:space="preserve"> </w:t>
      </w:r>
      <w:r>
        <w:t>conventions</w:t>
      </w:r>
      <w:r>
        <w:rPr>
          <w:spacing w:val="-6"/>
        </w:rPr>
        <w:t xml:space="preserve"> </w:t>
      </w:r>
      <w:r>
        <w:t>of</w:t>
      </w:r>
      <w:r>
        <w:rPr>
          <w:spacing w:val="-6"/>
        </w:rPr>
        <w:t xml:space="preserve"> </w:t>
      </w:r>
      <w:r>
        <w:t>the</w:t>
      </w:r>
      <w:r>
        <w:rPr>
          <w:spacing w:val="-6"/>
        </w:rPr>
        <w:t xml:space="preserve"> </w:t>
      </w:r>
      <w:r>
        <w:t xml:space="preserve">field. </w:t>
      </w:r>
      <w:ins w:id="314" w:author="Microsoft Office User" w:date="2024-02-07T08:25:00Z">
        <w:r w:rsidR="00E05491">
          <w:t>A</w:t>
        </w:r>
      </w:ins>
      <w:del w:id="315" w:author="Microsoft Office User" w:date="2024-02-07T08:25:00Z">
        <w:r w:rsidDel="00E05491">
          <w:delText>Essentially,</w:delText>
        </w:r>
        <w:r w:rsidDel="00E05491">
          <w:rPr>
            <w:spacing w:val="-12"/>
          </w:rPr>
          <w:delText xml:space="preserve"> </w:delText>
        </w:r>
        <w:r w:rsidDel="00E05491">
          <w:delText>a</w:delText>
        </w:r>
      </w:del>
      <w:r>
        <w:rPr>
          <w:spacing w:val="-12"/>
        </w:rPr>
        <w:t xml:space="preserve"> </w:t>
      </w:r>
      <w:r>
        <w:t>CNN</w:t>
      </w:r>
      <w:r>
        <w:rPr>
          <w:spacing w:val="-12"/>
        </w:rPr>
        <w:t xml:space="preserve"> </w:t>
      </w:r>
      <w:r>
        <w:t>is</w:t>
      </w:r>
      <w:r>
        <w:rPr>
          <w:spacing w:val="-12"/>
        </w:rPr>
        <w:t xml:space="preserve"> </w:t>
      </w:r>
      <w:ins w:id="316" w:author="Microsoft Office User" w:date="2024-02-07T08:40:00Z">
        <w:r w:rsidR="00863023">
          <w:t>an</w:t>
        </w:r>
      </w:ins>
      <w:del w:id="317" w:author="Microsoft Office User" w:date="2024-02-07T08:40:00Z">
        <w:r w:rsidDel="00863023">
          <w:delText>a</w:delText>
        </w:r>
        <w:r w:rsidDel="00863023">
          <w:rPr>
            <w:spacing w:val="-12"/>
          </w:rPr>
          <w:delText xml:space="preserve"> </w:delText>
        </w:r>
        <w:r w:rsidDel="00863023">
          <w:delText>type</w:delText>
        </w:r>
        <w:r w:rsidDel="00863023">
          <w:rPr>
            <w:spacing w:val="-12"/>
          </w:rPr>
          <w:delText xml:space="preserve"> </w:delText>
        </w:r>
        <w:r w:rsidDel="00863023">
          <w:delText>of</w:delText>
        </w:r>
      </w:del>
      <w:r>
        <w:rPr>
          <w:spacing w:val="-12"/>
        </w:rPr>
        <w:t xml:space="preserve"> </w:t>
      </w:r>
      <w:r>
        <w:t>artificial</w:t>
      </w:r>
      <w:r>
        <w:rPr>
          <w:spacing w:val="-12"/>
        </w:rPr>
        <w:t xml:space="preserve"> </w:t>
      </w:r>
      <w:r>
        <w:t>neural</w:t>
      </w:r>
      <w:r>
        <w:rPr>
          <w:spacing w:val="-12"/>
        </w:rPr>
        <w:t xml:space="preserve"> </w:t>
      </w:r>
      <w:r>
        <w:t>network</w:t>
      </w:r>
      <w:r>
        <w:rPr>
          <w:spacing w:val="-12"/>
        </w:rPr>
        <w:t xml:space="preserve"> </w:t>
      </w:r>
      <w:r>
        <w:t>that</w:t>
      </w:r>
      <w:r>
        <w:rPr>
          <w:spacing w:val="-12"/>
        </w:rPr>
        <w:t xml:space="preserve"> </w:t>
      </w:r>
      <w:r>
        <w:t>employs</w:t>
      </w:r>
      <w:r>
        <w:rPr>
          <w:spacing w:val="-12"/>
        </w:rPr>
        <w:t xml:space="preserve"> </w:t>
      </w:r>
      <w:r>
        <w:t>the</w:t>
      </w:r>
      <w:r>
        <w:rPr>
          <w:spacing w:val="-12"/>
        </w:rPr>
        <w:t xml:space="preserve"> </w:t>
      </w:r>
      <w:r>
        <w:t>convolution operation to extract significant features from an image.</w:t>
      </w:r>
      <w:ins w:id="318" w:author="Microsoft Office User" w:date="2024-02-07T09:15:00Z">
        <w:r w:rsidR="00ED050C">
          <w:t xml:space="preserve"> </w:t>
        </w:r>
      </w:ins>
    </w:p>
    <w:p w14:paraId="7E109FC5" w14:textId="77777777" w:rsidR="005143EB" w:rsidRDefault="00000000">
      <w:pPr>
        <w:pStyle w:val="Textoindependiente"/>
        <w:spacing w:before="101" w:line="213" w:lineRule="auto"/>
        <w:ind w:left="811" w:right="1339"/>
        <w:jc w:val="both"/>
        <w:pPrChange w:id="319" w:author="Microsoft Office User" w:date="2024-02-07T09:15:00Z">
          <w:pPr>
            <w:pStyle w:val="Textoindependiente"/>
            <w:spacing w:line="213" w:lineRule="auto"/>
            <w:ind w:left="811" w:right="1339" w:firstLine="300"/>
            <w:jc w:val="both"/>
          </w:pPr>
        </w:pPrChange>
      </w:pPr>
      <w:r>
        <w:t>The</w:t>
      </w:r>
      <w:r>
        <w:rPr>
          <w:spacing w:val="-3"/>
        </w:rPr>
        <w:t xml:space="preserve"> </w:t>
      </w:r>
      <w:r>
        <w:t>developed</w:t>
      </w:r>
      <w:r>
        <w:rPr>
          <w:spacing w:val="-3"/>
        </w:rPr>
        <w:t xml:space="preserve"> </w:t>
      </w:r>
      <w:r>
        <w:t>CNN</w:t>
      </w:r>
      <w:r>
        <w:rPr>
          <w:spacing w:val="-3"/>
        </w:rPr>
        <w:t xml:space="preserve"> </w:t>
      </w:r>
      <w:r>
        <w:t>model</w:t>
      </w:r>
      <w:r>
        <w:rPr>
          <w:spacing w:val="-3"/>
        </w:rPr>
        <w:t xml:space="preserve"> </w:t>
      </w:r>
      <w:r>
        <w:t>was</w:t>
      </w:r>
      <w:r>
        <w:rPr>
          <w:spacing w:val="-3"/>
        </w:rPr>
        <w:t xml:space="preserve"> </w:t>
      </w:r>
      <w:r>
        <w:t>designed</w:t>
      </w:r>
      <w:r>
        <w:rPr>
          <w:spacing w:val="-3"/>
        </w:rPr>
        <w:t xml:space="preserve"> </w:t>
      </w:r>
      <w:r>
        <w:t>to</w:t>
      </w:r>
      <w:r>
        <w:rPr>
          <w:spacing w:val="-3"/>
        </w:rPr>
        <w:t xml:space="preserve"> </w:t>
      </w:r>
      <w:r>
        <w:t>consist</w:t>
      </w:r>
      <w:r>
        <w:rPr>
          <w:spacing w:val="-3"/>
        </w:rPr>
        <w:t xml:space="preserve"> </w:t>
      </w:r>
      <w:r>
        <w:t>of</w:t>
      </w:r>
      <w:r>
        <w:rPr>
          <w:spacing w:val="-3"/>
        </w:rPr>
        <w:t xml:space="preserve"> </w:t>
      </w:r>
      <w:r>
        <w:t>two</w:t>
      </w:r>
      <w:r>
        <w:rPr>
          <w:spacing w:val="-3"/>
        </w:rPr>
        <w:t xml:space="preserve"> </w:t>
      </w:r>
      <w:r>
        <w:t>convolutional</w:t>
      </w:r>
      <w:r>
        <w:rPr>
          <w:spacing w:val="-3"/>
        </w:rPr>
        <w:t xml:space="preserve"> </w:t>
      </w:r>
      <w:r>
        <w:t>layers, each</w:t>
      </w:r>
      <w:r>
        <w:rPr>
          <w:spacing w:val="-4"/>
        </w:rPr>
        <w:t xml:space="preserve"> </w:t>
      </w:r>
      <w:r>
        <w:t>followed</w:t>
      </w:r>
      <w:r>
        <w:rPr>
          <w:spacing w:val="-4"/>
        </w:rPr>
        <w:t xml:space="preserve"> </w:t>
      </w:r>
      <w:r>
        <w:t>by</w:t>
      </w:r>
      <w:r>
        <w:rPr>
          <w:spacing w:val="-4"/>
        </w:rPr>
        <w:t xml:space="preserve"> </w:t>
      </w:r>
      <w:r>
        <w:t>a</w:t>
      </w:r>
      <w:r>
        <w:rPr>
          <w:spacing w:val="-4"/>
        </w:rPr>
        <w:t xml:space="preserve"> </w:t>
      </w:r>
      <w:r>
        <w:t>max-pooling</w:t>
      </w:r>
      <w:r>
        <w:rPr>
          <w:spacing w:val="-4"/>
        </w:rPr>
        <w:t xml:space="preserve"> </w:t>
      </w:r>
      <w:r>
        <w:t>layer.</w:t>
      </w:r>
      <w:r>
        <w:rPr>
          <w:spacing w:val="-4"/>
        </w:rPr>
        <w:t xml:space="preserve"> </w:t>
      </w:r>
      <w:r>
        <w:t>The</w:t>
      </w:r>
      <w:r>
        <w:rPr>
          <w:spacing w:val="-4"/>
        </w:rPr>
        <w:t xml:space="preserve"> </w:t>
      </w:r>
      <w:r>
        <w:t>convolutional</w:t>
      </w:r>
      <w:r>
        <w:rPr>
          <w:spacing w:val="-4"/>
        </w:rPr>
        <w:t xml:space="preserve"> </w:t>
      </w:r>
      <w:r>
        <w:t>layers</w:t>
      </w:r>
      <w:r>
        <w:rPr>
          <w:spacing w:val="-4"/>
        </w:rPr>
        <w:t xml:space="preserve"> </w:t>
      </w:r>
      <w:r>
        <w:t>are</w:t>
      </w:r>
      <w:r>
        <w:rPr>
          <w:spacing w:val="-4"/>
        </w:rPr>
        <w:t xml:space="preserve"> </w:t>
      </w:r>
      <w:r>
        <w:t>configured</w:t>
      </w:r>
      <w:r>
        <w:rPr>
          <w:spacing w:val="-4"/>
        </w:rPr>
        <w:t xml:space="preserve"> </w:t>
      </w:r>
      <w:r>
        <w:t>with kernels</w:t>
      </w:r>
      <w:r>
        <w:rPr>
          <w:spacing w:val="-13"/>
        </w:rPr>
        <w:t xml:space="preserve"> </w:t>
      </w:r>
      <w:r>
        <w:t>of</w:t>
      </w:r>
      <w:r>
        <w:rPr>
          <w:spacing w:val="-12"/>
        </w:rPr>
        <w:t xml:space="preserve"> </w:t>
      </w:r>
      <w:r>
        <w:t>64</w:t>
      </w:r>
      <w:r>
        <w:rPr>
          <w:spacing w:val="-13"/>
        </w:rPr>
        <w:t xml:space="preserve"> </w:t>
      </w:r>
      <w:r>
        <w:t>and</w:t>
      </w:r>
      <w:r>
        <w:rPr>
          <w:spacing w:val="-12"/>
        </w:rPr>
        <w:t xml:space="preserve"> </w:t>
      </w:r>
      <w:r>
        <w:t>32,</w:t>
      </w:r>
      <w:r>
        <w:rPr>
          <w:spacing w:val="-13"/>
        </w:rPr>
        <w:t xml:space="preserve"> </w:t>
      </w:r>
      <w:r>
        <w:t>which</w:t>
      </w:r>
      <w:r>
        <w:rPr>
          <w:spacing w:val="-12"/>
        </w:rPr>
        <w:t xml:space="preserve"> </w:t>
      </w:r>
      <w:r>
        <w:t>learn</w:t>
      </w:r>
      <w:r>
        <w:rPr>
          <w:spacing w:val="-13"/>
        </w:rPr>
        <w:t xml:space="preserve"> </w:t>
      </w:r>
      <w:r>
        <w:t>the</w:t>
      </w:r>
      <w:r>
        <w:rPr>
          <w:spacing w:val="-12"/>
        </w:rPr>
        <w:t xml:space="preserve"> </w:t>
      </w:r>
      <w:r>
        <w:t>features</w:t>
      </w:r>
      <w:r>
        <w:rPr>
          <w:spacing w:val="-13"/>
        </w:rPr>
        <w:t xml:space="preserve"> </w:t>
      </w:r>
      <w:r>
        <w:t>of</w:t>
      </w:r>
      <w:r>
        <w:rPr>
          <w:spacing w:val="-12"/>
        </w:rPr>
        <w:t xml:space="preserve"> </w:t>
      </w:r>
      <w:r>
        <w:t>the</w:t>
      </w:r>
      <w:r>
        <w:rPr>
          <w:spacing w:val="-13"/>
        </w:rPr>
        <w:t xml:space="preserve"> </w:t>
      </w:r>
      <w:r>
        <w:t>image.</w:t>
      </w:r>
      <w:r>
        <w:rPr>
          <w:spacing w:val="-12"/>
        </w:rPr>
        <w:t xml:space="preserve"> </w:t>
      </w:r>
      <w:r>
        <w:t>The</w:t>
      </w:r>
      <w:r>
        <w:rPr>
          <w:spacing w:val="-13"/>
        </w:rPr>
        <w:t xml:space="preserve"> </w:t>
      </w:r>
      <w:r>
        <w:t>kernel</w:t>
      </w:r>
      <w:r>
        <w:rPr>
          <w:spacing w:val="-12"/>
        </w:rPr>
        <w:t xml:space="preserve"> </w:t>
      </w:r>
      <w:r>
        <w:t>sizes</w:t>
      </w:r>
      <w:r>
        <w:rPr>
          <w:spacing w:val="-13"/>
        </w:rPr>
        <w:t xml:space="preserve"> </w:t>
      </w:r>
      <w:r>
        <w:t>are</w:t>
      </w:r>
      <w:r>
        <w:rPr>
          <w:spacing w:val="-12"/>
        </w:rPr>
        <w:t xml:space="preserve"> </w:t>
      </w:r>
      <w:r>
        <w:t>10</w:t>
      </w:r>
      <w:r>
        <w:rPr>
          <w:spacing w:val="-13"/>
        </w:rPr>
        <w:t xml:space="preserve"> </w:t>
      </w:r>
      <w:r>
        <w:t>and 5, respectively. The activation function used in each of these layers is the Rectified Linear Unit (</w:t>
      </w:r>
      <w:proofErr w:type="spellStart"/>
      <w:r>
        <w:t>ReLU</w:t>
      </w:r>
      <w:proofErr w:type="spellEnd"/>
      <w:r>
        <w:t>). Subsequently, the flattening technique was implemented and connected to a dense layer composed of 32 neurons, followed by a dropout layer to mitigate</w:t>
      </w:r>
      <w:r>
        <w:rPr>
          <w:spacing w:val="-6"/>
        </w:rPr>
        <w:t xml:space="preserve"> </w:t>
      </w:r>
      <w:r>
        <w:t>the</w:t>
      </w:r>
      <w:r>
        <w:rPr>
          <w:spacing w:val="-6"/>
        </w:rPr>
        <w:t xml:space="preserve"> </w:t>
      </w:r>
      <w:r>
        <w:t>risk</w:t>
      </w:r>
      <w:r>
        <w:rPr>
          <w:spacing w:val="-6"/>
        </w:rPr>
        <w:t xml:space="preserve"> </w:t>
      </w:r>
      <w:r>
        <w:t>of</w:t>
      </w:r>
      <w:r>
        <w:rPr>
          <w:spacing w:val="-6"/>
        </w:rPr>
        <w:t xml:space="preserve"> </w:t>
      </w:r>
      <w:r>
        <w:t>overfitting.</w:t>
      </w:r>
      <w:r>
        <w:rPr>
          <w:spacing w:val="-6"/>
        </w:rPr>
        <w:t xml:space="preserve"> </w:t>
      </w:r>
      <w:r>
        <w:t>Then,</w:t>
      </w:r>
      <w:r>
        <w:rPr>
          <w:spacing w:val="-6"/>
        </w:rPr>
        <w:t xml:space="preserve"> </w:t>
      </w:r>
      <w:r>
        <w:t>another</w:t>
      </w:r>
      <w:r>
        <w:rPr>
          <w:spacing w:val="-6"/>
        </w:rPr>
        <w:t xml:space="preserve"> </w:t>
      </w:r>
      <w:r>
        <w:t>dense</w:t>
      </w:r>
      <w:r>
        <w:rPr>
          <w:spacing w:val="-6"/>
        </w:rPr>
        <w:t xml:space="preserve"> </w:t>
      </w:r>
      <w:r>
        <w:t>layer</w:t>
      </w:r>
      <w:r>
        <w:rPr>
          <w:spacing w:val="-6"/>
        </w:rPr>
        <w:t xml:space="preserve"> </w:t>
      </w:r>
      <w:r>
        <w:t>with</w:t>
      </w:r>
      <w:r>
        <w:rPr>
          <w:spacing w:val="-6"/>
        </w:rPr>
        <w:t xml:space="preserve"> </w:t>
      </w:r>
      <w:r>
        <w:t>16</w:t>
      </w:r>
      <w:r>
        <w:rPr>
          <w:spacing w:val="-6"/>
        </w:rPr>
        <w:t xml:space="preserve"> </w:t>
      </w:r>
      <w:r>
        <w:t>neurons</w:t>
      </w:r>
      <w:r>
        <w:rPr>
          <w:spacing w:val="-6"/>
        </w:rPr>
        <w:t xml:space="preserve"> </w:t>
      </w:r>
      <w:r>
        <w:t>was</w:t>
      </w:r>
      <w:r>
        <w:rPr>
          <w:spacing w:val="-6"/>
        </w:rPr>
        <w:t xml:space="preserve"> </w:t>
      </w:r>
      <w:r>
        <w:t xml:space="preserve">used; </w:t>
      </w:r>
      <w:del w:id="320" w:author="Microsoft Office User" w:date="2024-02-07T08:25:00Z">
        <w:r w:rsidDel="00E05491">
          <w:delText>in</w:delText>
        </w:r>
        <w:r w:rsidDel="00E05491">
          <w:rPr>
            <w:spacing w:val="-11"/>
          </w:rPr>
          <w:delText xml:space="preserve"> </w:delText>
        </w:r>
        <w:r w:rsidDel="00E05491">
          <w:delText>both</w:delText>
        </w:r>
        <w:r w:rsidDel="00E05491">
          <w:rPr>
            <w:spacing w:val="-11"/>
          </w:rPr>
          <w:delText xml:space="preserve"> </w:delText>
        </w:r>
        <w:r w:rsidDel="00E05491">
          <w:delText>dense</w:delText>
        </w:r>
        <w:r w:rsidDel="00E05491">
          <w:rPr>
            <w:spacing w:val="-11"/>
          </w:rPr>
          <w:delText xml:space="preserve"> </w:delText>
        </w:r>
        <w:r w:rsidDel="00E05491">
          <w:delText>layers,</w:delText>
        </w:r>
        <w:r w:rsidDel="00E05491">
          <w:rPr>
            <w:spacing w:val="-11"/>
          </w:rPr>
          <w:delText xml:space="preserve"> </w:delText>
        </w:r>
      </w:del>
      <w:r>
        <w:t>the</w:t>
      </w:r>
      <w:r>
        <w:rPr>
          <w:spacing w:val="-11"/>
        </w:rPr>
        <w:t xml:space="preserve"> </w:t>
      </w:r>
      <w:proofErr w:type="spellStart"/>
      <w:r>
        <w:t>ReLU</w:t>
      </w:r>
      <w:proofErr w:type="spellEnd"/>
      <w:r>
        <w:rPr>
          <w:spacing w:val="-11"/>
        </w:rPr>
        <w:t xml:space="preserve"> </w:t>
      </w:r>
      <w:r>
        <w:t>activation</w:t>
      </w:r>
      <w:r>
        <w:rPr>
          <w:spacing w:val="-11"/>
        </w:rPr>
        <w:t xml:space="preserve"> </w:t>
      </w:r>
      <w:r>
        <w:t>function</w:t>
      </w:r>
      <w:r>
        <w:rPr>
          <w:spacing w:val="-11"/>
        </w:rPr>
        <w:t xml:space="preserve"> </w:t>
      </w:r>
      <w:r>
        <w:t>was</w:t>
      </w:r>
      <w:r>
        <w:rPr>
          <w:spacing w:val="-11"/>
        </w:rPr>
        <w:t xml:space="preserve"> </w:t>
      </w:r>
      <w:r>
        <w:t>applied</w:t>
      </w:r>
      <w:ins w:id="321" w:author="Microsoft Office User" w:date="2024-02-07T08:25:00Z">
        <w:r w:rsidR="00E05491">
          <w:t xml:space="preserve"> in both layers</w:t>
        </w:r>
      </w:ins>
      <w:r>
        <w:t>.</w:t>
      </w:r>
      <w:r>
        <w:rPr>
          <w:spacing w:val="-11"/>
        </w:rPr>
        <w:t xml:space="preserve"> </w:t>
      </w:r>
      <w:r>
        <w:t>Finally,</w:t>
      </w:r>
      <w:r>
        <w:rPr>
          <w:spacing w:val="-11"/>
        </w:rPr>
        <w:t xml:space="preserve"> </w:t>
      </w:r>
      <w:r>
        <w:t>a</w:t>
      </w:r>
      <w:r>
        <w:rPr>
          <w:spacing w:val="-11"/>
        </w:rPr>
        <w:t xml:space="preserve"> </w:t>
      </w:r>
      <w:r>
        <w:t>dense</w:t>
      </w:r>
      <w:r>
        <w:rPr>
          <w:spacing w:val="-11"/>
        </w:rPr>
        <w:t xml:space="preserve"> </w:t>
      </w:r>
      <w:r>
        <w:t>layer with</w:t>
      </w:r>
      <w:r>
        <w:rPr>
          <w:spacing w:val="-1"/>
        </w:rPr>
        <w:t xml:space="preserve"> </w:t>
      </w:r>
      <w:r>
        <w:t>7</w:t>
      </w:r>
      <w:r>
        <w:rPr>
          <w:spacing w:val="-1"/>
        </w:rPr>
        <w:t xml:space="preserve"> </w:t>
      </w:r>
      <w:r>
        <w:t>neurons</w:t>
      </w:r>
      <w:r>
        <w:rPr>
          <w:spacing w:val="-1"/>
        </w:rPr>
        <w:t xml:space="preserve"> </w:t>
      </w:r>
      <w:r>
        <w:t>was</w:t>
      </w:r>
      <w:r>
        <w:rPr>
          <w:spacing w:val="-1"/>
        </w:rPr>
        <w:t xml:space="preserve"> </w:t>
      </w:r>
      <w:r>
        <w:t>incorporated,</w:t>
      </w:r>
      <w:r>
        <w:rPr>
          <w:spacing w:val="-1"/>
        </w:rPr>
        <w:t xml:space="preserve"> </w:t>
      </w:r>
      <w:r>
        <w:t>each</w:t>
      </w:r>
      <w:r>
        <w:rPr>
          <w:spacing w:val="-1"/>
        </w:rPr>
        <w:t xml:space="preserve"> </w:t>
      </w:r>
      <w:r>
        <w:t>representing</w:t>
      </w:r>
      <w:r>
        <w:rPr>
          <w:spacing w:val="-1"/>
        </w:rPr>
        <w:t xml:space="preserve"> </w:t>
      </w:r>
      <w:r>
        <w:t>one</w:t>
      </w:r>
      <w:r>
        <w:rPr>
          <w:spacing w:val="-1"/>
        </w:rPr>
        <w:t xml:space="preserve"> </w:t>
      </w:r>
      <w:r>
        <w:t>of</w:t>
      </w:r>
      <w:r>
        <w:rPr>
          <w:spacing w:val="-1"/>
        </w:rPr>
        <w:t xml:space="preserve"> </w:t>
      </w:r>
      <w:r>
        <w:t>the</w:t>
      </w:r>
      <w:r>
        <w:rPr>
          <w:spacing w:val="-1"/>
        </w:rPr>
        <w:t xml:space="preserve"> </w:t>
      </w:r>
      <w:r>
        <w:t>cell</w:t>
      </w:r>
      <w:r>
        <w:rPr>
          <w:spacing w:val="-1"/>
        </w:rPr>
        <w:t xml:space="preserve"> </w:t>
      </w:r>
      <w:r>
        <w:t>cycle</w:t>
      </w:r>
      <w:r>
        <w:rPr>
          <w:spacing w:val="-1"/>
        </w:rPr>
        <w:t xml:space="preserve"> </w:t>
      </w:r>
      <w:r>
        <w:t>states</w:t>
      </w:r>
      <w:r>
        <w:rPr>
          <w:spacing w:val="-1"/>
        </w:rPr>
        <w:t xml:space="preserve"> </w:t>
      </w:r>
      <w:r>
        <w:t>to</w:t>
      </w:r>
      <w:r>
        <w:rPr>
          <w:spacing w:val="-1"/>
        </w:rPr>
        <w:t xml:space="preserve"> </w:t>
      </w:r>
      <w:r>
        <w:t>be classified.</w:t>
      </w:r>
      <w:r>
        <w:rPr>
          <w:spacing w:val="-2"/>
        </w:rPr>
        <w:t xml:space="preserve"> </w:t>
      </w:r>
      <w:r>
        <w:t>Consequently,</w:t>
      </w:r>
      <w:r>
        <w:rPr>
          <w:spacing w:val="-2"/>
        </w:rPr>
        <w:t xml:space="preserve"> </w:t>
      </w:r>
      <w:r>
        <w:t>a</w:t>
      </w:r>
      <w:r>
        <w:rPr>
          <w:spacing w:val="-2"/>
        </w:rPr>
        <w:t xml:space="preserve"> </w:t>
      </w:r>
      <w:proofErr w:type="spellStart"/>
      <w:r>
        <w:t>softmax</w:t>
      </w:r>
      <w:proofErr w:type="spellEnd"/>
      <w:r>
        <w:rPr>
          <w:spacing w:val="-2"/>
        </w:rPr>
        <w:t xml:space="preserve"> </w:t>
      </w:r>
      <w:r>
        <w:t>activation</w:t>
      </w:r>
      <w:r>
        <w:rPr>
          <w:spacing w:val="-2"/>
        </w:rPr>
        <w:t xml:space="preserve"> </w:t>
      </w:r>
      <w:r>
        <w:t>function</w:t>
      </w:r>
      <w:r>
        <w:rPr>
          <w:spacing w:val="-2"/>
        </w:rPr>
        <w:t xml:space="preserve"> </w:t>
      </w:r>
      <w:r>
        <w:t>was</w:t>
      </w:r>
      <w:r>
        <w:rPr>
          <w:spacing w:val="-2"/>
        </w:rPr>
        <w:t xml:space="preserve"> </w:t>
      </w:r>
      <w:r>
        <w:t>applied</w:t>
      </w:r>
      <w:r>
        <w:rPr>
          <w:spacing w:val="-2"/>
        </w:rPr>
        <w:t xml:space="preserve"> </w:t>
      </w:r>
      <w:r>
        <w:t>to</w:t>
      </w:r>
      <w:r>
        <w:rPr>
          <w:spacing w:val="-2"/>
        </w:rPr>
        <w:t xml:space="preserve"> </w:t>
      </w:r>
      <w:r>
        <w:t>the</w:t>
      </w:r>
      <w:r>
        <w:rPr>
          <w:spacing w:val="-2"/>
        </w:rPr>
        <w:t xml:space="preserve"> </w:t>
      </w:r>
      <w:r>
        <w:t>last</w:t>
      </w:r>
      <w:r>
        <w:rPr>
          <w:spacing w:val="-2"/>
        </w:rPr>
        <w:t xml:space="preserve"> </w:t>
      </w:r>
      <w:r>
        <w:t xml:space="preserve">layer, facilitating the classification of the different categories (see Figure </w:t>
      </w:r>
      <w:r>
        <w:fldChar w:fldCharType="begin"/>
      </w:r>
      <w:r>
        <w:instrText>HYPERLINK \l "_bookmark3"</w:instrText>
      </w:r>
      <w:r>
        <w:fldChar w:fldCharType="separate"/>
      </w:r>
      <w:r>
        <w:rPr>
          <w:color w:val="0000FF"/>
        </w:rPr>
        <w:t>3</w:t>
      </w:r>
      <w:r>
        <w:rPr>
          <w:color w:val="0000FF"/>
        </w:rPr>
        <w:fldChar w:fldCharType="end"/>
      </w:r>
      <w:r>
        <w:t>).</w:t>
      </w:r>
    </w:p>
    <w:p w14:paraId="5ECE3F2D" w14:textId="77777777" w:rsidR="005143EB" w:rsidRDefault="00000000">
      <w:pPr>
        <w:pStyle w:val="Textoindependiente"/>
        <w:spacing w:before="76"/>
      </w:pPr>
      <w:r>
        <w:rPr>
          <w:noProof/>
        </w:rPr>
        <mc:AlternateContent>
          <mc:Choice Requires="wpg">
            <w:drawing>
              <wp:anchor distT="0" distB="0" distL="0" distR="0" simplePos="0" relativeHeight="251658285" behindDoc="1" locked="0" layoutInCell="1" allowOverlap="1" wp14:anchorId="47966710" wp14:editId="6FFCB8BC">
                <wp:simplePos x="0" y="0"/>
                <wp:positionH relativeFrom="page">
                  <wp:posOffset>2353709</wp:posOffset>
                </wp:positionH>
                <wp:positionV relativeFrom="paragraph">
                  <wp:posOffset>234898</wp:posOffset>
                </wp:positionV>
                <wp:extent cx="3183890" cy="1395730"/>
                <wp:effectExtent l="0" t="0" r="0" b="0"/>
                <wp:wrapTopAndBottom/>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83890" cy="1395730"/>
                          <a:chOff x="0" y="0"/>
                          <a:chExt cx="3183890" cy="1395730"/>
                        </a:xfrm>
                      </wpg:grpSpPr>
                      <wps:wsp>
                        <wps:cNvPr id="170" name="Graphic 170"/>
                        <wps:cNvSpPr/>
                        <wps:spPr>
                          <a:xfrm>
                            <a:off x="3499" y="0"/>
                            <a:ext cx="443865" cy="347980"/>
                          </a:xfrm>
                          <a:custGeom>
                            <a:avLst/>
                            <a:gdLst/>
                            <a:ahLst/>
                            <a:cxnLst/>
                            <a:rect l="l" t="t" r="r" b="b"/>
                            <a:pathLst>
                              <a:path w="443865" h="347980">
                                <a:moveTo>
                                  <a:pt x="443584" y="0"/>
                                </a:moveTo>
                                <a:lnTo>
                                  <a:pt x="348257" y="0"/>
                                </a:lnTo>
                                <a:lnTo>
                                  <a:pt x="0" y="347757"/>
                                </a:lnTo>
                                <a:lnTo>
                                  <a:pt x="95299" y="347859"/>
                                </a:lnTo>
                                <a:lnTo>
                                  <a:pt x="443584" y="0"/>
                                </a:lnTo>
                                <a:close/>
                              </a:path>
                            </a:pathLst>
                          </a:custGeom>
                          <a:solidFill>
                            <a:srgbClr val="094F88"/>
                          </a:solidFill>
                        </wps:spPr>
                        <wps:bodyPr wrap="square" lIns="0" tIns="0" rIns="0" bIns="0" rtlCol="0">
                          <a:prstTxWarp prst="textNoShape">
                            <a:avLst/>
                          </a:prstTxWarp>
                          <a:noAutofit/>
                        </wps:bodyPr>
                      </wps:wsp>
                      <wps:wsp>
                        <wps:cNvPr id="171" name="Graphic 171"/>
                        <wps:cNvSpPr/>
                        <wps:spPr>
                          <a:xfrm>
                            <a:off x="0" y="352272"/>
                            <a:ext cx="100330" cy="1043940"/>
                          </a:xfrm>
                          <a:custGeom>
                            <a:avLst/>
                            <a:gdLst/>
                            <a:ahLst/>
                            <a:cxnLst/>
                            <a:rect l="l" t="t" r="r" b="b"/>
                            <a:pathLst>
                              <a:path w="100330" h="1043940">
                                <a:moveTo>
                                  <a:pt x="99441" y="0"/>
                                </a:moveTo>
                                <a:lnTo>
                                  <a:pt x="0" y="222"/>
                                </a:lnTo>
                                <a:lnTo>
                                  <a:pt x="178" y="1043437"/>
                                </a:lnTo>
                                <a:lnTo>
                                  <a:pt x="100215" y="1043311"/>
                                </a:lnTo>
                                <a:lnTo>
                                  <a:pt x="99441" y="0"/>
                                </a:lnTo>
                                <a:close/>
                              </a:path>
                            </a:pathLst>
                          </a:custGeom>
                          <a:solidFill>
                            <a:srgbClr val="094F88"/>
                          </a:solidFill>
                        </wps:spPr>
                        <wps:bodyPr wrap="square" lIns="0" tIns="0" rIns="0" bIns="0" rtlCol="0">
                          <a:prstTxWarp prst="textNoShape">
                            <a:avLst/>
                          </a:prstTxWarp>
                          <a:noAutofit/>
                        </wps:bodyPr>
                      </wps:wsp>
                      <wps:wsp>
                        <wps:cNvPr id="172" name="Graphic 172"/>
                        <wps:cNvSpPr/>
                        <wps:spPr>
                          <a:xfrm>
                            <a:off x="99519" y="4140"/>
                            <a:ext cx="349250" cy="520700"/>
                          </a:xfrm>
                          <a:custGeom>
                            <a:avLst/>
                            <a:gdLst/>
                            <a:ahLst/>
                            <a:cxnLst/>
                            <a:rect l="l" t="t" r="r" b="b"/>
                            <a:pathLst>
                              <a:path w="349250" h="520700">
                                <a:moveTo>
                                  <a:pt x="348976" y="0"/>
                                </a:moveTo>
                                <a:lnTo>
                                  <a:pt x="0" y="348284"/>
                                </a:lnTo>
                                <a:lnTo>
                                  <a:pt x="133350" y="520376"/>
                                </a:lnTo>
                                <a:lnTo>
                                  <a:pt x="309758" y="348310"/>
                                </a:lnTo>
                                <a:lnTo>
                                  <a:pt x="348976" y="0"/>
                                </a:lnTo>
                                <a:close/>
                              </a:path>
                            </a:pathLst>
                          </a:custGeom>
                          <a:solidFill>
                            <a:srgbClr val="094F88"/>
                          </a:solidFill>
                        </wps:spPr>
                        <wps:bodyPr wrap="square" lIns="0" tIns="0" rIns="0" bIns="0" rtlCol="0">
                          <a:prstTxWarp prst="textNoShape">
                            <a:avLst/>
                          </a:prstTxWarp>
                          <a:noAutofit/>
                        </wps:bodyPr>
                      </wps:wsp>
                      <wps:wsp>
                        <wps:cNvPr id="173" name="Graphic 173"/>
                        <wps:cNvSpPr/>
                        <wps:spPr>
                          <a:xfrm>
                            <a:off x="99519" y="4140"/>
                            <a:ext cx="349250" cy="520700"/>
                          </a:xfrm>
                          <a:custGeom>
                            <a:avLst/>
                            <a:gdLst/>
                            <a:ahLst/>
                            <a:cxnLst/>
                            <a:rect l="l" t="t" r="r" b="b"/>
                            <a:pathLst>
                              <a:path w="349250" h="520700">
                                <a:moveTo>
                                  <a:pt x="0" y="348284"/>
                                </a:moveTo>
                                <a:lnTo>
                                  <a:pt x="133350" y="520376"/>
                                </a:lnTo>
                                <a:lnTo>
                                  <a:pt x="309758" y="348310"/>
                                </a:lnTo>
                                <a:lnTo>
                                  <a:pt x="348976" y="0"/>
                                </a:lnTo>
                                <a:lnTo>
                                  <a:pt x="0" y="348284"/>
                                </a:lnTo>
                                <a:close/>
                              </a:path>
                            </a:pathLst>
                          </a:custGeom>
                          <a:ln w="4769">
                            <a:solidFill>
                              <a:srgbClr val="FFFFFF"/>
                            </a:solidFill>
                            <a:prstDash val="solid"/>
                          </a:ln>
                        </wps:spPr>
                        <wps:bodyPr wrap="square" lIns="0" tIns="0" rIns="0" bIns="0" rtlCol="0">
                          <a:prstTxWarp prst="textNoShape">
                            <a:avLst/>
                          </a:prstTxWarp>
                          <a:noAutofit/>
                        </wps:bodyPr>
                      </wps:wsp>
                      <wps:wsp>
                        <wps:cNvPr id="174" name="Graphic 174"/>
                        <wps:cNvSpPr/>
                        <wps:spPr>
                          <a:xfrm>
                            <a:off x="98901" y="351205"/>
                            <a:ext cx="134620" cy="1041400"/>
                          </a:xfrm>
                          <a:custGeom>
                            <a:avLst/>
                            <a:gdLst/>
                            <a:ahLst/>
                            <a:cxnLst/>
                            <a:rect l="l" t="t" r="r" b="b"/>
                            <a:pathLst>
                              <a:path w="134620" h="1041400">
                                <a:moveTo>
                                  <a:pt x="0" y="0"/>
                                </a:moveTo>
                                <a:lnTo>
                                  <a:pt x="1016" y="1040784"/>
                                </a:lnTo>
                                <a:lnTo>
                                  <a:pt x="133967" y="691407"/>
                                </a:lnTo>
                                <a:lnTo>
                                  <a:pt x="134265" y="173310"/>
                                </a:lnTo>
                                <a:lnTo>
                                  <a:pt x="0" y="0"/>
                                </a:lnTo>
                                <a:close/>
                              </a:path>
                            </a:pathLst>
                          </a:custGeom>
                          <a:solidFill>
                            <a:srgbClr val="094F88"/>
                          </a:solidFill>
                        </wps:spPr>
                        <wps:bodyPr wrap="square" lIns="0" tIns="0" rIns="0" bIns="0" rtlCol="0">
                          <a:prstTxWarp prst="textNoShape">
                            <a:avLst/>
                          </a:prstTxWarp>
                          <a:noAutofit/>
                        </wps:bodyPr>
                      </wps:wsp>
                      <wps:wsp>
                        <wps:cNvPr id="175" name="Graphic 175"/>
                        <wps:cNvSpPr/>
                        <wps:spPr>
                          <a:xfrm>
                            <a:off x="98901" y="351205"/>
                            <a:ext cx="134620" cy="1041400"/>
                          </a:xfrm>
                          <a:custGeom>
                            <a:avLst/>
                            <a:gdLst/>
                            <a:ahLst/>
                            <a:cxnLst/>
                            <a:rect l="l" t="t" r="r" b="b"/>
                            <a:pathLst>
                              <a:path w="134620" h="1041400">
                                <a:moveTo>
                                  <a:pt x="0" y="0"/>
                                </a:moveTo>
                                <a:lnTo>
                                  <a:pt x="134265" y="173310"/>
                                </a:lnTo>
                                <a:lnTo>
                                  <a:pt x="133967" y="691407"/>
                                </a:lnTo>
                                <a:lnTo>
                                  <a:pt x="1016" y="1040784"/>
                                </a:lnTo>
                                <a:lnTo>
                                  <a:pt x="0" y="0"/>
                                </a:lnTo>
                                <a:close/>
                              </a:path>
                            </a:pathLst>
                          </a:custGeom>
                          <a:ln w="4769">
                            <a:solidFill>
                              <a:srgbClr val="FFFFFF"/>
                            </a:solidFill>
                            <a:prstDash val="solid"/>
                          </a:ln>
                        </wps:spPr>
                        <wps:bodyPr wrap="square" lIns="0" tIns="0" rIns="0" bIns="0" rtlCol="0">
                          <a:prstTxWarp prst="textNoShape">
                            <a:avLst/>
                          </a:prstTxWarp>
                          <a:noAutofit/>
                        </wps:bodyPr>
                      </wps:wsp>
                      <wps:wsp>
                        <wps:cNvPr id="176" name="Graphic 176"/>
                        <wps:cNvSpPr/>
                        <wps:spPr>
                          <a:xfrm>
                            <a:off x="99645" y="990275"/>
                            <a:ext cx="347980" cy="400685"/>
                          </a:xfrm>
                          <a:custGeom>
                            <a:avLst/>
                            <a:gdLst/>
                            <a:ahLst/>
                            <a:cxnLst/>
                            <a:rect l="l" t="t" r="r" b="b"/>
                            <a:pathLst>
                              <a:path w="347980" h="400685">
                                <a:moveTo>
                                  <a:pt x="133126" y="52489"/>
                                </a:moveTo>
                                <a:lnTo>
                                  <a:pt x="0" y="400349"/>
                                </a:lnTo>
                                <a:lnTo>
                                  <a:pt x="347610" y="57894"/>
                                </a:lnTo>
                                <a:lnTo>
                                  <a:pt x="347612" y="52932"/>
                                </a:lnTo>
                                <a:lnTo>
                                  <a:pt x="228250" y="52932"/>
                                </a:lnTo>
                                <a:lnTo>
                                  <a:pt x="133126" y="52489"/>
                                </a:lnTo>
                                <a:close/>
                              </a:path>
                              <a:path w="347980" h="400685">
                                <a:moveTo>
                                  <a:pt x="289914" y="0"/>
                                </a:moveTo>
                                <a:lnTo>
                                  <a:pt x="228250" y="52932"/>
                                </a:lnTo>
                                <a:lnTo>
                                  <a:pt x="347612" y="52932"/>
                                </a:lnTo>
                                <a:lnTo>
                                  <a:pt x="347637" y="622"/>
                                </a:lnTo>
                                <a:lnTo>
                                  <a:pt x="289914" y="0"/>
                                </a:lnTo>
                                <a:close/>
                              </a:path>
                            </a:pathLst>
                          </a:custGeom>
                          <a:solidFill>
                            <a:srgbClr val="094F88"/>
                          </a:solidFill>
                        </wps:spPr>
                        <wps:bodyPr wrap="square" lIns="0" tIns="0" rIns="0" bIns="0" rtlCol="0">
                          <a:prstTxWarp prst="textNoShape">
                            <a:avLst/>
                          </a:prstTxWarp>
                          <a:noAutofit/>
                        </wps:bodyPr>
                      </wps:wsp>
                      <wps:wsp>
                        <wps:cNvPr id="177" name="Graphic 177"/>
                        <wps:cNvSpPr/>
                        <wps:spPr>
                          <a:xfrm>
                            <a:off x="99645" y="990275"/>
                            <a:ext cx="347980" cy="400685"/>
                          </a:xfrm>
                          <a:custGeom>
                            <a:avLst/>
                            <a:gdLst/>
                            <a:ahLst/>
                            <a:cxnLst/>
                            <a:rect l="l" t="t" r="r" b="b"/>
                            <a:pathLst>
                              <a:path w="347980" h="400685">
                                <a:moveTo>
                                  <a:pt x="0" y="400349"/>
                                </a:moveTo>
                                <a:lnTo>
                                  <a:pt x="133126" y="52489"/>
                                </a:lnTo>
                                <a:lnTo>
                                  <a:pt x="228250" y="52932"/>
                                </a:lnTo>
                                <a:lnTo>
                                  <a:pt x="289914" y="0"/>
                                </a:lnTo>
                                <a:lnTo>
                                  <a:pt x="347637" y="622"/>
                                </a:lnTo>
                                <a:lnTo>
                                  <a:pt x="347610" y="57894"/>
                                </a:lnTo>
                                <a:lnTo>
                                  <a:pt x="0" y="400349"/>
                                </a:lnTo>
                                <a:close/>
                              </a:path>
                            </a:pathLst>
                          </a:custGeom>
                          <a:ln w="4769">
                            <a:solidFill>
                              <a:srgbClr val="FFFFFF"/>
                            </a:solidFill>
                            <a:prstDash val="solid"/>
                          </a:ln>
                        </wps:spPr>
                        <wps:bodyPr wrap="square" lIns="0" tIns="0" rIns="0" bIns="0" rtlCol="0">
                          <a:prstTxWarp prst="textNoShape">
                            <a:avLst/>
                          </a:prstTxWarp>
                          <a:noAutofit/>
                        </wps:bodyPr>
                      </wps:wsp>
                      <wps:wsp>
                        <wps:cNvPr id="178" name="Graphic 178"/>
                        <wps:cNvSpPr/>
                        <wps:spPr>
                          <a:xfrm>
                            <a:off x="408756" y="4013"/>
                            <a:ext cx="40005" cy="348615"/>
                          </a:xfrm>
                          <a:custGeom>
                            <a:avLst/>
                            <a:gdLst/>
                            <a:ahLst/>
                            <a:cxnLst/>
                            <a:rect l="l" t="t" r="r" b="b"/>
                            <a:pathLst>
                              <a:path w="40005" h="348615">
                                <a:moveTo>
                                  <a:pt x="39565" y="0"/>
                                </a:moveTo>
                                <a:lnTo>
                                  <a:pt x="0" y="348507"/>
                                </a:lnTo>
                                <a:lnTo>
                                  <a:pt x="38747" y="348310"/>
                                </a:lnTo>
                                <a:lnTo>
                                  <a:pt x="39565" y="0"/>
                                </a:lnTo>
                                <a:close/>
                              </a:path>
                            </a:pathLst>
                          </a:custGeom>
                          <a:solidFill>
                            <a:srgbClr val="094F88"/>
                          </a:solidFill>
                        </wps:spPr>
                        <wps:bodyPr wrap="square" lIns="0" tIns="0" rIns="0" bIns="0" rtlCol="0">
                          <a:prstTxWarp prst="textNoShape">
                            <a:avLst/>
                          </a:prstTxWarp>
                          <a:noAutofit/>
                        </wps:bodyPr>
                      </wps:wsp>
                      <wps:wsp>
                        <wps:cNvPr id="179" name="Graphic 179"/>
                        <wps:cNvSpPr/>
                        <wps:spPr>
                          <a:xfrm>
                            <a:off x="408756" y="4013"/>
                            <a:ext cx="40005" cy="348615"/>
                          </a:xfrm>
                          <a:custGeom>
                            <a:avLst/>
                            <a:gdLst/>
                            <a:ahLst/>
                            <a:cxnLst/>
                            <a:rect l="l" t="t" r="r" b="b"/>
                            <a:pathLst>
                              <a:path w="40005" h="348615">
                                <a:moveTo>
                                  <a:pt x="38747" y="348310"/>
                                </a:moveTo>
                                <a:lnTo>
                                  <a:pt x="0" y="348507"/>
                                </a:lnTo>
                                <a:lnTo>
                                  <a:pt x="39565" y="0"/>
                                </a:lnTo>
                                <a:lnTo>
                                  <a:pt x="38747" y="348310"/>
                                </a:lnTo>
                                <a:close/>
                              </a:path>
                            </a:pathLst>
                          </a:custGeom>
                          <a:ln w="4769">
                            <a:solidFill>
                              <a:srgbClr val="FFFFFF"/>
                            </a:solidFill>
                            <a:prstDash val="solid"/>
                          </a:ln>
                        </wps:spPr>
                        <wps:bodyPr wrap="square" lIns="0" tIns="0" rIns="0" bIns="0" rtlCol="0">
                          <a:prstTxWarp prst="textNoShape">
                            <a:avLst/>
                          </a:prstTxWarp>
                          <a:noAutofit/>
                        </wps:bodyPr>
                      </wps:wsp>
                      <wps:wsp>
                        <wps:cNvPr id="180" name="Graphic 180"/>
                        <wps:cNvSpPr/>
                        <wps:spPr>
                          <a:xfrm>
                            <a:off x="236663" y="523697"/>
                            <a:ext cx="92075" cy="516890"/>
                          </a:xfrm>
                          <a:custGeom>
                            <a:avLst/>
                            <a:gdLst/>
                            <a:ahLst/>
                            <a:cxnLst/>
                            <a:rect l="l" t="t" r="r" b="b"/>
                            <a:pathLst>
                              <a:path w="92075" h="516890">
                                <a:moveTo>
                                  <a:pt x="419" y="0"/>
                                </a:moveTo>
                                <a:lnTo>
                                  <a:pt x="0" y="516388"/>
                                </a:lnTo>
                                <a:lnTo>
                                  <a:pt x="90837" y="516185"/>
                                </a:lnTo>
                                <a:lnTo>
                                  <a:pt x="92050" y="1041"/>
                                </a:lnTo>
                                <a:lnTo>
                                  <a:pt x="419" y="0"/>
                                </a:lnTo>
                                <a:close/>
                              </a:path>
                            </a:pathLst>
                          </a:custGeom>
                          <a:solidFill>
                            <a:srgbClr val="009FAF"/>
                          </a:solidFill>
                        </wps:spPr>
                        <wps:bodyPr wrap="square" lIns="0" tIns="0" rIns="0" bIns="0" rtlCol="0">
                          <a:prstTxWarp prst="textNoShape">
                            <a:avLst/>
                          </a:prstTxWarp>
                          <a:noAutofit/>
                        </wps:bodyPr>
                      </wps:wsp>
                      <wps:wsp>
                        <wps:cNvPr id="181" name="Graphic 181"/>
                        <wps:cNvSpPr/>
                        <wps:spPr>
                          <a:xfrm>
                            <a:off x="236663" y="523697"/>
                            <a:ext cx="92075" cy="516890"/>
                          </a:xfrm>
                          <a:custGeom>
                            <a:avLst/>
                            <a:gdLst/>
                            <a:ahLst/>
                            <a:cxnLst/>
                            <a:rect l="l" t="t" r="r" b="b"/>
                            <a:pathLst>
                              <a:path w="92075" h="516890">
                                <a:moveTo>
                                  <a:pt x="419" y="0"/>
                                </a:moveTo>
                                <a:lnTo>
                                  <a:pt x="92050" y="1041"/>
                                </a:lnTo>
                                <a:lnTo>
                                  <a:pt x="90837" y="516185"/>
                                </a:lnTo>
                                <a:lnTo>
                                  <a:pt x="0" y="516388"/>
                                </a:lnTo>
                                <a:lnTo>
                                  <a:pt x="419" y="0"/>
                                </a:lnTo>
                                <a:close/>
                              </a:path>
                            </a:pathLst>
                          </a:custGeom>
                          <a:ln w="4779">
                            <a:solidFill>
                              <a:srgbClr val="FFFFFF"/>
                            </a:solidFill>
                            <a:prstDash val="solid"/>
                          </a:ln>
                        </wps:spPr>
                        <wps:bodyPr wrap="square" lIns="0" tIns="0" rIns="0" bIns="0" rtlCol="0">
                          <a:prstTxWarp prst="textNoShape">
                            <a:avLst/>
                          </a:prstTxWarp>
                          <a:noAutofit/>
                        </wps:bodyPr>
                      </wps:wsp>
                      <wps:wsp>
                        <wps:cNvPr id="182" name="Graphic 182"/>
                        <wps:cNvSpPr/>
                        <wps:spPr>
                          <a:xfrm>
                            <a:off x="234208" y="351701"/>
                            <a:ext cx="270510" cy="173355"/>
                          </a:xfrm>
                          <a:custGeom>
                            <a:avLst/>
                            <a:gdLst/>
                            <a:ahLst/>
                            <a:cxnLst/>
                            <a:rect l="l" t="t" r="r" b="b"/>
                            <a:pathLst>
                              <a:path w="270510" h="173355">
                                <a:moveTo>
                                  <a:pt x="174674" y="0"/>
                                </a:moveTo>
                                <a:lnTo>
                                  <a:pt x="0" y="171602"/>
                                </a:lnTo>
                                <a:lnTo>
                                  <a:pt x="93910" y="173037"/>
                                </a:lnTo>
                                <a:lnTo>
                                  <a:pt x="270224" y="1663"/>
                                </a:lnTo>
                                <a:lnTo>
                                  <a:pt x="174674" y="0"/>
                                </a:lnTo>
                                <a:close/>
                              </a:path>
                            </a:pathLst>
                          </a:custGeom>
                          <a:solidFill>
                            <a:srgbClr val="009FAF"/>
                          </a:solidFill>
                        </wps:spPr>
                        <wps:bodyPr wrap="square" lIns="0" tIns="0" rIns="0" bIns="0" rtlCol="0">
                          <a:prstTxWarp prst="textNoShape">
                            <a:avLst/>
                          </a:prstTxWarp>
                          <a:noAutofit/>
                        </wps:bodyPr>
                      </wps:wsp>
                      <wps:wsp>
                        <wps:cNvPr id="183" name="Graphic 183"/>
                        <wps:cNvSpPr/>
                        <wps:spPr>
                          <a:xfrm>
                            <a:off x="234208" y="351701"/>
                            <a:ext cx="270510" cy="173355"/>
                          </a:xfrm>
                          <a:custGeom>
                            <a:avLst/>
                            <a:gdLst/>
                            <a:ahLst/>
                            <a:cxnLst/>
                            <a:rect l="l" t="t" r="r" b="b"/>
                            <a:pathLst>
                              <a:path w="270510" h="173355">
                                <a:moveTo>
                                  <a:pt x="93910" y="173037"/>
                                </a:moveTo>
                                <a:lnTo>
                                  <a:pt x="270224" y="1663"/>
                                </a:lnTo>
                                <a:lnTo>
                                  <a:pt x="174674" y="0"/>
                                </a:lnTo>
                                <a:lnTo>
                                  <a:pt x="0" y="171602"/>
                                </a:lnTo>
                                <a:lnTo>
                                  <a:pt x="93910" y="173037"/>
                                </a:lnTo>
                                <a:close/>
                              </a:path>
                            </a:pathLst>
                          </a:custGeom>
                          <a:ln w="4769">
                            <a:solidFill>
                              <a:srgbClr val="FFFFFF"/>
                            </a:solidFill>
                            <a:prstDash val="solid"/>
                          </a:ln>
                        </wps:spPr>
                        <wps:bodyPr wrap="square" lIns="0" tIns="0" rIns="0" bIns="0" rtlCol="0">
                          <a:prstTxWarp prst="textNoShape">
                            <a:avLst/>
                          </a:prstTxWarp>
                          <a:noAutofit/>
                        </wps:bodyPr>
                      </wps:wsp>
                      <wps:wsp>
                        <wps:cNvPr id="184" name="Graphic 184"/>
                        <wps:cNvSpPr/>
                        <wps:spPr>
                          <a:xfrm>
                            <a:off x="327298" y="526999"/>
                            <a:ext cx="63500" cy="511809"/>
                          </a:xfrm>
                          <a:custGeom>
                            <a:avLst/>
                            <a:gdLst/>
                            <a:ahLst/>
                            <a:cxnLst/>
                            <a:rect l="l" t="t" r="r" b="b"/>
                            <a:pathLst>
                              <a:path w="63500" h="511809">
                                <a:moveTo>
                                  <a:pt x="1440" y="0"/>
                                </a:moveTo>
                                <a:lnTo>
                                  <a:pt x="0" y="511251"/>
                                </a:lnTo>
                                <a:lnTo>
                                  <a:pt x="63279" y="460425"/>
                                </a:lnTo>
                                <a:lnTo>
                                  <a:pt x="63279" y="29095"/>
                                </a:lnTo>
                                <a:lnTo>
                                  <a:pt x="1440" y="0"/>
                                </a:lnTo>
                                <a:close/>
                              </a:path>
                            </a:pathLst>
                          </a:custGeom>
                          <a:solidFill>
                            <a:srgbClr val="009FAF"/>
                          </a:solidFill>
                        </wps:spPr>
                        <wps:bodyPr wrap="square" lIns="0" tIns="0" rIns="0" bIns="0" rtlCol="0">
                          <a:prstTxWarp prst="textNoShape">
                            <a:avLst/>
                          </a:prstTxWarp>
                          <a:noAutofit/>
                        </wps:bodyPr>
                      </wps:wsp>
                      <wps:wsp>
                        <wps:cNvPr id="185" name="Graphic 185"/>
                        <wps:cNvSpPr/>
                        <wps:spPr>
                          <a:xfrm>
                            <a:off x="327298" y="526999"/>
                            <a:ext cx="63500" cy="511809"/>
                          </a:xfrm>
                          <a:custGeom>
                            <a:avLst/>
                            <a:gdLst/>
                            <a:ahLst/>
                            <a:cxnLst/>
                            <a:rect l="l" t="t" r="r" b="b"/>
                            <a:pathLst>
                              <a:path w="63500" h="511809">
                                <a:moveTo>
                                  <a:pt x="1440" y="0"/>
                                </a:moveTo>
                                <a:lnTo>
                                  <a:pt x="63279" y="29095"/>
                                </a:lnTo>
                                <a:lnTo>
                                  <a:pt x="63279" y="460425"/>
                                </a:lnTo>
                                <a:lnTo>
                                  <a:pt x="0" y="511251"/>
                                </a:lnTo>
                                <a:lnTo>
                                  <a:pt x="1440" y="0"/>
                                </a:lnTo>
                                <a:close/>
                              </a:path>
                            </a:pathLst>
                          </a:custGeom>
                          <a:ln w="4764">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186" name="Image 186"/>
                          <pic:cNvPicPr/>
                        </pic:nvPicPr>
                        <pic:blipFill>
                          <a:blip r:embed="rId53" cstate="print"/>
                          <a:stretch>
                            <a:fillRect/>
                          </a:stretch>
                        </pic:blipFill>
                        <pic:spPr>
                          <a:xfrm>
                            <a:off x="324640" y="351798"/>
                            <a:ext cx="316168" cy="279553"/>
                          </a:xfrm>
                          <a:prstGeom prst="rect">
                            <a:avLst/>
                          </a:prstGeom>
                        </pic:spPr>
                      </pic:pic>
                      <wps:wsp>
                        <wps:cNvPr id="187" name="Graphic 187"/>
                        <wps:cNvSpPr/>
                        <wps:spPr>
                          <a:xfrm>
                            <a:off x="484093" y="553097"/>
                            <a:ext cx="144780" cy="440055"/>
                          </a:xfrm>
                          <a:custGeom>
                            <a:avLst/>
                            <a:gdLst/>
                            <a:ahLst/>
                            <a:cxnLst/>
                            <a:rect l="l" t="t" r="r" b="b"/>
                            <a:pathLst>
                              <a:path w="144780" h="440055">
                                <a:moveTo>
                                  <a:pt x="144437" y="285521"/>
                                </a:moveTo>
                                <a:lnTo>
                                  <a:pt x="87109" y="284962"/>
                                </a:lnTo>
                                <a:lnTo>
                                  <a:pt x="87210" y="75628"/>
                                </a:lnTo>
                                <a:lnTo>
                                  <a:pt x="1155" y="0"/>
                                </a:lnTo>
                                <a:lnTo>
                                  <a:pt x="1193" y="437388"/>
                                </a:lnTo>
                                <a:lnTo>
                                  <a:pt x="0" y="439534"/>
                                </a:lnTo>
                                <a:lnTo>
                                  <a:pt x="144157" y="295122"/>
                                </a:lnTo>
                                <a:lnTo>
                                  <a:pt x="144437" y="285521"/>
                                </a:lnTo>
                                <a:close/>
                              </a:path>
                            </a:pathLst>
                          </a:custGeom>
                          <a:solidFill>
                            <a:srgbClr val="094F88"/>
                          </a:solidFill>
                        </wps:spPr>
                        <wps:bodyPr wrap="square" lIns="0" tIns="0" rIns="0" bIns="0" rtlCol="0">
                          <a:prstTxWarp prst="textNoShape">
                            <a:avLst/>
                          </a:prstTxWarp>
                          <a:noAutofit/>
                        </wps:bodyPr>
                      </wps:wsp>
                      <wps:wsp>
                        <wps:cNvPr id="188" name="Graphic 188"/>
                        <wps:cNvSpPr/>
                        <wps:spPr>
                          <a:xfrm>
                            <a:off x="485254" y="553091"/>
                            <a:ext cx="86360" cy="437515"/>
                          </a:xfrm>
                          <a:custGeom>
                            <a:avLst/>
                            <a:gdLst/>
                            <a:ahLst/>
                            <a:cxnLst/>
                            <a:rect l="l" t="t" r="r" b="b"/>
                            <a:pathLst>
                              <a:path w="86360" h="437515">
                                <a:moveTo>
                                  <a:pt x="52" y="437483"/>
                                </a:moveTo>
                                <a:lnTo>
                                  <a:pt x="85947" y="285330"/>
                                </a:lnTo>
                                <a:lnTo>
                                  <a:pt x="86049" y="75628"/>
                                </a:lnTo>
                                <a:lnTo>
                                  <a:pt x="0" y="0"/>
                                </a:lnTo>
                                <a:lnTo>
                                  <a:pt x="52" y="437483"/>
                                </a:lnTo>
                                <a:close/>
                              </a:path>
                            </a:pathLst>
                          </a:custGeom>
                          <a:ln w="4769">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189" name="Image 189"/>
                          <pic:cNvPicPr/>
                        </pic:nvPicPr>
                        <pic:blipFill>
                          <a:blip r:embed="rId54" cstate="print"/>
                          <a:stretch>
                            <a:fillRect/>
                          </a:stretch>
                        </pic:blipFill>
                        <pic:spPr>
                          <a:xfrm>
                            <a:off x="390471" y="402275"/>
                            <a:ext cx="244659" cy="152928"/>
                          </a:xfrm>
                          <a:prstGeom prst="rect">
                            <a:avLst/>
                          </a:prstGeom>
                        </pic:spPr>
                      </pic:pic>
                      <wps:wsp>
                        <wps:cNvPr id="190" name="Graphic 190"/>
                        <wps:cNvSpPr/>
                        <wps:spPr>
                          <a:xfrm>
                            <a:off x="390577" y="552494"/>
                            <a:ext cx="95250" cy="438784"/>
                          </a:xfrm>
                          <a:custGeom>
                            <a:avLst/>
                            <a:gdLst/>
                            <a:ahLst/>
                            <a:cxnLst/>
                            <a:rect l="l" t="t" r="r" b="b"/>
                            <a:pathLst>
                              <a:path w="95250" h="438784">
                                <a:moveTo>
                                  <a:pt x="95001" y="0"/>
                                </a:moveTo>
                                <a:lnTo>
                                  <a:pt x="1042" y="0"/>
                                </a:lnTo>
                                <a:lnTo>
                                  <a:pt x="0" y="437882"/>
                                </a:lnTo>
                                <a:lnTo>
                                  <a:pt x="94949" y="438500"/>
                                </a:lnTo>
                                <a:lnTo>
                                  <a:pt x="95001" y="0"/>
                                </a:lnTo>
                                <a:close/>
                              </a:path>
                            </a:pathLst>
                          </a:custGeom>
                          <a:solidFill>
                            <a:srgbClr val="094F88"/>
                          </a:solidFill>
                        </wps:spPr>
                        <wps:bodyPr wrap="square" lIns="0" tIns="0" rIns="0" bIns="0" rtlCol="0">
                          <a:prstTxWarp prst="textNoShape">
                            <a:avLst/>
                          </a:prstTxWarp>
                          <a:noAutofit/>
                        </wps:bodyPr>
                      </wps:wsp>
                      <wps:wsp>
                        <wps:cNvPr id="191" name="Graphic 191"/>
                        <wps:cNvSpPr/>
                        <wps:spPr>
                          <a:xfrm>
                            <a:off x="390577" y="552494"/>
                            <a:ext cx="95250" cy="438784"/>
                          </a:xfrm>
                          <a:custGeom>
                            <a:avLst/>
                            <a:gdLst/>
                            <a:ahLst/>
                            <a:cxnLst/>
                            <a:rect l="l" t="t" r="r" b="b"/>
                            <a:pathLst>
                              <a:path w="95250" h="438784">
                                <a:moveTo>
                                  <a:pt x="95001" y="0"/>
                                </a:moveTo>
                                <a:lnTo>
                                  <a:pt x="1042" y="0"/>
                                </a:lnTo>
                                <a:lnTo>
                                  <a:pt x="0" y="437882"/>
                                </a:lnTo>
                                <a:lnTo>
                                  <a:pt x="94949" y="438500"/>
                                </a:lnTo>
                                <a:lnTo>
                                  <a:pt x="95001" y="0"/>
                                </a:lnTo>
                                <a:close/>
                              </a:path>
                            </a:pathLst>
                          </a:custGeom>
                          <a:ln w="4750">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192" name="Image 192"/>
                          <pic:cNvPicPr/>
                        </pic:nvPicPr>
                        <pic:blipFill>
                          <a:blip r:embed="rId55" cstate="print"/>
                          <a:stretch>
                            <a:fillRect/>
                          </a:stretch>
                        </pic:blipFill>
                        <pic:spPr>
                          <a:xfrm>
                            <a:off x="566860" y="552141"/>
                            <a:ext cx="200700" cy="289580"/>
                          </a:xfrm>
                          <a:prstGeom prst="rect">
                            <a:avLst/>
                          </a:prstGeom>
                        </pic:spPr>
                      </pic:pic>
                      <wps:wsp>
                        <wps:cNvPr id="193" name="Graphic 193"/>
                        <wps:cNvSpPr/>
                        <wps:spPr>
                          <a:xfrm>
                            <a:off x="733444" y="633310"/>
                            <a:ext cx="1876425" cy="133985"/>
                          </a:xfrm>
                          <a:custGeom>
                            <a:avLst/>
                            <a:gdLst/>
                            <a:ahLst/>
                            <a:cxnLst/>
                            <a:rect l="l" t="t" r="r" b="b"/>
                            <a:pathLst>
                              <a:path w="1876425" h="133985">
                                <a:moveTo>
                                  <a:pt x="1876425" y="0"/>
                                </a:moveTo>
                                <a:lnTo>
                                  <a:pt x="1842147" y="34290"/>
                                </a:lnTo>
                                <a:lnTo>
                                  <a:pt x="1842147" y="34137"/>
                                </a:lnTo>
                                <a:lnTo>
                                  <a:pt x="571" y="34277"/>
                                </a:lnTo>
                                <a:lnTo>
                                  <a:pt x="0" y="129603"/>
                                </a:lnTo>
                                <a:lnTo>
                                  <a:pt x="1842871" y="128892"/>
                                </a:lnTo>
                                <a:lnTo>
                                  <a:pt x="1842465" y="75958"/>
                                </a:lnTo>
                                <a:lnTo>
                                  <a:pt x="1843316" y="133375"/>
                                </a:lnTo>
                                <a:lnTo>
                                  <a:pt x="1876158" y="95326"/>
                                </a:lnTo>
                                <a:lnTo>
                                  <a:pt x="1876425" y="0"/>
                                </a:lnTo>
                                <a:close/>
                              </a:path>
                            </a:pathLst>
                          </a:custGeom>
                          <a:solidFill>
                            <a:srgbClr val="9FE3EA"/>
                          </a:solidFill>
                        </wps:spPr>
                        <wps:bodyPr wrap="square" lIns="0" tIns="0" rIns="0" bIns="0" rtlCol="0">
                          <a:prstTxWarp prst="textNoShape">
                            <a:avLst/>
                          </a:prstTxWarp>
                          <a:noAutofit/>
                        </wps:bodyPr>
                      </wps:wsp>
                      <wps:wsp>
                        <wps:cNvPr id="194" name="Graphic 194"/>
                        <wps:cNvSpPr/>
                        <wps:spPr>
                          <a:xfrm>
                            <a:off x="733451" y="667442"/>
                            <a:ext cx="1843405" cy="95885"/>
                          </a:xfrm>
                          <a:custGeom>
                            <a:avLst/>
                            <a:gdLst/>
                            <a:ahLst/>
                            <a:cxnLst/>
                            <a:rect l="l" t="t" r="r" b="b"/>
                            <a:pathLst>
                              <a:path w="1843405" h="95885">
                                <a:moveTo>
                                  <a:pt x="571" y="146"/>
                                </a:moveTo>
                                <a:lnTo>
                                  <a:pt x="0" y="95472"/>
                                </a:lnTo>
                                <a:lnTo>
                                  <a:pt x="1842865" y="94754"/>
                                </a:lnTo>
                                <a:lnTo>
                                  <a:pt x="1842147" y="0"/>
                                </a:lnTo>
                                <a:lnTo>
                                  <a:pt x="571" y="146"/>
                                </a:lnTo>
                                <a:close/>
                              </a:path>
                            </a:pathLst>
                          </a:custGeom>
                          <a:ln w="4769">
                            <a:solidFill>
                              <a:srgbClr val="FFFFFF"/>
                            </a:solidFill>
                            <a:prstDash val="solid"/>
                          </a:ln>
                        </wps:spPr>
                        <wps:bodyPr wrap="square" lIns="0" tIns="0" rIns="0" bIns="0" rtlCol="0">
                          <a:prstTxWarp prst="textNoShape">
                            <a:avLst/>
                          </a:prstTxWarp>
                          <a:noAutofit/>
                        </wps:bodyPr>
                      </wps:wsp>
                      <wps:wsp>
                        <wps:cNvPr id="195" name="Graphic 195"/>
                        <wps:cNvSpPr/>
                        <wps:spPr>
                          <a:xfrm>
                            <a:off x="732930" y="632917"/>
                            <a:ext cx="1876425" cy="36195"/>
                          </a:xfrm>
                          <a:custGeom>
                            <a:avLst/>
                            <a:gdLst/>
                            <a:ahLst/>
                            <a:cxnLst/>
                            <a:rect l="l" t="t" r="r" b="b"/>
                            <a:pathLst>
                              <a:path w="1876425" h="36195">
                                <a:moveTo>
                                  <a:pt x="32150" y="0"/>
                                </a:moveTo>
                                <a:lnTo>
                                  <a:pt x="0" y="35763"/>
                                </a:lnTo>
                                <a:lnTo>
                                  <a:pt x="1841995" y="35045"/>
                                </a:lnTo>
                                <a:lnTo>
                                  <a:pt x="1876101" y="1333"/>
                                </a:lnTo>
                                <a:lnTo>
                                  <a:pt x="32150" y="0"/>
                                </a:lnTo>
                                <a:close/>
                              </a:path>
                            </a:pathLst>
                          </a:custGeom>
                          <a:solidFill>
                            <a:srgbClr val="9FE3EA"/>
                          </a:solidFill>
                        </wps:spPr>
                        <wps:bodyPr wrap="square" lIns="0" tIns="0" rIns="0" bIns="0" rtlCol="0">
                          <a:prstTxWarp prst="textNoShape">
                            <a:avLst/>
                          </a:prstTxWarp>
                          <a:noAutofit/>
                        </wps:bodyPr>
                      </wps:wsp>
                      <wps:wsp>
                        <wps:cNvPr id="196" name="Graphic 196"/>
                        <wps:cNvSpPr/>
                        <wps:spPr>
                          <a:xfrm>
                            <a:off x="732930" y="632917"/>
                            <a:ext cx="1876425" cy="36195"/>
                          </a:xfrm>
                          <a:custGeom>
                            <a:avLst/>
                            <a:gdLst/>
                            <a:ahLst/>
                            <a:cxnLst/>
                            <a:rect l="l" t="t" r="r" b="b"/>
                            <a:pathLst>
                              <a:path w="1876425" h="36195">
                                <a:moveTo>
                                  <a:pt x="0" y="35763"/>
                                </a:moveTo>
                                <a:lnTo>
                                  <a:pt x="32150" y="0"/>
                                </a:lnTo>
                                <a:lnTo>
                                  <a:pt x="1876101" y="1333"/>
                                </a:lnTo>
                                <a:lnTo>
                                  <a:pt x="1841995" y="35045"/>
                                </a:lnTo>
                                <a:lnTo>
                                  <a:pt x="0" y="35763"/>
                                </a:lnTo>
                                <a:close/>
                              </a:path>
                            </a:pathLst>
                          </a:custGeom>
                          <a:ln w="4769">
                            <a:solidFill>
                              <a:srgbClr val="FFFFFF"/>
                            </a:solidFill>
                            <a:prstDash val="solid"/>
                          </a:ln>
                        </wps:spPr>
                        <wps:bodyPr wrap="square" lIns="0" tIns="0" rIns="0" bIns="0" rtlCol="0">
                          <a:prstTxWarp prst="textNoShape">
                            <a:avLst/>
                          </a:prstTxWarp>
                          <a:noAutofit/>
                        </wps:bodyPr>
                      </wps:wsp>
                      <wps:wsp>
                        <wps:cNvPr id="197" name="Graphic 197"/>
                        <wps:cNvSpPr/>
                        <wps:spPr>
                          <a:xfrm>
                            <a:off x="2622798" y="632129"/>
                            <a:ext cx="130175" cy="133985"/>
                          </a:xfrm>
                          <a:custGeom>
                            <a:avLst/>
                            <a:gdLst/>
                            <a:ahLst/>
                            <a:cxnLst/>
                            <a:rect l="l" t="t" r="r" b="b"/>
                            <a:pathLst>
                              <a:path w="130175" h="133985">
                                <a:moveTo>
                                  <a:pt x="129870" y="1206"/>
                                </a:moveTo>
                                <a:lnTo>
                                  <a:pt x="95148" y="34302"/>
                                </a:lnTo>
                                <a:lnTo>
                                  <a:pt x="95770" y="133769"/>
                                </a:lnTo>
                                <a:lnTo>
                                  <a:pt x="129870" y="99860"/>
                                </a:lnTo>
                                <a:lnTo>
                                  <a:pt x="129870" y="1206"/>
                                </a:lnTo>
                                <a:close/>
                              </a:path>
                              <a:path w="130175" h="133985">
                                <a:moveTo>
                                  <a:pt x="129870" y="584"/>
                                </a:moveTo>
                                <a:lnTo>
                                  <a:pt x="33083" y="0"/>
                                </a:lnTo>
                                <a:lnTo>
                                  <a:pt x="0" y="33477"/>
                                </a:lnTo>
                                <a:lnTo>
                                  <a:pt x="95351" y="33896"/>
                                </a:lnTo>
                                <a:lnTo>
                                  <a:pt x="129870" y="584"/>
                                </a:lnTo>
                                <a:close/>
                              </a:path>
                            </a:pathLst>
                          </a:custGeom>
                          <a:solidFill>
                            <a:srgbClr val="9898FF"/>
                          </a:solidFill>
                        </wps:spPr>
                        <wps:bodyPr wrap="square" lIns="0" tIns="0" rIns="0" bIns="0" rtlCol="0">
                          <a:prstTxWarp prst="textNoShape">
                            <a:avLst/>
                          </a:prstTxWarp>
                          <a:noAutofit/>
                        </wps:bodyPr>
                      </wps:wsp>
                      <wps:wsp>
                        <wps:cNvPr id="198" name="Graphic 198"/>
                        <wps:cNvSpPr/>
                        <wps:spPr>
                          <a:xfrm>
                            <a:off x="2622798" y="632123"/>
                            <a:ext cx="130175" cy="34290"/>
                          </a:xfrm>
                          <a:custGeom>
                            <a:avLst/>
                            <a:gdLst/>
                            <a:ahLst/>
                            <a:cxnLst/>
                            <a:rect l="l" t="t" r="r" b="b"/>
                            <a:pathLst>
                              <a:path w="130175" h="34290">
                                <a:moveTo>
                                  <a:pt x="0" y="33483"/>
                                </a:moveTo>
                                <a:lnTo>
                                  <a:pt x="33089" y="0"/>
                                </a:lnTo>
                                <a:lnTo>
                                  <a:pt x="129876" y="590"/>
                                </a:lnTo>
                                <a:lnTo>
                                  <a:pt x="95351" y="33902"/>
                                </a:lnTo>
                                <a:lnTo>
                                  <a:pt x="0" y="33483"/>
                                </a:lnTo>
                                <a:close/>
                              </a:path>
                            </a:pathLst>
                          </a:custGeom>
                          <a:ln w="4769">
                            <a:solidFill>
                              <a:srgbClr val="FFFFFF"/>
                            </a:solidFill>
                            <a:prstDash val="solid"/>
                          </a:ln>
                        </wps:spPr>
                        <wps:bodyPr wrap="square" lIns="0" tIns="0" rIns="0" bIns="0" rtlCol="0">
                          <a:prstTxWarp prst="textNoShape">
                            <a:avLst/>
                          </a:prstTxWarp>
                          <a:noAutofit/>
                        </wps:bodyPr>
                      </wps:wsp>
                      <wps:wsp>
                        <wps:cNvPr id="199" name="Graphic 199"/>
                        <wps:cNvSpPr/>
                        <wps:spPr>
                          <a:xfrm>
                            <a:off x="2623026" y="665187"/>
                            <a:ext cx="96520" cy="95885"/>
                          </a:xfrm>
                          <a:custGeom>
                            <a:avLst/>
                            <a:gdLst/>
                            <a:ahLst/>
                            <a:cxnLst/>
                            <a:rect l="l" t="t" r="r" b="b"/>
                            <a:pathLst>
                              <a:path w="96520" h="95885">
                                <a:moveTo>
                                  <a:pt x="590" y="0"/>
                                </a:moveTo>
                                <a:lnTo>
                                  <a:pt x="0" y="95567"/>
                                </a:lnTo>
                                <a:lnTo>
                                  <a:pt x="95942" y="95567"/>
                                </a:lnTo>
                                <a:lnTo>
                                  <a:pt x="95745" y="419"/>
                                </a:lnTo>
                                <a:lnTo>
                                  <a:pt x="590" y="0"/>
                                </a:lnTo>
                                <a:close/>
                              </a:path>
                            </a:pathLst>
                          </a:custGeom>
                          <a:solidFill>
                            <a:srgbClr val="9898FF"/>
                          </a:solidFill>
                        </wps:spPr>
                        <wps:bodyPr wrap="square" lIns="0" tIns="0" rIns="0" bIns="0" rtlCol="0">
                          <a:prstTxWarp prst="textNoShape">
                            <a:avLst/>
                          </a:prstTxWarp>
                          <a:noAutofit/>
                        </wps:bodyPr>
                      </wps:wsp>
                      <wps:wsp>
                        <wps:cNvPr id="200" name="Graphic 200"/>
                        <wps:cNvSpPr/>
                        <wps:spPr>
                          <a:xfrm>
                            <a:off x="2623026" y="665187"/>
                            <a:ext cx="96520" cy="95885"/>
                          </a:xfrm>
                          <a:custGeom>
                            <a:avLst/>
                            <a:gdLst/>
                            <a:ahLst/>
                            <a:cxnLst/>
                            <a:rect l="l" t="t" r="r" b="b"/>
                            <a:pathLst>
                              <a:path w="96520" h="95885">
                                <a:moveTo>
                                  <a:pt x="590" y="0"/>
                                </a:moveTo>
                                <a:lnTo>
                                  <a:pt x="0" y="95567"/>
                                </a:lnTo>
                                <a:lnTo>
                                  <a:pt x="95942" y="95567"/>
                                </a:lnTo>
                                <a:lnTo>
                                  <a:pt x="95745" y="419"/>
                                </a:lnTo>
                                <a:lnTo>
                                  <a:pt x="590" y="0"/>
                                </a:lnTo>
                                <a:close/>
                              </a:path>
                            </a:pathLst>
                          </a:custGeom>
                          <a:ln w="4769">
                            <a:solidFill>
                              <a:srgbClr val="FFFFFF"/>
                            </a:solidFill>
                            <a:prstDash val="solid"/>
                          </a:ln>
                        </wps:spPr>
                        <wps:bodyPr wrap="square" lIns="0" tIns="0" rIns="0" bIns="0" rtlCol="0">
                          <a:prstTxWarp prst="textNoShape">
                            <a:avLst/>
                          </a:prstTxWarp>
                          <a:noAutofit/>
                        </wps:bodyPr>
                      </wps:wsp>
                      <wps:wsp>
                        <wps:cNvPr id="201" name="Graphic 201"/>
                        <wps:cNvSpPr/>
                        <wps:spPr>
                          <a:xfrm>
                            <a:off x="2905792" y="632129"/>
                            <a:ext cx="130175" cy="133985"/>
                          </a:xfrm>
                          <a:custGeom>
                            <a:avLst/>
                            <a:gdLst/>
                            <a:ahLst/>
                            <a:cxnLst/>
                            <a:rect l="l" t="t" r="r" b="b"/>
                            <a:pathLst>
                              <a:path w="130175" h="133985">
                                <a:moveTo>
                                  <a:pt x="129857" y="1206"/>
                                </a:moveTo>
                                <a:lnTo>
                                  <a:pt x="95123" y="34302"/>
                                </a:lnTo>
                                <a:lnTo>
                                  <a:pt x="95745" y="133769"/>
                                </a:lnTo>
                                <a:lnTo>
                                  <a:pt x="129857" y="99860"/>
                                </a:lnTo>
                                <a:lnTo>
                                  <a:pt x="129857" y="1206"/>
                                </a:lnTo>
                                <a:close/>
                              </a:path>
                              <a:path w="130175" h="133985">
                                <a:moveTo>
                                  <a:pt x="129857" y="584"/>
                                </a:moveTo>
                                <a:lnTo>
                                  <a:pt x="33070" y="0"/>
                                </a:lnTo>
                                <a:lnTo>
                                  <a:pt x="0" y="33477"/>
                                </a:lnTo>
                                <a:lnTo>
                                  <a:pt x="95351" y="33896"/>
                                </a:lnTo>
                                <a:lnTo>
                                  <a:pt x="129857" y="584"/>
                                </a:lnTo>
                                <a:close/>
                              </a:path>
                            </a:pathLst>
                          </a:custGeom>
                          <a:solidFill>
                            <a:srgbClr val="9898FF"/>
                          </a:solidFill>
                        </wps:spPr>
                        <wps:bodyPr wrap="square" lIns="0" tIns="0" rIns="0" bIns="0" rtlCol="0">
                          <a:prstTxWarp prst="textNoShape">
                            <a:avLst/>
                          </a:prstTxWarp>
                          <a:noAutofit/>
                        </wps:bodyPr>
                      </wps:wsp>
                      <wps:wsp>
                        <wps:cNvPr id="202" name="Graphic 202"/>
                        <wps:cNvSpPr/>
                        <wps:spPr>
                          <a:xfrm>
                            <a:off x="2905798" y="632123"/>
                            <a:ext cx="130175" cy="34290"/>
                          </a:xfrm>
                          <a:custGeom>
                            <a:avLst/>
                            <a:gdLst/>
                            <a:ahLst/>
                            <a:cxnLst/>
                            <a:rect l="l" t="t" r="r" b="b"/>
                            <a:pathLst>
                              <a:path w="130175" h="34290">
                                <a:moveTo>
                                  <a:pt x="0" y="33483"/>
                                </a:moveTo>
                                <a:lnTo>
                                  <a:pt x="33064" y="0"/>
                                </a:lnTo>
                                <a:lnTo>
                                  <a:pt x="129851" y="590"/>
                                </a:lnTo>
                                <a:lnTo>
                                  <a:pt x="95345" y="33902"/>
                                </a:lnTo>
                                <a:lnTo>
                                  <a:pt x="0" y="33483"/>
                                </a:lnTo>
                                <a:close/>
                              </a:path>
                            </a:pathLst>
                          </a:custGeom>
                          <a:ln w="4769">
                            <a:solidFill>
                              <a:srgbClr val="FFFFFF"/>
                            </a:solidFill>
                            <a:prstDash val="solid"/>
                          </a:ln>
                        </wps:spPr>
                        <wps:bodyPr wrap="square" lIns="0" tIns="0" rIns="0" bIns="0" rtlCol="0">
                          <a:prstTxWarp prst="textNoShape">
                            <a:avLst/>
                          </a:prstTxWarp>
                          <a:noAutofit/>
                        </wps:bodyPr>
                      </wps:wsp>
                      <wps:wsp>
                        <wps:cNvPr id="203" name="Graphic 203"/>
                        <wps:cNvSpPr/>
                        <wps:spPr>
                          <a:xfrm>
                            <a:off x="2905995" y="665187"/>
                            <a:ext cx="96520" cy="95885"/>
                          </a:xfrm>
                          <a:custGeom>
                            <a:avLst/>
                            <a:gdLst/>
                            <a:ahLst/>
                            <a:cxnLst/>
                            <a:rect l="l" t="t" r="r" b="b"/>
                            <a:pathLst>
                              <a:path w="96520" h="95885">
                                <a:moveTo>
                                  <a:pt x="622" y="0"/>
                                </a:moveTo>
                                <a:lnTo>
                                  <a:pt x="0" y="95567"/>
                                </a:lnTo>
                                <a:lnTo>
                                  <a:pt x="95967" y="95567"/>
                                </a:lnTo>
                                <a:lnTo>
                                  <a:pt x="95745" y="419"/>
                                </a:lnTo>
                                <a:lnTo>
                                  <a:pt x="622" y="0"/>
                                </a:lnTo>
                                <a:close/>
                              </a:path>
                            </a:pathLst>
                          </a:custGeom>
                          <a:solidFill>
                            <a:srgbClr val="9898FF"/>
                          </a:solidFill>
                        </wps:spPr>
                        <wps:bodyPr wrap="square" lIns="0" tIns="0" rIns="0" bIns="0" rtlCol="0">
                          <a:prstTxWarp prst="textNoShape">
                            <a:avLst/>
                          </a:prstTxWarp>
                          <a:noAutofit/>
                        </wps:bodyPr>
                      </wps:wsp>
                      <wps:wsp>
                        <wps:cNvPr id="204" name="Graphic 204"/>
                        <wps:cNvSpPr/>
                        <wps:spPr>
                          <a:xfrm>
                            <a:off x="2905995" y="665187"/>
                            <a:ext cx="96520" cy="95885"/>
                          </a:xfrm>
                          <a:custGeom>
                            <a:avLst/>
                            <a:gdLst/>
                            <a:ahLst/>
                            <a:cxnLst/>
                            <a:rect l="l" t="t" r="r" b="b"/>
                            <a:pathLst>
                              <a:path w="96520" h="95885">
                                <a:moveTo>
                                  <a:pt x="622" y="0"/>
                                </a:moveTo>
                                <a:lnTo>
                                  <a:pt x="0" y="95567"/>
                                </a:lnTo>
                                <a:lnTo>
                                  <a:pt x="95967" y="95567"/>
                                </a:lnTo>
                                <a:lnTo>
                                  <a:pt x="95745" y="419"/>
                                </a:lnTo>
                                <a:lnTo>
                                  <a:pt x="622" y="0"/>
                                </a:lnTo>
                                <a:close/>
                              </a:path>
                            </a:pathLst>
                          </a:custGeom>
                          <a:ln w="4769">
                            <a:solidFill>
                              <a:srgbClr val="FFFFFF"/>
                            </a:solidFill>
                            <a:prstDash val="solid"/>
                          </a:ln>
                        </wps:spPr>
                        <wps:bodyPr wrap="square" lIns="0" tIns="0" rIns="0" bIns="0" rtlCol="0">
                          <a:prstTxWarp prst="textNoShape">
                            <a:avLst/>
                          </a:prstTxWarp>
                          <a:noAutofit/>
                        </wps:bodyPr>
                      </wps:wsp>
                      <wps:wsp>
                        <wps:cNvPr id="205" name="Graphic 205"/>
                        <wps:cNvSpPr/>
                        <wps:spPr>
                          <a:xfrm>
                            <a:off x="3051169" y="632129"/>
                            <a:ext cx="130175" cy="133985"/>
                          </a:xfrm>
                          <a:custGeom>
                            <a:avLst/>
                            <a:gdLst/>
                            <a:ahLst/>
                            <a:cxnLst/>
                            <a:rect l="l" t="t" r="r" b="b"/>
                            <a:pathLst>
                              <a:path w="130175" h="133985">
                                <a:moveTo>
                                  <a:pt x="129882" y="1206"/>
                                </a:moveTo>
                                <a:lnTo>
                                  <a:pt x="95161" y="34302"/>
                                </a:lnTo>
                                <a:lnTo>
                                  <a:pt x="95770" y="133769"/>
                                </a:lnTo>
                                <a:lnTo>
                                  <a:pt x="129882" y="99860"/>
                                </a:lnTo>
                                <a:lnTo>
                                  <a:pt x="129882" y="1206"/>
                                </a:lnTo>
                                <a:close/>
                              </a:path>
                              <a:path w="130175" h="133985">
                                <a:moveTo>
                                  <a:pt x="129882" y="584"/>
                                </a:moveTo>
                                <a:lnTo>
                                  <a:pt x="33096" y="0"/>
                                </a:lnTo>
                                <a:lnTo>
                                  <a:pt x="0" y="33477"/>
                                </a:lnTo>
                                <a:lnTo>
                                  <a:pt x="95351" y="33896"/>
                                </a:lnTo>
                                <a:lnTo>
                                  <a:pt x="129882" y="584"/>
                                </a:lnTo>
                                <a:close/>
                              </a:path>
                            </a:pathLst>
                          </a:custGeom>
                          <a:solidFill>
                            <a:srgbClr val="9898FF"/>
                          </a:solidFill>
                        </wps:spPr>
                        <wps:bodyPr wrap="square" lIns="0" tIns="0" rIns="0" bIns="0" rtlCol="0">
                          <a:prstTxWarp prst="textNoShape">
                            <a:avLst/>
                          </a:prstTxWarp>
                          <a:noAutofit/>
                        </wps:bodyPr>
                      </wps:wsp>
                      <wps:wsp>
                        <wps:cNvPr id="206" name="Graphic 206"/>
                        <wps:cNvSpPr/>
                        <wps:spPr>
                          <a:xfrm>
                            <a:off x="3051175" y="632123"/>
                            <a:ext cx="130175" cy="34290"/>
                          </a:xfrm>
                          <a:custGeom>
                            <a:avLst/>
                            <a:gdLst/>
                            <a:ahLst/>
                            <a:cxnLst/>
                            <a:rect l="l" t="t" r="r" b="b"/>
                            <a:pathLst>
                              <a:path w="130175" h="34290">
                                <a:moveTo>
                                  <a:pt x="0" y="33483"/>
                                </a:moveTo>
                                <a:lnTo>
                                  <a:pt x="33089" y="0"/>
                                </a:lnTo>
                                <a:lnTo>
                                  <a:pt x="129876" y="590"/>
                                </a:lnTo>
                                <a:lnTo>
                                  <a:pt x="95351" y="33902"/>
                                </a:lnTo>
                                <a:lnTo>
                                  <a:pt x="0" y="33483"/>
                                </a:lnTo>
                                <a:close/>
                              </a:path>
                            </a:pathLst>
                          </a:custGeom>
                          <a:ln w="4769">
                            <a:solidFill>
                              <a:srgbClr val="FFFFFF"/>
                            </a:solidFill>
                            <a:prstDash val="solid"/>
                          </a:ln>
                        </wps:spPr>
                        <wps:bodyPr wrap="square" lIns="0" tIns="0" rIns="0" bIns="0" rtlCol="0">
                          <a:prstTxWarp prst="textNoShape">
                            <a:avLst/>
                          </a:prstTxWarp>
                          <a:noAutofit/>
                        </wps:bodyPr>
                      </wps:wsp>
                      <wps:wsp>
                        <wps:cNvPr id="207" name="Graphic 207"/>
                        <wps:cNvSpPr/>
                        <wps:spPr>
                          <a:xfrm>
                            <a:off x="3051378" y="665187"/>
                            <a:ext cx="96520" cy="95885"/>
                          </a:xfrm>
                          <a:custGeom>
                            <a:avLst/>
                            <a:gdLst/>
                            <a:ahLst/>
                            <a:cxnLst/>
                            <a:rect l="l" t="t" r="r" b="b"/>
                            <a:pathLst>
                              <a:path w="96520" h="95885">
                                <a:moveTo>
                                  <a:pt x="615" y="0"/>
                                </a:moveTo>
                                <a:lnTo>
                                  <a:pt x="0" y="95567"/>
                                </a:lnTo>
                                <a:lnTo>
                                  <a:pt x="95967" y="95567"/>
                                </a:lnTo>
                                <a:lnTo>
                                  <a:pt x="95770" y="419"/>
                                </a:lnTo>
                                <a:lnTo>
                                  <a:pt x="615" y="0"/>
                                </a:lnTo>
                                <a:close/>
                              </a:path>
                            </a:pathLst>
                          </a:custGeom>
                          <a:solidFill>
                            <a:srgbClr val="9898FF"/>
                          </a:solidFill>
                        </wps:spPr>
                        <wps:bodyPr wrap="square" lIns="0" tIns="0" rIns="0" bIns="0" rtlCol="0">
                          <a:prstTxWarp prst="textNoShape">
                            <a:avLst/>
                          </a:prstTxWarp>
                          <a:noAutofit/>
                        </wps:bodyPr>
                      </wps:wsp>
                      <wps:wsp>
                        <wps:cNvPr id="208" name="Graphic 208"/>
                        <wps:cNvSpPr/>
                        <wps:spPr>
                          <a:xfrm>
                            <a:off x="3051378" y="665187"/>
                            <a:ext cx="96520" cy="95885"/>
                          </a:xfrm>
                          <a:custGeom>
                            <a:avLst/>
                            <a:gdLst/>
                            <a:ahLst/>
                            <a:cxnLst/>
                            <a:rect l="l" t="t" r="r" b="b"/>
                            <a:pathLst>
                              <a:path w="96520" h="95885">
                                <a:moveTo>
                                  <a:pt x="615" y="0"/>
                                </a:moveTo>
                                <a:lnTo>
                                  <a:pt x="0" y="95567"/>
                                </a:lnTo>
                                <a:lnTo>
                                  <a:pt x="95967" y="95567"/>
                                </a:lnTo>
                                <a:lnTo>
                                  <a:pt x="95770" y="419"/>
                                </a:lnTo>
                                <a:lnTo>
                                  <a:pt x="615" y="0"/>
                                </a:lnTo>
                                <a:close/>
                              </a:path>
                            </a:pathLst>
                          </a:custGeom>
                          <a:ln w="4769">
                            <a:solidFill>
                              <a:srgbClr val="FFFFFF"/>
                            </a:solidFill>
                            <a:prstDash val="solid"/>
                          </a:ln>
                        </wps:spPr>
                        <wps:bodyPr wrap="square" lIns="0" tIns="0" rIns="0" bIns="0" rtlCol="0">
                          <a:prstTxWarp prst="textNoShape">
                            <a:avLst/>
                          </a:prstTxWarp>
                          <a:noAutofit/>
                        </wps:bodyPr>
                      </wps:wsp>
                      <wps:wsp>
                        <wps:cNvPr id="209" name="Graphic 209"/>
                        <wps:cNvSpPr/>
                        <wps:spPr>
                          <a:xfrm>
                            <a:off x="2761977" y="632129"/>
                            <a:ext cx="130175" cy="133985"/>
                          </a:xfrm>
                          <a:custGeom>
                            <a:avLst/>
                            <a:gdLst/>
                            <a:ahLst/>
                            <a:cxnLst/>
                            <a:rect l="l" t="t" r="r" b="b"/>
                            <a:pathLst>
                              <a:path w="130175" h="133985">
                                <a:moveTo>
                                  <a:pt x="129857" y="1206"/>
                                </a:moveTo>
                                <a:lnTo>
                                  <a:pt x="95123" y="34302"/>
                                </a:lnTo>
                                <a:lnTo>
                                  <a:pt x="95745" y="133769"/>
                                </a:lnTo>
                                <a:lnTo>
                                  <a:pt x="129857" y="99860"/>
                                </a:lnTo>
                                <a:lnTo>
                                  <a:pt x="129857" y="1206"/>
                                </a:lnTo>
                                <a:close/>
                              </a:path>
                              <a:path w="130175" h="133985">
                                <a:moveTo>
                                  <a:pt x="129857" y="584"/>
                                </a:moveTo>
                                <a:lnTo>
                                  <a:pt x="33058" y="0"/>
                                </a:lnTo>
                                <a:lnTo>
                                  <a:pt x="0" y="33477"/>
                                </a:lnTo>
                                <a:lnTo>
                                  <a:pt x="95351" y="33896"/>
                                </a:lnTo>
                                <a:lnTo>
                                  <a:pt x="129857" y="584"/>
                                </a:lnTo>
                                <a:close/>
                              </a:path>
                            </a:pathLst>
                          </a:custGeom>
                          <a:solidFill>
                            <a:srgbClr val="3232EE"/>
                          </a:solidFill>
                        </wps:spPr>
                        <wps:bodyPr wrap="square" lIns="0" tIns="0" rIns="0" bIns="0" rtlCol="0">
                          <a:prstTxWarp prst="textNoShape">
                            <a:avLst/>
                          </a:prstTxWarp>
                          <a:noAutofit/>
                        </wps:bodyPr>
                      </wps:wsp>
                      <wps:wsp>
                        <wps:cNvPr id="210" name="Graphic 210"/>
                        <wps:cNvSpPr/>
                        <wps:spPr>
                          <a:xfrm>
                            <a:off x="2761977" y="632123"/>
                            <a:ext cx="130175" cy="34290"/>
                          </a:xfrm>
                          <a:custGeom>
                            <a:avLst/>
                            <a:gdLst/>
                            <a:ahLst/>
                            <a:cxnLst/>
                            <a:rect l="l" t="t" r="r" b="b"/>
                            <a:pathLst>
                              <a:path w="130175" h="34290">
                                <a:moveTo>
                                  <a:pt x="0" y="33483"/>
                                </a:moveTo>
                                <a:lnTo>
                                  <a:pt x="33064" y="0"/>
                                </a:lnTo>
                                <a:lnTo>
                                  <a:pt x="129857" y="590"/>
                                </a:lnTo>
                                <a:lnTo>
                                  <a:pt x="95351" y="33902"/>
                                </a:lnTo>
                                <a:lnTo>
                                  <a:pt x="0" y="33483"/>
                                </a:lnTo>
                                <a:close/>
                              </a:path>
                            </a:pathLst>
                          </a:custGeom>
                          <a:ln w="4769">
                            <a:solidFill>
                              <a:srgbClr val="FFFFFF"/>
                            </a:solidFill>
                            <a:prstDash val="solid"/>
                          </a:ln>
                        </wps:spPr>
                        <wps:bodyPr wrap="square" lIns="0" tIns="0" rIns="0" bIns="0" rtlCol="0">
                          <a:prstTxWarp prst="textNoShape">
                            <a:avLst/>
                          </a:prstTxWarp>
                          <a:noAutofit/>
                        </wps:bodyPr>
                      </wps:wsp>
                      <wps:wsp>
                        <wps:cNvPr id="211" name="Graphic 211"/>
                        <wps:cNvSpPr/>
                        <wps:spPr>
                          <a:xfrm>
                            <a:off x="2762180" y="665187"/>
                            <a:ext cx="96520" cy="95885"/>
                          </a:xfrm>
                          <a:custGeom>
                            <a:avLst/>
                            <a:gdLst/>
                            <a:ahLst/>
                            <a:cxnLst/>
                            <a:rect l="l" t="t" r="r" b="b"/>
                            <a:pathLst>
                              <a:path w="96520" h="95885">
                                <a:moveTo>
                                  <a:pt x="615" y="0"/>
                                </a:moveTo>
                                <a:lnTo>
                                  <a:pt x="0" y="95567"/>
                                </a:lnTo>
                                <a:lnTo>
                                  <a:pt x="95967" y="95567"/>
                                </a:lnTo>
                                <a:lnTo>
                                  <a:pt x="95770" y="419"/>
                                </a:lnTo>
                                <a:lnTo>
                                  <a:pt x="615" y="0"/>
                                </a:lnTo>
                                <a:close/>
                              </a:path>
                            </a:pathLst>
                          </a:custGeom>
                          <a:solidFill>
                            <a:srgbClr val="3232EE"/>
                          </a:solidFill>
                        </wps:spPr>
                        <wps:bodyPr wrap="square" lIns="0" tIns="0" rIns="0" bIns="0" rtlCol="0">
                          <a:prstTxWarp prst="textNoShape">
                            <a:avLst/>
                          </a:prstTxWarp>
                          <a:noAutofit/>
                        </wps:bodyPr>
                      </wps:wsp>
                      <wps:wsp>
                        <wps:cNvPr id="212" name="Graphic 212"/>
                        <wps:cNvSpPr/>
                        <wps:spPr>
                          <a:xfrm>
                            <a:off x="2762180" y="665187"/>
                            <a:ext cx="96520" cy="95885"/>
                          </a:xfrm>
                          <a:custGeom>
                            <a:avLst/>
                            <a:gdLst/>
                            <a:ahLst/>
                            <a:cxnLst/>
                            <a:rect l="l" t="t" r="r" b="b"/>
                            <a:pathLst>
                              <a:path w="96520" h="95885">
                                <a:moveTo>
                                  <a:pt x="615" y="0"/>
                                </a:moveTo>
                                <a:lnTo>
                                  <a:pt x="0" y="95567"/>
                                </a:lnTo>
                                <a:lnTo>
                                  <a:pt x="95967" y="95567"/>
                                </a:lnTo>
                                <a:lnTo>
                                  <a:pt x="95770" y="419"/>
                                </a:lnTo>
                                <a:lnTo>
                                  <a:pt x="615" y="0"/>
                                </a:lnTo>
                                <a:close/>
                              </a:path>
                            </a:pathLst>
                          </a:custGeom>
                          <a:ln w="4769">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w14:anchorId="0CBFE83E" id="Group 169" o:spid="_x0000_s1026" style="position:absolute;margin-left:185.35pt;margin-top:18.5pt;width:250.7pt;height:109.9pt;z-index:-251658195;mso-wrap-distance-left:0;mso-wrap-distance-right:0;mso-position-horizontal-relative:page" coordsize="31838,13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">
                <v:shape id="Graphic 170" o:spid="_x0000_s1027" style="position:absolute;left:34;width:4439;height:3479;visibility:visible;mso-wrap-style:square;v-text-anchor:top" coordsize="443865,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" path="m443584,l348257,,,347757r95299,102l443584,xe" fillcolor="#094f88" stroked="f">
                  <v:path arrowok="t"/>
                </v:shape>
                <v:shape id="Graphic 171" o:spid="_x0000_s1028" style="position:absolute;top:3522;width:1003;height:10440;visibility:visible;mso-wrap-style:square;v-text-anchor:top" coordsize="100330,104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" path="m99441,l,222,178,1043437r100037,-126l99441,xe" fillcolor="#094f88" stroked="f">
                  <v:path arrowok="t"/>
                </v:shape>
                <v:shape id="Graphic 172" o:spid="_x0000_s1029" style="position:absolute;left:995;top:41;width:3492;height:5207;visibility:visible;mso-wrap-style:square;v-text-anchor:top" coordsize="349250,52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" path="m348976,l,348284,133350,520376,309758,348310,348976,xe" fillcolor="#094f88" stroked="f">
                  <v:path arrowok="t"/>
                </v:shape>
                <v:shape id="Graphic 173" o:spid="_x0000_s1030" style="position:absolute;left:995;top:41;width:3492;height:5207;visibility:visible;mso-wrap-style:square;v-text-anchor:top" coordsize="349250,52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" path="m,348284l133350,520376,309758,348310,348976,,,348284xe" filled="f" strokecolor="white" strokeweight=".1325mm">
                  <v:path arrowok="t"/>
                </v:shape>
                <v:shape id="Graphic 174" o:spid="_x0000_s1031" style="position:absolute;left:989;top:3512;width:1346;height:10414;visibility:visible;mso-wrap-style:square;v-text-anchor:top" coordsize="134620,104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" path="m,l1016,1040784,133967,691407r298,-518097l,xe" fillcolor="#094f88" stroked="f">
                  <v:path arrowok="t"/>
                </v:shape>
                <v:shape id="Graphic 175" o:spid="_x0000_s1032" style="position:absolute;left:989;top:3512;width:1346;height:10414;visibility:visible;mso-wrap-style:square;v-text-anchor:top" coordsize="134620,104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" path="m,l134265,173310r-298,518097l1016,1040784,,xe" filled="f" strokecolor="white" strokeweight=".1325mm">
                  <v:path arrowok="t"/>
                </v:shape>
                <v:shape id="Graphic 176" o:spid="_x0000_s1033" style="position:absolute;left:996;top:9902;width:3480;height:4007;visibility:visible;mso-wrap-style:square;v-text-anchor:top" coordsize="347980,400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" path="m133126,52489l,400349,347610,57894r2,-4962l228250,52932r-95124,-443xem289914,l228250,52932r119362,l347637,622,289914,xe" fillcolor="#094f88" stroked="f">
                  <v:path arrowok="t"/>
                </v:shape>
                <v:shape id="Graphic 177" o:spid="_x0000_s1034" style="position:absolute;left:996;top:9902;width:3480;height:4007;visibility:visible;mso-wrap-style:square;v-text-anchor:top" coordsize="347980,400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" path="m,400349l133126,52489r95124,443l289914,r57723,622l347610,57894,,400349xe" filled="f" strokecolor="white" strokeweight=".1325mm">
                  <v:path arrowok="t"/>
                </v:shape>
                <v:shape id="Graphic 178" o:spid="_x0000_s1035" style="position:absolute;left:4087;top:40;width:400;height:3486;visibility:visible;mso-wrap-style:square;v-text-anchor:top" coordsize="40005,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" path="m39565,l,348507r38747,-197l39565,xe" fillcolor="#094f88" stroked="f">
                  <v:path arrowok="t"/>
                </v:shape>
                <v:shape id="Graphic 179" o:spid="_x0000_s1036" style="position:absolute;left:4087;top:40;width:400;height:3486;visibility:visible;mso-wrap-style:square;v-text-anchor:top" coordsize="40005,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" path="m38747,348310l,348507,39565,r-818,348310xe" filled="f" strokecolor="white" strokeweight=".1325mm">
                  <v:path arrowok="t"/>
                </v:shape>
                <v:shape id="Graphic 180" o:spid="_x0000_s1037" style="position:absolute;left:2366;top:5236;width:921;height:5169;visibility:visible;mso-wrap-style:square;v-text-anchor:top" coordsize="92075,51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" path="m419,l,516388r90837,-203l92050,1041,419,xe" fillcolor="#009faf" stroked="f">
                  <v:path arrowok="t"/>
                </v:shape>
                <v:shape id="Graphic 181" o:spid="_x0000_s1038" style="position:absolute;left:2366;top:5236;width:921;height:5169;visibility:visible;mso-wrap-style:square;v-text-anchor:top" coordsize="92075,51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" path="m419,l92050,1041,90837,516185,,516388,419,xe" filled="f" strokecolor="white" strokeweight=".13275mm">
                  <v:path arrowok="t"/>
                </v:shape>
                <v:shape id="Graphic 182" o:spid="_x0000_s1039" style="position:absolute;left:2342;top:3517;width:2705;height:1733;visibility:visible;mso-wrap-style:square;v-text-anchor:top" coordsize="27051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" path="m174674,l,171602r93910,1435l270224,1663,174674,xe" fillcolor="#009faf" stroked="f">
                  <v:path arrowok="t"/>
                </v:shape>
                <v:shape id="Graphic 183" o:spid="_x0000_s1040" style="position:absolute;left:2342;top:3517;width:2705;height:1733;visibility:visible;mso-wrap-style:square;v-text-anchor:top" coordsize="270510,173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" path="m93910,173037l270224,1663,174674,,,171602r93910,1435xe" filled="f" strokecolor="white" strokeweight=".1325mm">
                  <v:path arrowok="t"/>
                </v:shape>
                <v:shape id="Graphic 184" o:spid="_x0000_s1041" style="position:absolute;left:3272;top:5269;width:635;height:5119;visibility:visible;mso-wrap-style:square;v-text-anchor:top" coordsize="6350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" path="m1440,l,511251,63279,460425r,-431330l1440,xe" fillcolor="#009faf" stroked="f">
                  <v:path arrowok="t"/>
                </v:shape>
                <v:shape id="Graphic 185" o:spid="_x0000_s1042" style="position:absolute;left:3272;top:5269;width:635;height:5119;visibility:visible;mso-wrap-style:square;v-text-anchor:top" coordsize="6350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" path="m1440,l63279,29095r,431330l,511251,1440,xe" filled="f" strokecolor="white" strokeweight=".1323mm">
                  <v:path arrowok="t"/>
                </v:shape>
                <v:shape id="Image 186" o:spid="_x0000_s1043" type="#_x0000_t75" style="position:absolute;left:3246;top:3517;width:3162;height:2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">
                  <v:imagedata r:id="rId56" o:title=""/>
                </v:shape>
                <v:shape id="Graphic 187" o:spid="_x0000_s1044" style="position:absolute;left:4840;top:5530;width:1448;height:4401;visibility:visible;mso-wrap-style:square;v-text-anchor:top" coordsize="144780,440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" path="m144437,285521r-57328,-559l87210,75628,1155,r38,437388l,439534,144157,295122r280,-9601xe" fillcolor="#094f88" stroked="f">
                  <v:path arrowok="t"/>
                </v:shape>
                <v:shape id="Graphic 188" o:spid="_x0000_s1045" style="position:absolute;left:4852;top:5530;width:864;height:4376;visibility:visible;mso-wrap-style:square;v-text-anchor:top" coordsize="86360,43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" path="m52,437483l85947,285330,86049,75628,,,52,437483xe" filled="f" strokecolor="white" strokeweight=".1325mm">
                  <v:path arrowok="t"/>
                </v:shape>
                <v:shape id="Image 189" o:spid="_x0000_s1046" type="#_x0000_t75" style="position:absolute;left:3904;top:4022;width:2447;height:1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">
                  <v:imagedata r:id="rId57" o:title=""/>
                </v:shape>
                <v:shape id="Graphic 190" o:spid="_x0000_s1047" style="position:absolute;left:3905;top:5524;width:953;height:4388;visibility:visible;mso-wrap-style:square;v-text-anchor:top" coordsize="95250,4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" path="m95001,l1042,,,437882r94949,618l95001,xe" fillcolor="#094f88" stroked="f">
                  <v:path arrowok="t"/>
                </v:shape>
                <v:shape id="Graphic 191" o:spid="_x0000_s1048" style="position:absolute;left:3905;top:5524;width:953;height:4388;visibility:visible;mso-wrap-style:square;v-text-anchor:top" coordsize="95250,4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" path="m95001,l1042,,,437882r94949,618l95001,xe" filled="f" strokecolor="white" strokeweight=".1319mm">
                  <v:path arrowok="t"/>
                </v:shape>
                <v:shape id="Image 192" o:spid="_x0000_s1049" type="#_x0000_t75" style="position:absolute;left:5668;top:5521;width:2007;height:2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">
                  <v:imagedata r:id="rId58" o:title=""/>
                </v:shape>
                <v:shape id="Graphic 193" o:spid="_x0000_s1050" style="position:absolute;left:7334;top:6333;width:18764;height:1339;visibility:visible;mso-wrap-style:square;v-text-anchor:top" coordsize="1876425,13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" path="m1876425,r-34278,34290l1842147,34137,571,34277,,129603r1842871,-711l1842465,75958r851,57417l1876158,95326,1876425,xe" fillcolor="#9fe3ea" stroked="f">
                  <v:path arrowok="t"/>
                </v:shape>
                <v:shape id="Graphic 194" o:spid="_x0000_s1051" style="position:absolute;left:7334;top:6674;width:18434;height:959;visibility:visible;mso-wrap-style:square;v-text-anchor:top" coordsize="1843405,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" path="m571,146l,95472r1842865,-718l1842147,,571,146xe" filled="f" strokecolor="white" strokeweight=".1325mm">
                  <v:path arrowok="t"/>
                </v:shape>
                <v:shape id="Graphic 195" o:spid="_x0000_s1052" style="position:absolute;left:7329;top:6329;width:18764;height:362;visibility:visible;mso-wrap-style:square;v-text-anchor:top" coordsize="1876425,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" path="m32150,l,35763r1841995,-718l1876101,1333,32150,xe" fillcolor="#9fe3ea" stroked="f">
                  <v:path arrowok="t"/>
                </v:shape>
                <v:shape id="Graphic 196" o:spid="_x0000_s1053" style="position:absolute;left:7329;top:6329;width:18764;height:362;visibility:visible;mso-wrap-style:square;v-text-anchor:top" coordsize="1876425,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" path="m,35763l32150,,1876101,1333r-34106,33712l,35763xe" filled="f" strokecolor="white" strokeweight=".1325mm">
                  <v:path arrowok="t"/>
                </v:shape>
                <v:shape id="Graphic 197" o:spid="_x0000_s1054" style="position:absolute;left:26227;top:6321;width:1302;height:1340;visibility:visible;mso-wrap-style:square;v-text-anchor:top" coordsize="130175,13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" path="m129870,1206l95148,34302r622,99467l129870,99860r,-98654xem129870,584l33083,,,33477r95351,419l129870,584xe" fillcolor="#9898ff" stroked="f">
                  <v:path arrowok="t"/>
                </v:shape>
                <v:shape id="Graphic 198" o:spid="_x0000_s1055" style="position:absolute;left:26227;top:6321;width:1302;height:343;visibility:visible;mso-wrap-style:square;v-text-anchor:top" coordsize="130175,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" path="m,33483l33089,r96787,590l95351,33902,,33483xe" filled="f" strokecolor="white" strokeweight=".1325mm">
                  <v:path arrowok="t"/>
                </v:shape>
                <v:shape id="Graphic 199" o:spid="_x0000_s1056" style="position:absolute;left:26230;top:6651;width:965;height:959;visibility:visible;mso-wrap-style:square;v-text-anchor:top" coordsize="96520,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" path="m590,l,95567r95942,l95745,419,590,xe" fillcolor="#9898ff" stroked="f">
                  <v:path arrowok="t"/>
                </v:shape>
                <v:shape id="Graphic 200" o:spid="_x0000_s1057" style="position:absolute;left:26230;top:6651;width:965;height:959;visibility:visible;mso-wrap-style:square;v-text-anchor:top" coordsize="96520,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" path="m590,l,95567r95942,l95745,419,590,xe" filled="f" strokecolor="white" strokeweight=".1325mm">
                  <v:path arrowok="t"/>
                </v:shape>
                <v:shape id="Graphic 201" o:spid="_x0000_s1058" style="position:absolute;left:29057;top:6321;width:1302;height:1340;visibility:visible;mso-wrap-style:square;v-text-anchor:top" coordsize="130175,13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" path="m129857,1206l95123,34302r622,99467l129857,99860r,-98654xem129857,584l33070,,,33477r95351,419l129857,584xe" fillcolor="#9898ff" stroked="f">
                  <v:path arrowok="t"/>
                </v:shape>
                <v:shape id="Graphic 202" o:spid="_x0000_s1059" style="position:absolute;left:29057;top:6321;width:1302;height:343;visibility:visible;mso-wrap-style:square;v-text-anchor:top" coordsize="130175,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" path="m,33483l33064,r96787,590l95345,33902,,33483xe" filled="f" strokecolor="white" strokeweight=".1325mm">
                  <v:path arrowok="t"/>
                </v:shape>
                <v:shape id="Graphic 203" o:spid="_x0000_s1060" style="position:absolute;left:29059;top:6651;width:966;height:959;visibility:visible;mso-wrap-style:square;v-text-anchor:top" coordsize="96520,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" path="m622,l,95567r95967,l95745,419,622,xe" fillcolor="#9898ff" stroked="f">
                  <v:path arrowok="t"/>
                </v:shape>
                <v:shape id="Graphic 204" o:spid="_x0000_s1061" style="position:absolute;left:29059;top:6651;width:966;height:959;visibility:visible;mso-wrap-style:square;v-text-anchor:top" coordsize="96520,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" path="m622,l,95567r95967,l95745,419,622,xe" filled="f" strokecolor="white" strokeweight=".1325mm">
                  <v:path arrowok="t"/>
                </v:shape>
                <v:shape id="Graphic 205" o:spid="_x0000_s1062" style="position:absolute;left:30511;top:6321;width:1302;height:1340;visibility:visible;mso-wrap-style:square;v-text-anchor:top" coordsize="130175,13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" path="m129882,1206l95161,34302r609,99467l129882,99860r,-98654xem129882,584l33096,,,33477r95351,419l129882,584xe" fillcolor="#9898ff" stroked="f">
                  <v:path arrowok="t"/>
                </v:shape>
                <v:shape id="Graphic 206" o:spid="_x0000_s1063" style="position:absolute;left:30511;top:6321;width:1302;height:343;visibility:visible;mso-wrap-style:square;v-text-anchor:top" coordsize="130175,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" path="m,33483l33089,r96787,590l95351,33902,,33483xe" filled="f" strokecolor="white" strokeweight=".1325mm">
                  <v:path arrowok="t"/>
                </v:shape>
                <v:shape id="Graphic 207" o:spid="_x0000_s1064" style="position:absolute;left:30513;top:6651;width:965;height:959;visibility:visible;mso-wrap-style:square;v-text-anchor:top" coordsize="96520,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" path="m615,l,95567r95967,l95770,419,615,xe" fillcolor="#9898ff" stroked="f">
                  <v:path arrowok="t"/>
                </v:shape>
                <v:shape id="Graphic 208" o:spid="_x0000_s1065" style="position:absolute;left:30513;top:6651;width:965;height:959;visibility:visible;mso-wrap-style:square;v-text-anchor:top" coordsize="96520,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" path="m615,l,95567r95967,l95770,419,615,xe" filled="f" strokecolor="white" strokeweight=".1325mm">
                  <v:path arrowok="t"/>
                </v:shape>
                <v:shape id="Graphic 209" o:spid="_x0000_s1066" style="position:absolute;left:27619;top:6321;width:1302;height:1340;visibility:visible;mso-wrap-style:square;v-text-anchor:top" coordsize="130175,13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" path="m129857,1206l95123,34302r622,99467l129857,99860r,-98654xem129857,584l33058,,,33477r95351,419l129857,584xe" fillcolor="#3232ee" stroked="f">
                  <v:path arrowok="t"/>
                </v:shape>
                <v:shape id="Graphic 210" o:spid="_x0000_s1067" style="position:absolute;left:27619;top:6321;width:1302;height:343;visibility:visible;mso-wrap-style:square;v-text-anchor:top" coordsize="130175,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" path="m,33483l33064,r96793,590l95351,33902,,33483xe" filled="f" strokecolor="white" strokeweight=".1325mm">
                  <v:path arrowok="t"/>
                </v:shape>
                <v:shape id="Graphic 211" o:spid="_x0000_s1068" style="position:absolute;left:27621;top:6651;width:966;height:959;visibility:visible;mso-wrap-style:square;v-text-anchor:top" coordsize="96520,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" path="m615,l,95567r95967,l95770,419,615,xe" fillcolor="#3232ee" stroked="f">
                  <v:path arrowok="t"/>
                </v:shape>
                <v:shape id="Graphic 212" o:spid="_x0000_s1069" style="position:absolute;left:27621;top:6651;width:966;height:959;visibility:visible;mso-wrap-style:square;v-text-anchor:top" coordsize="96520,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" path="m615,l,95567r95967,l95770,419,615,xe" filled="f" strokecolor="white" strokeweight=".1325mm">
                  <v:path arrowok="t"/>
                </v:shape>
                <w10:wrap type="topAndBottom" anchorx="page"/>
              </v:group>
            </w:pict>
          </mc:Fallback>
        </mc:AlternateContent>
      </w:r>
    </w:p>
    <w:p w14:paraId="295A8FDE" w14:textId="77777777" w:rsidR="005143EB" w:rsidRDefault="00000000">
      <w:pPr>
        <w:spacing w:before="104"/>
        <w:ind w:left="1988"/>
        <w:rPr>
          <w:rFonts w:ascii="Arial Narrow"/>
          <w:b/>
          <w:sz w:val="11"/>
        </w:rPr>
      </w:pPr>
      <w:r>
        <w:rPr>
          <w:noProof/>
          <w:position w:val="-3"/>
        </w:rPr>
        <w:drawing>
          <wp:inline distT="0" distB="0" distL="0" distR="0" wp14:anchorId="4D480207" wp14:editId="5E829897">
            <wp:extent cx="134647" cy="136159"/>
            <wp:effectExtent l="0" t="0" r="0" b="0"/>
            <wp:docPr id="213" name="Image 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 name="Image 213"/>
                    <pic:cNvPicPr/>
                  </pic:nvPicPr>
                  <pic:blipFill>
                    <a:blip r:embed="rId59" cstate="print"/>
                    <a:stretch>
                      <a:fillRect/>
                    </a:stretch>
                  </pic:blipFill>
                  <pic:spPr>
                    <a:xfrm>
                      <a:off x="0" y="0"/>
                      <a:ext cx="134647" cy="136159"/>
                    </a:xfrm>
                    <a:prstGeom prst="rect">
                      <a:avLst/>
                    </a:prstGeom>
                  </pic:spPr>
                </pic:pic>
              </a:graphicData>
            </a:graphic>
          </wp:inline>
        </w:drawing>
      </w:r>
      <w:r>
        <w:rPr>
          <w:rFonts w:ascii="Times New Roman"/>
          <w:spacing w:val="-23"/>
          <w:sz w:val="20"/>
        </w:rPr>
        <w:t xml:space="preserve"> </w:t>
      </w:r>
      <w:bookmarkStart w:id="322" w:name="_bookmark3"/>
      <w:bookmarkEnd w:id="322"/>
      <w:r>
        <w:rPr>
          <w:rFonts w:ascii="Arial Narrow"/>
          <w:b/>
          <w:sz w:val="11"/>
        </w:rPr>
        <w:t>Conv2D</w:t>
      </w:r>
      <w:r>
        <w:rPr>
          <w:rFonts w:ascii="Times New Roman"/>
          <w:spacing w:val="45"/>
          <w:sz w:val="11"/>
        </w:rPr>
        <w:t xml:space="preserve"> </w:t>
      </w:r>
      <w:r>
        <w:rPr>
          <w:rFonts w:ascii="Times New Roman"/>
          <w:noProof/>
          <w:spacing w:val="-6"/>
          <w:position w:val="-3"/>
          <w:sz w:val="11"/>
        </w:rPr>
        <w:drawing>
          <wp:inline distT="0" distB="0" distL="0" distR="0" wp14:anchorId="5324AEB9" wp14:editId="414FCF31">
            <wp:extent cx="134647" cy="136159"/>
            <wp:effectExtent l="0" t="0" r="0" b="0"/>
            <wp:docPr id="214" name="Image 2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4" name="Image 214"/>
                    <pic:cNvPicPr/>
                  </pic:nvPicPr>
                  <pic:blipFill>
                    <a:blip r:embed="rId60" cstate="print"/>
                    <a:stretch>
                      <a:fillRect/>
                    </a:stretch>
                  </pic:blipFill>
                  <pic:spPr>
                    <a:xfrm>
                      <a:off x="0" y="0"/>
                      <a:ext cx="134647" cy="136159"/>
                    </a:xfrm>
                    <a:prstGeom prst="rect">
                      <a:avLst/>
                    </a:prstGeom>
                  </pic:spPr>
                </pic:pic>
              </a:graphicData>
            </a:graphic>
          </wp:inline>
        </w:drawing>
      </w:r>
      <w:proofErr w:type="spellStart"/>
      <w:r>
        <w:rPr>
          <w:rFonts w:ascii="Arial Narrow"/>
          <w:b/>
          <w:sz w:val="11"/>
        </w:rPr>
        <w:t>MaxPooling</w:t>
      </w:r>
      <w:proofErr w:type="spellEnd"/>
      <w:r>
        <w:rPr>
          <w:rFonts w:ascii="Times New Roman"/>
          <w:spacing w:val="-8"/>
          <w:sz w:val="11"/>
        </w:rPr>
        <w:t xml:space="preserve"> </w:t>
      </w:r>
      <w:r>
        <w:rPr>
          <w:rFonts w:ascii="Arial Narrow"/>
          <w:b/>
          <w:sz w:val="11"/>
        </w:rPr>
        <w:t>2D</w:t>
      </w:r>
      <w:r>
        <w:rPr>
          <w:rFonts w:ascii="Times New Roman"/>
          <w:sz w:val="11"/>
        </w:rPr>
        <w:t xml:space="preserve"> </w:t>
      </w:r>
      <w:r>
        <w:rPr>
          <w:rFonts w:ascii="Times New Roman"/>
          <w:noProof/>
          <w:spacing w:val="7"/>
          <w:position w:val="-3"/>
          <w:sz w:val="11"/>
        </w:rPr>
        <w:drawing>
          <wp:inline distT="0" distB="0" distL="0" distR="0" wp14:anchorId="2DCC586E" wp14:editId="13692E55">
            <wp:extent cx="134621" cy="136159"/>
            <wp:effectExtent l="0" t="0" r="0" b="0"/>
            <wp:docPr id="215" name="Image 2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5" name="Image 215"/>
                    <pic:cNvPicPr/>
                  </pic:nvPicPr>
                  <pic:blipFill>
                    <a:blip r:embed="rId61" cstate="print"/>
                    <a:stretch>
                      <a:fillRect/>
                    </a:stretch>
                  </pic:blipFill>
                  <pic:spPr>
                    <a:xfrm>
                      <a:off x="0" y="0"/>
                      <a:ext cx="134621" cy="136159"/>
                    </a:xfrm>
                    <a:prstGeom prst="rect">
                      <a:avLst/>
                    </a:prstGeom>
                  </pic:spPr>
                </pic:pic>
              </a:graphicData>
            </a:graphic>
          </wp:inline>
        </w:drawing>
      </w:r>
      <w:r>
        <w:rPr>
          <w:rFonts w:ascii="Arial Narrow"/>
          <w:b/>
          <w:sz w:val="11"/>
        </w:rPr>
        <w:t>Flatten</w:t>
      </w:r>
      <w:r>
        <w:rPr>
          <w:rFonts w:ascii="Times New Roman"/>
          <w:spacing w:val="-6"/>
          <w:sz w:val="11"/>
        </w:rPr>
        <w:t xml:space="preserve"> </w:t>
      </w:r>
      <w:r>
        <w:rPr>
          <w:rFonts w:ascii="Times New Roman"/>
          <w:noProof/>
          <w:spacing w:val="-5"/>
          <w:position w:val="-3"/>
          <w:sz w:val="11"/>
        </w:rPr>
        <w:drawing>
          <wp:inline distT="0" distB="0" distL="0" distR="0" wp14:anchorId="45233976" wp14:editId="736041C0">
            <wp:extent cx="134646" cy="136159"/>
            <wp:effectExtent l="0" t="0" r="0" b="0"/>
            <wp:docPr id="216" name="Image 2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6" name="Image 216"/>
                    <pic:cNvPicPr/>
                  </pic:nvPicPr>
                  <pic:blipFill>
                    <a:blip r:embed="rId62" cstate="print"/>
                    <a:stretch>
                      <a:fillRect/>
                    </a:stretch>
                  </pic:blipFill>
                  <pic:spPr>
                    <a:xfrm>
                      <a:off x="0" y="0"/>
                      <a:ext cx="134646" cy="136159"/>
                    </a:xfrm>
                    <a:prstGeom prst="rect">
                      <a:avLst/>
                    </a:prstGeom>
                  </pic:spPr>
                </pic:pic>
              </a:graphicData>
            </a:graphic>
          </wp:inline>
        </w:drawing>
      </w:r>
      <w:r>
        <w:rPr>
          <w:rFonts w:ascii="Arial Narrow"/>
          <w:b/>
          <w:sz w:val="11"/>
        </w:rPr>
        <w:t>Dense</w:t>
      </w:r>
      <w:r>
        <w:rPr>
          <w:rFonts w:ascii="Times New Roman"/>
          <w:spacing w:val="21"/>
          <w:sz w:val="11"/>
        </w:rPr>
        <w:t xml:space="preserve"> </w:t>
      </w:r>
      <w:r>
        <w:rPr>
          <w:rFonts w:ascii="Times New Roman"/>
          <w:noProof/>
          <w:spacing w:val="5"/>
          <w:position w:val="-3"/>
          <w:sz w:val="11"/>
        </w:rPr>
        <w:drawing>
          <wp:inline distT="0" distB="0" distL="0" distR="0" wp14:anchorId="4EC75371" wp14:editId="4FD8F715">
            <wp:extent cx="134646" cy="136159"/>
            <wp:effectExtent l="0" t="0" r="0" b="0"/>
            <wp:docPr id="217" name="Image 2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7" name="Image 217"/>
                    <pic:cNvPicPr/>
                  </pic:nvPicPr>
                  <pic:blipFill>
                    <a:blip r:embed="rId63" cstate="print"/>
                    <a:stretch>
                      <a:fillRect/>
                    </a:stretch>
                  </pic:blipFill>
                  <pic:spPr>
                    <a:xfrm>
                      <a:off x="0" y="0"/>
                      <a:ext cx="134646" cy="136159"/>
                    </a:xfrm>
                    <a:prstGeom prst="rect">
                      <a:avLst/>
                    </a:prstGeom>
                  </pic:spPr>
                </pic:pic>
              </a:graphicData>
            </a:graphic>
          </wp:inline>
        </w:drawing>
      </w:r>
      <w:r>
        <w:rPr>
          <w:rFonts w:ascii="Arial Narrow"/>
          <w:b/>
          <w:sz w:val="11"/>
        </w:rPr>
        <w:t>Dropout</w:t>
      </w:r>
    </w:p>
    <w:p w14:paraId="124E0E6B" w14:textId="77777777" w:rsidR="005143EB" w:rsidRDefault="00000000">
      <w:pPr>
        <w:pStyle w:val="Textoindependiente"/>
        <w:spacing w:before="20"/>
        <w:ind w:right="527"/>
        <w:jc w:val="center"/>
      </w:pPr>
      <w:r>
        <w:rPr>
          <w:b/>
        </w:rPr>
        <w:t>Fig.</w:t>
      </w:r>
      <w:r>
        <w:rPr>
          <w:b/>
          <w:spacing w:val="3"/>
        </w:rPr>
        <w:t xml:space="preserve"> </w:t>
      </w:r>
      <w:r>
        <w:rPr>
          <w:b/>
        </w:rPr>
        <w:t>3</w:t>
      </w:r>
      <w:r>
        <w:t>:</w:t>
      </w:r>
      <w:r>
        <w:rPr>
          <w:spacing w:val="-4"/>
        </w:rPr>
        <w:t xml:space="preserve"> </w:t>
      </w:r>
      <w:r>
        <w:t>Architecture</w:t>
      </w:r>
      <w:r>
        <w:rPr>
          <w:spacing w:val="-4"/>
        </w:rPr>
        <w:t xml:space="preserve"> </w:t>
      </w:r>
      <w:r>
        <w:t>of</w:t>
      </w:r>
      <w:r>
        <w:rPr>
          <w:spacing w:val="-4"/>
        </w:rPr>
        <w:t xml:space="preserve"> </w:t>
      </w:r>
      <w:r>
        <w:t>developed</w:t>
      </w:r>
      <w:r>
        <w:rPr>
          <w:spacing w:val="-4"/>
        </w:rPr>
        <w:t xml:space="preserve"> </w:t>
      </w:r>
      <w:r>
        <w:t>convolutional</w:t>
      </w:r>
      <w:r>
        <w:rPr>
          <w:spacing w:val="-3"/>
        </w:rPr>
        <w:t xml:space="preserve"> </w:t>
      </w:r>
      <w:r>
        <w:t>neural</w:t>
      </w:r>
      <w:r>
        <w:rPr>
          <w:spacing w:val="-4"/>
        </w:rPr>
        <w:t xml:space="preserve"> </w:t>
      </w:r>
      <w:r>
        <w:rPr>
          <w:spacing w:val="-2"/>
        </w:rPr>
        <w:t>network.</w:t>
      </w:r>
    </w:p>
    <w:p w14:paraId="578BDF62" w14:textId="77777777" w:rsidR="005143EB" w:rsidRDefault="005143EB">
      <w:pPr>
        <w:pStyle w:val="Textoindependiente"/>
      </w:pPr>
    </w:p>
    <w:p w14:paraId="2C059B81" w14:textId="77777777" w:rsidR="005143EB" w:rsidRDefault="005143EB">
      <w:pPr>
        <w:pStyle w:val="Textoindependiente"/>
      </w:pPr>
    </w:p>
    <w:p w14:paraId="6E2B62BA" w14:textId="77777777" w:rsidR="005143EB" w:rsidRDefault="005143EB">
      <w:pPr>
        <w:pStyle w:val="Textoindependiente"/>
        <w:spacing w:before="42"/>
      </w:pPr>
    </w:p>
    <w:p w14:paraId="1177629F" w14:textId="77777777" w:rsidR="005143EB" w:rsidRDefault="00000000">
      <w:pPr>
        <w:pStyle w:val="Textoindependiente"/>
        <w:ind w:right="527"/>
        <w:jc w:val="center"/>
      </w:pPr>
      <w:r>
        <w:rPr>
          <w:spacing w:val="-10"/>
        </w:rPr>
        <w:t>6</w:t>
      </w:r>
    </w:p>
    <w:p w14:paraId="2C0F3AB7" w14:textId="77777777" w:rsidR="005143EB" w:rsidRDefault="005143EB">
      <w:pPr>
        <w:jc w:val="center"/>
        <w:sectPr w:rsidR="005143EB" w:rsidSect="00B23B9E">
          <w:pgSz w:w="11910" w:h="16840"/>
          <w:pgMar w:top="1920" w:right="660" w:bottom="280" w:left="1680" w:header="720" w:footer="720" w:gutter="0"/>
          <w:cols w:space="720"/>
        </w:sectPr>
      </w:pPr>
    </w:p>
    <w:p w14:paraId="5F4C46DC" w14:textId="77777777" w:rsidR="005143EB" w:rsidRDefault="00000000">
      <w:pPr>
        <w:pStyle w:val="Prrafodelista"/>
        <w:numPr>
          <w:ilvl w:val="2"/>
          <w:numId w:val="2"/>
        </w:numPr>
        <w:tabs>
          <w:tab w:val="left" w:pos="940"/>
        </w:tabs>
        <w:spacing w:before="104"/>
        <w:ind w:hanging="619"/>
        <w:jc w:val="both"/>
        <w:rPr>
          <w:b/>
        </w:rPr>
      </w:pPr>
      <w:bookmarkStart w:id="323" w:name="Training_model"/>
      <w:bookmarkEnd w:id="323"/>
      <w:r>
        <w:rPr>
          <w:b/>
          <w:w w:val="105"/>
        </w:rPr>
        <w:lastRenderedPageBreak/>
        <w:t>Training</w:t>
      </w:r>
      <w:r>
        <w:rPr>
          <w:b/>
          <w:spacing w:val="6"/>
          <w:w w:val="105"/>
        </w:rPr>
        <w:t xml:space="preserve"> </w:t>
      </w:r>
      <w:r>
        <w:rPr>
          <w:b/>
          <w:spacing w:val="-2"/>
          <w:w w:val="105"/>
        </w:rPr>
        <w:t>model</w:t>
      </w:r>
    </w:p>
    <w:p w14:paraId="0C475199" w14:textId="77777777" w:rsidR="005143EB" w:rsidRDefault="00000000">
      <w:pPr>
        <w:pStyle w:val="Textoindependiente"/>
        <w:spacing w:before="107" w:line="213" w:lineRule="auto"/>
        <w:ind w:left="321" w:right="1829"/>
        <w:jc w:val="both"/>
      </w:pPr>
      <w:r>
        <w:t>The</w:t>
      </w:r>
      <w:r>
        <w:rPr>
          <w:spacing w:val="-3"/>
        </w:rPr>
        <w:t xml:space="preserve"> </w:t>
      </w:r>
      <w:r>
        <w:t>network</w:t>
      </w:r>
      <w:r>
        <w:rPr>
          <w:spacing w:val="-3"/>
        </w:rPr>
        <w:t xml:space="preserve"> </w:t>
      </w:r>
      <w:r>
        <w:t>was</w:t>
      </w:r>
      <w:r>
        <w:rPr>
          <w:spacing w:val="-3"/>
        </w:rPr>
        <w:t xml:space="preserve"> </w:t>
      </w:r>
      <w:r>
        <w:t>trained</w:t>
      </w:r>
      <w:r>
        <w:rPr>
          <w:spacing w:val="-3"/>
        </w:rPr>
        <w:t xml:space="preserve"> </w:t>
      </w:r>
      <w:r>
        <w:t>with</w:t>
      </w:r>
      <w:r>
        <w:rPr>
          <w:spacing w:val="-3"/>
        </w:rPr>
        <w:t xml:space="preserve"> </w:t>
      </w:r>
      <w:r>
        <w:t>the</w:t>
      </w:r>
      <w:r>
        <w:rPr>
          <w:spacing w:val="-3"/>
        </w:rPr>
        <w:t xml:space="preserve"> </w:t>
      </w:r>
      <w:ins w:id="324" w:author="Microsoft Office User" w:date="2024-02-07T08:26:00Z">
        <w:r w:rsidR="00E05491">
          <w:t>dataset mentioned above</w:t>
        </w:r>
      </w:ins>
      <w:del w:id="325" w:author="Microsoft Office User" w:date="2024-02-07T08:26:00Z">
        <w:r w:rsidDel="00E05491">
          <w:delText>aforementioned</w:delText>
        </w:r>
        <w:r w:rsidDel="00E05491">
          <w:rPr>
            <w:spacing w:val="-3"/>
          </w:rPr>
          <w:delText xml:space="preserve"> </w:delText>
        </w:r>
        <w:r w:rsidDel="00E05491">
          <w:delText>dataset</w:delText>
        </w:r>
      </w:del>
      <w:r>
        <w:t>,</w:t>
      </w:r>
      <w:r>
        <w:rPr>
          <w:spacing w:val="-3"/>
        </w:rPr>
        <w:t xml:space="preserve"> </w:t>
      </w:r>
      <w:r>
        <w:t>which</w:t>
      </w:r>
      <w:r>
        <w:rPr>
          <w:spacing w:val="-3"/>
        </w:rPr>
        <w:t xml:space="preserve"> </w:t>
      </w:r>
      <w:r>
        <w:t>was</w:t>
      </w:r>
      <w:r>
        <w:rPr>
          <w:spacing w:val="-3"/>
        </w:rPr>
        <w:t xml:space="preserve"> </w:t>
      </w:r>
      <w:r>
        <w:t>split</w:t>
      </w:r>
      <w:r>
        <w:rPr>
          <w:spacing w:val="-3"/>
        </w:rPr>
        <w:t xml:space="preserve"> </w:t>
      </w:r>
      <w:r>
        <w:t>into</w:t>
      </w:r>
      <w:r>
        <w:rPr>
          <w:spacing w:val="-3"/>
        </w:rPr>
        <w:t xml:space="preserve"> </w:t>
      </w:r>
      <w:r>
        <w:t>two sets: training data (80% of the images) and test data (20% of the images). The categorical</w:t>
      </w:r>
      <w:r>
        <w:rPr>
          <w:spacing w:val="-5"/>
        </w:rPr>
        <w:t xml:space="preserve"> </w:t>
      </w:r>
      <w:r>
        <w:t>cross-entropy</w:t>
      </w:r>
      <w:r>
        <w:rPr>
          <w:spacing w:val="-5"/>
        </w:rPr>
        <w:t xml:space="preserve"> </w:t>
      </w:r>
      <w:r>
        <w:t>loss</w:t>
      </w:r>
      <w:r>
        <w:rPr>
          <w:spacing w:val="-5"/>
        </w:rPr>
        <w:t xml:space="preserve"> </w:t>
      </w:r>
      <w:r>
        <w:t>function</w:t>
      </w:r>
      <w:del w:id="326" w:author="Microsoft Office User" w:date="2024-02-07T08:26:00Z">
        <w:r w:rsidDel="00E05491">
          <w:rPr>
            <w:spacing w:val="-5"/>
          </w:rPr>
          <w:delText xml:space="preserve"> </w:delText>
        </w:r>
        <w:r w:rsidDel="00E05491">
          <w:delText>was</w:delText>
        </w:r>
        <w:r w:rsidDel="00E05491">
          <w:rPr>
            <w:spacing w:val="-5"/>
          </w:rPr>
          <w:delText xml:space="preserve"> </w:delText>
        </w:r>
      </w:del>
      <w:ins w:id="327" w:author="Microsoft Office User" w:date="2024-02-07T08:26:00Z">
        <w:r w:rsidR="00E05491">
          <w:t xml:space="preserve"> was</w:t>
        </w:r>
      </w:ins>
      <w:del w:id="328" w:author="Microsoft Office User" w:date="2024-02-07T08:26:00Z">
        <w:r w:rsidDel="00E05491">
          <w:delText>used,</w:delText>
        </w:r>
      </w:del>
      <w:r>
        <w:rPr>
          <w:spacing w:val="-5"/>
        </w:rPr>
        <w:t xml:space="preserve"> </w:t>
      </w:r>
      <w:r>
        <w:t>commonly</w:t>
      </w:r>
      <w:r>
        <w:rPr>
          <w:spacing w:val="-5"/>
        </w:rPr>
        <w:t xml:space="preserve"> </w:t>
      </w:r>
      <w:r>
        <w:t>employed</w:t>
      </w:r>
      <w:r>
        <w:rPr>
          <w:spacing w:val="-5"/>
        </w:rPr>
        <w:t xml:space="preserve"> </w:t>
      </w:r>
      <w:r>
        <w:t>in</w:t>
      </w:r>
      <w:r>
        <w:rPr>
          <w:spacing w:val="-5"/>
        </w:rPr>
        <w:t xml:space="preserve"> </w:t>
      </w:r>
      <w:r>
        <w:t>multiclass classification problems. Additionally, the Adam optimization function was utilized with a learning rate</w:t>
      </w:r>
      <w:r>
        <w:rPr>
          <w:spacing w:val="1"/>
        </w:rPr>
        <w:t xml:space="preserve"> </w:t>
      </w:r>
      <w:r>
        <w:t xml:space="preserve">of 0.0001, </w:t>
      </w:r>
      <w:r>
        <w:rPr>
          <w:rFonts w:ascii="Bookman Old Style"/>
          <w:i/>
        </w:rPr>
        <w:t>beta</w:t>
      </w:r>
      <w:r>
        <w:rPr>
          <w:rFonts w:ascii="Eras Medium ITC"/>
          <w:vertAlign w:val="subscript"/>
        </w:rPr>
        <w:t>1</w:t>
      </w:r>
      <w:r>
        <w:t>=0.9,</w:t>
      </w:r>
      <w:r>
        <w:rPr>
          <w:spacing w:val="1"/>
        </w:rPr>
        <w:t xml:space="preserve"> </w:t>
      </w:r>
      <w:r>
        <w:t xml:space="preserve">and </w:t>
      </w:r>
      <w:r>
        <w:rPr>
          <w:rFonts w:ascii="Bookman Old Style"/>
          <w:i/>
        </w:rPr>
        <w:t>beta</w:t>
      </w:r>
      <w:r>
        <w:rPr>
          <w:rFonts w:ascii="Eras Medium ITC"/>
          <w:vertAlign w:val="subscript"/>
        </w:rPr>
        <w:t>2</w:t>
      </w:r>
      <w:r>
        <w:t>=0.999, along with</w:t>
      </w:r>
      <w:r>
        <w:rPr>
          <w:spacing w:val="1"/>
        </w:rPr>
        <w:t xml:space="preserve"> </w:t>
      </w:r>
      <w:r>
        <w:t>a batch size</w:t>
      </w:r>
      <w:r>
        <w:rPr>
          <w:spacing w:val="1"/>
        </w:rPr>
        <w:t xml:space="preserve"> </w:t>
      </w:r>
      <w:r>
        <w:rPr>
          <w:spacing w:val="-5"/>
        </w:rPr>
        <w:t>of</w:t>
      </w:r>
    </w:p>
    <w:p w14:paraId="27120EBC" w14:textId="77777777" w:rsidR="005143EB" w:rsidRDefault="00000000">
      <w:pPr>
        <w:pStyle w:val="Textoindependiente"/>
        <w:spacing w:line="213" w:lineRule="auto"/>
        <w:ind w:left="321" w:right="1829"/>
        <w:jc w:val="both"/>
      </w:pPr>
      <w:r>
        <w:rPr>
          <w:spacing w:val="-2"/>
        </w:rPr>
        <w:t>32.</w:t>
      </w:r>
      <w:r>
        <w:rPr>
          <w:spacing w:val="-6"/>
        </w:rPr>
        <w:t xml:space="preserve"> </w:t>
      </w:r>
      <w:r>
        <w:rPr>
          <w:spacing w:val="-2"/>
        </w:rPr>
        <w:t>Finally,</w:t>
      </w:r>
      <w:r>
        <w:rPr>
          <w:spacing w:val="-6"/>
        </w:rPr>
        <w:t xml:space="preserve"> </w:t>
      </w:r>
      <w:r>
        <w:rPr>
          <w:spacing w:val="-2"/>
        </w:rPr>
        <w:t>accuracy</w:t>
      </w:r>
      <w:r>
        <w:rPr>
          <w:spacing w:val="-6"/>
        </w:rPr>
        <w:t xml:space="preserve"> </w:t>
      </w:r>
      <w:r>
        <w:rPr>
          <w:spacing w:val="-2"/>
        </w:rPr>
        <w:t>was</w:t>
      </w:r>
      <w:r>
        <w:rPr>
          <w:spacing w:val="-6"/>
        </w:rPr>
        <w:t xml:space="preserve"> </w:t>
      </w:r>
      <w:r>
        <w:rPr>
          <w:spacing w:val="-2"/>
        </w:rPr>
        <w:t>used</w:t>
      </w:r>
      <w:r>
        <w:rPr>
          <w:spacing w:val="-6"/>
        </w:rPr>
        <w:t xml:space="preserve"> </w:t>
      </w:r>
      <w:del w:id="329" w:author="Microsoft Office User" w:date="2024-02-07T08:27:00Z">
        <w:r w:rsidDel="00E05491">
          <w:rPr>
            <w:spacing w:val="-2"/>
          </w:rPr>
          <w:delText>as</w:delText>
        </w:r>
        <w:r w:rsidDel="00E05491">
          <w:rPr>
            <w:spacing w:val="-6"/>
          </w:rPr>
          <w:delText xml:space="preserve"> </w:delText>
        </w:r>
        <w:r w:rsidDel="00E05491">
          <w:rPr>
            <w:spacing w:val="-2"/>
          </w:rPr>
          <w:delText>a</w:delText>
        </w:r>
        <w:r w:rsidDel="00E05491">
          <w:rPr>
            <w:spacing w:val="-6"/>
          </w:rPr>
          <w:delText xml:space="preserve"> </w:delText>
        </w:r>
        <w:r w:rsidDel="00E05491">
          <w:rPr>
            <w:spacing w:val="-2"/>
          </w:rPr>
          <w:delText>metric</w:delText>
        </w:r>
        <w:r w:rsidDel="00E05491">
          <w:rPr>
            <w:spacing w:val="-6"/>
          </w:rPr>
          <w:delText xml:space="preserve"> </w:delText>
        </w:r>
      </w:del>
      <w:r>
        <w:rPr>
          <w:spacing w:val="-2"/>
        </w:rPr>
        <w:t>to</w:t>
      </w:r>
      <w:r>
        <w:rPr>
          <w:spacing w:val="-6"/>
        </w:rPr>
        <w:t xml:space="preserve"> </w:t>
      </w:r>
      <w:r>
        <w:rPr>
          <w:spacing w:val="-2"/>
        </w:rPr>
        <w:t>evaluate</w:t>
      </w:r>
      <w:r>
        <w:rPr>
          <w:spacing w:val="-6"/>
        </w:rPr>
        <w:t xml:space="preserve"> </w:t>
      </w:r>
      <w:r>
        <w:rPr>
          <w:spacing w:val="-2"/>
        </w:rPr>
        <w:t>the</w:t>
      </w:r>
      <w:r>
        <w:rPr>
          <w:spacing w:val="-6"/>
        </w:rPr>
        <w:t xml:space="preserve"> </w:t>
      </w:r>
      <w:r>
        <w:rPr>
          <w:spacing w:val="-2"/>
        </w:rPr>
        <w:t>model’s</w:t>
      </w:r>
      <w:r>
        <w:rPr>
          <w:spacing w:val="-6"/>
        </w:rPr>
        <w:t xml:space="preserve"> </w:t>
      </w:r>
      <w:r>
        <w:rPr>
          <w:spacing w:val="-2"/>
        </w:rPr>
        <w:t>performance</w:t>
      </w:r>
      <w:r>
        <w:rPr>
          <w:spacing w:val="-6"/>
        </w:rPr>
        <w:t xml:space="preserve"> </w:t>
      </w:r>
      <w:r>
        <w:rPr>
          <w:spacing w:val="-2"/>
        </w:rPr>
        <w:t xml:space="preserve">during </w:t>
      </w:r>
      <w:del w:id="330" w:author="Microsoft Office User" w:date="2024-02-07T08:27:00Z">
        <w:r w:rsidDel="00E05491">
          <w:delText xml:space="preserve">both </w:delText>
        </w:r>
      </w:del>
      <w:r>
        <w:t>training and evaluation.</w:t>
      </w:r>
    </w:p>
    <w:p w14:paraId="7ACC05F4" w14:textId="77777777" w:rsidR="005143EB" w:rsidRDefault="00000000">
      <w:pPr>
        <w:pStyle w:val="Ttulo2"/>
        <w:numPr>
          <w:ilvl w:val="1"/>
          <w:numId w:val="2"/>
        </w:numPr>
        <w:tabs>
          <w:tab w:val="left" w:pos="786"/>
        </w:tabs>
        <w:spacing w:before="248" w:line="206" w:lineRule="auto"/>
        <w:ind w:left="786" w:right="2312"/>
        <w:jc w:val="left"/>
      </w:pPr>
      <w:bookmarkStart w:id="331" w:name="Procedure_for_observing_the_behavior_of_"/>
      <w:bookmarkEnd w:id="331"/>
      <w:r>
        <w:rPr>
          <w:w w:val="105"/>
        </w:rPr>
        <w:t>Procedure for observing the behavior of the developed CNN model</w:t>
      </w:r>
    </w:p>
    <w:p w14:paraId="000D62AC" w14:textId="643EE6E3" w:rsidR="005143EB" w:rsidDel="00ED050C" w:rsidRDefault="00000000">
      <w:pPr>
        <w:pStyle w:val="Textoindependiente"/>
        <w:spacing w:before="113" w:line="213" w:lineRule="auto"/>
        <w:ind w:left="321" w:right="1829"/>
        <w:jc w:val="both"/>
        <w:rPr>
          <w:del w:id="332" w:author="Microsoft Office User" w:date="2024-02-07T09:17:00Z"/>
          <w:rFonts w:ascii="Eras Medium ITC"/>
        </w:rPr>
      </w:pPr>
      <w:r>
        <w:t>Since</w:t>
      </w:r>
      <w:r>
        <w:rPr>
          <w:spacing w:val="-1"/>
        </w:rPr>
        <w:t xml:space="preserve"> </w:t>
      </w:r>
      <w:ins w:id="333" w:author="Microsoft Office User" w:date="2024-02-07T08:27:00Z">
        <w:r w:rsidR="00E05491">
          <w:t xml:space="preserve">other methodologies </w:t>
        </w:r>
      </w:ins>
      <w:ins w:id="334" w:author="Microsoft Office User" w:date="2024-02-07T08:41:00Z">
        <w:r w:rsidR="00863023">
          <w:t>already classified</w:t>
        </w:r>
      </w:ins>
      <w:del w:id="335" w:author="Microsoft Office User" w:date="2024-02-07T08:27:00Z">
        <w:r w:rsidDel="00E05491">
          <w:delText>there</w:delText>
        </w:r>
        <w:r w:rsidDel="00E05491">
          <w:rPr>
            <w:spacing w:val="-1"/>
          </w:rPr>
          <w:delText xml:space="preserve"> </w:delText>
        </w:r>
        <w:r w:rsidDel="00E05491">
          <w:delText>were</w:delText>
        </w:r>
        <w:r w:rsidDel="00E05491">
          <w:rPr>
            <w:spacing w:val="-1"/>
          </w:rPr>
          <w:delText xml:space="preserve"> </w:delText>
        </w:r>
        <w:r w:rsidDel="00E05491">
          <w:delText>already</w:delText>
        </w:r>
        <w:r w:rsidDel="00E05491">
          <w:rPr>
            <w:spacing w:val="-1"/>
          </w:rPr>
          <w:delText xml:space="preserve"> </w:delText>
        </w:r>
        <w:r w:rsidDel="00E05491">
          <w:delText>other</w:delText>
        </w:r>
        <w:r w:rsidDel="00E05491">
          <w:rPr>
            <w:spacing w:val="-1"/>
          </w:rPr>
          <w:delText xml:space="preserve"> </w:delText>
        </w:r>
        <w:r w:rsidDel="00E05491">
          <w:delText>methodologies</w:delText>
        </w:r>
      </w:del>
      <w:del w:id="336" w:author="Microsoft Office User" w:date="2024-02-07T08:41:00Z">
        <w:r w:rsidDel="00863023">
          <w:rPr>
            <w:spacing w:val="-1"/>
          </w:rPr>
          <w:delText xml:space="preserve"> </w:delText>
        </w:r>
        <w:r w:rsidDel="00863023">
          <w:delText>classifying</w:delText>
        </w:r>
      </w:del>
      <w:r>
        <w:rPr>
          <w:spacing w:val="-1"/>
        </w:rPr>
        <w:t xml:space="preserve"> </w:t>
      </w:r>
      <w:r>
        <w:t>the</w:t>
      </w:r>
      <w:r>
        <w:rPr>
          <w:spacing w:val="-1"/>
        </w:rPr>
        <w:t xml:space="preserve"> </w:t>
      </w:r>
      <w:r>
        <w:t>dataset,</w:t>
      </w:r>
      <w:r>
        <w:rPr>
          <w:spacing w:val="-1"/>
        </w:rPr>
        <w:t xml:space="preserve"> </w:t>
      </w:r>
      <w:r>
        <w:t>we</w:t>
      </w:r>
      <w:r>
        <w:rPr>
          <w:spacing w:val="-1"/>
        </w:rPr>
        <w:t xml:space="preserve"> </w:t>
      </w:r>
      <w:ins w:id="337" w:author="Microsoft Office User" w:date="2024-02-07T08:41:00Z">
        <w:r w:rsidR="00863023">
          <w:t>adopted</w:t>
        </w:r>
      </w:ins>
      <w:del w:id="338" w:author="Microsoft Office User" w:date="2024-02-07T08:41:00Z">
        <w:r w:rsidDel="00863023">
          <w:delText>decided</w:delText>
        </w:r>
        <w:r w:rsidDel="00863023">
          <w:rPr>
            <w:spacing w:val="-1"/>
          </w:rPr>
          <w:delText xml:space="preserve"> </w:delText>
        </w:r>
        <w:r w:rsidDel="00863023">
          <w:delText>to adopt</w:delText>
        </w:r>
      </w:del>
      <w:r>
        <w:t xml:space="preserve"> their approaches </w:t>
      </w:r>
      <w:ins w:id="339" w:author="Microsoft Office User" w:date="2024-02-07T08:27:00Z">
        <w:r w:rsidR="00E05491">
          <w:t>to compare</w:t>
        </w:r>
      </w:ins>
      <w:del w:id="340" w:author="Microsoft Office User" w:date="2024-02-07T08:27:00Z">
        <w:r w:rsidDel="00E05491">
          <w:delText>with the aim of conducting a comparison with</w:delText>
        </w:r>
      </w:del>
      <w:r>
        <w:t xml:space="preserve"> our results. </w:t>
      </w:r>
      <w:r>
        <w:rPr>
          <w:spacing w:val="-2"/>
        </w:rPr>
        <w:t>This</w:t>
      </w:r>
      <w:r>
        <w:rPr>
          <w:spacing w:val="-7"/>
        </w:rPr>
        <w:t xml:space="preserve"> </w:t>
      </w:r>
      <w:r>
        <w:rPr>
          <w:spacing w:val="-2"/>
        </w:rPr>
        <w:t>process</w:t>
      </w:r>
      <w:r>
        <w:rPr>
          <w:spacing w:val="-7"/>
        </w:rPr>
        <w:t xml:space="preserve"> </w:t>
      </w:r>
      <w:r>
        <w:rPr>
          <w:spacing w:val="-2"/>
        </w:rPr>
        <w:t>allowed</w:t>
      </w:r>
      <w:r>
        <w:rPr>
          <w:spacing w:val="-7"/>
        </w:rPr>
        <w:t xml:space="preserve"> </w:t>
      </w:r>
      <w:r>
        <w:rPr>
          <w:spacing w:val="-2"/>
        </w:rPr>
        <w:t>us</w:t>
      </w:r>
      <w:r>
        <w:rPr>
          <w:spacing w:val="-7"/>
        </w:rPr>
        <w:t xml:space="preserve"> </w:t>
      </w:r>
      <w:r>
        <w:rPr>
          <w:spacing w:val="-2"/>
        </w:rPr>
        <w:t>to</w:t>
      </w:r>
      <w:r>
        <w:rPr>
          <w:spacing w:val="-7"/>
        </w:rPr>
        <w:t xml:space="preserve"> </w:t>
      </w:r>
      <w:r>
        <w:rPr>
          <w:spacing w:val="-2"/>
        </w:rPr>
        <w:t>observe</w:t>
      </w:r>
      <w:r>
        <w:rPr>
          <w:spacing w:val="-7"/>
        </w:rPr>
        <w:t xml:space="preserve"> </w:t>
      </w:r>
      <w:r>
        <w:rPr>
          <w:spacing w:val="-2"/>
        </w:rPr>
        <w:t>the</w:t>
      </w:r>
      <w:r>
        <w:rPr>
          <w:spacing w:val="-7"/>
        </w:rPr>
        <w:t xml:space="preserve"> </w:t>
      </w:r>
      <w:r>
        <w:rPr>
          <w:spacing w:val="-2"/>
        </w:rPr>
        <w:t>behavior</w:t>
      </w:r>
      <w:r>
        <w:rPr>
          <w:spacing w:val="-7"/>
        </w:rPr>
        <w:t xml:space="preserve"> </w:t>
      </w:r>
      <w:r>
        <w:rPr>
          <w:spacing w:val="-2"/>
        </w:rPr>
        <w:t>of</w:t>
      </w:r>
      <w:r>
        <w:rPr>
          <w:spacing w:val="-7"/>
        </w:rPr>
        <w:t xml:space="preserve"> </w:t>
      </w:r>
      <w:r>
        <w:rPr>
          <w:spacing w:val="-2"/>
        </w:rPr>
        <w:t>the</w:t>
      </w:r>
      <w:r>
        <w:rPr>
          <w:spacing w:val="-7"/>
        </w:rPr>
        <w:t xml:space="preserve"> </w:t>
      </w:r>
      <w:r>
        <w:rPr>
          <w:spacing w:val="-2"/>
        </w:rPr>
        <w:t>developed</w:t>
      </w:r>
      <w:r>
        <w:rPr>
          <w:spacing w:val="-7"/>
        </w:rPr>
        <w:t xml:space="preserve"> </w:t>
      </w:r>
      <w:r>
        <w:rPr>
          <w:spacing w:val="-2"/>
        </w:rPr>
        <w:t>model.</w:t>
      </w:r>
      <w:r>
        <w:rPr>
          <w:spacing w:val="-7"/>
        </w:rPr>
        <w:t xml:space="preserve"> </w:t>
      </w:r>
      <w:r>
        <w:rPr>
          <w:spacing w:val="-2"/>
        </w:rPr>
        <w:t>Based</w:t>
      </w:r>
      <w:r>
        <w:rPr>
          <w:spacing w:val="-7"/>
        </w:rPr>
        <w:t xml:space="preserve"> </w:t>
      </w:r>
      <w:r>
        <w:rPr>
          <w:spacing w:val="-2"/>
        </w:rPr>
        <w:t>on</w:t>
      </w:r>
      <w:r>
        <w:rPr>
          <w:spacing w:val="-7"/>
        </w:rPr>
        <w:t xml:space="preserve"> </w:t>
      </w:r>
      <w:r>
        <w:rPr>
          <w:spacing w:val="-2"/>
        </w:rPr>
        <w:t>the methodology</w:t>
      </w:r>
      <w:r>
        <w:rPr>
          <w:spacing w:val="-11"/>
        </w:rPr>
        <w:t xml:space="preserve"> </w:t>
      </w:r>
      <w:r>
        <w:rPr>
          <w:spacing w:val="-2"/>
        </w:rPr>
        <w:t>proposed</w:t>
      </w:r>
      <w:r>
        <w:rPr>
          <w:spacing w:val="-10"/>
        </w:rPr>
        <w:t xml:space="preserve"> </w:t>
      </w:r>
      <w:r>
        <w:rPr>
          <w:spacing w:val="-2"/>
        </w:rPr>
        <w:t>by</w:t>
      </w:r>
      <w:r>
        <w:rPr>
          <w:spacing w:val="-11"/>
        </w:rPr>
        <w:t xml:space="preserve"> </w:t>
      </w:r>
      <w:r>
        <w:rPr>
          <w:spacing w:val="-2"/>
        </w:rPr>
        <w:t>Jin</w:t>
      </w:r>
      <w:r>
        <w:rPr>
          <w:spacing w:val="-10"/>
        </w:rPr>
        <w:t xml:space="preserve"> </w:t>
      </w:r>
      <w:r>
        <w:rPr>
          <w:spacing w:val="-2"/>
        </w:rPr>
        <w:t>et</w:t>
      </w:r>
      <w:r>
        <w:rPr>
          <w:spacing w:val="-11"/>
        </w:rPr>
        <w:t xml:space="preserve"> </w:t>
      </w:r>
      <w:r>
        <w:rPr>
          <w:spacing w:val="-2"/>
        </w:rPr>
        <w:t>al.</w:t>
      </w:r>
      <w:r>
        <w:rPr>
          <w:spacing w:val="-10"/>
        </w:rPr>
        <w:t xml:space="preserve"> </w:t>
      </w:r>
      <w:r>
        <w:rPr>
          <w:spacing w:val="-2"/>
        </w:rPr>
        <w:t>[</w:t>
      </w:r>
      <w:hyperlink w:anchor="_bookmark20" w:history="1">
        <w:r>
          <w:rPr>
            <w:color w:val="0000FF"/>
            <w:spacing w:val="-2"/>
          </w:rPr>
          <w:t>8</w:t>
        </w:r>
      </w:hyperlink>
      <w:r>
        <w:rPr>
          <w:spacing w:val="-2"/>
        </w:rPr>
        <w:t>],</w:t>
      </w:r>
      <w:r>
        <w:rPr>
          <w:spacing w:val="-11"/>
        </w:rPr>
        <w:t xml:space="preserve"> </w:t>
      </w:r>
      <w:r>
        <w:rPr>
          <w:spacing w:val="-2"/>
        </w:rPr>
        <w:t>we</w:t>
      </w:r>
      <w:r>
        <w:rPr>
          <w:spacing w:val="-10"/>
        </w:rPr>
        <w:t xml:space="preserve"> </w:t>
      </w:r>
      <w:r>
        <w:rPr>
          <w:spacing w:val="-2"/>
        </w:rPr>
        <w:t>employed</w:t>
      </w:r>
      <w:r>
        <w:rPr>
          <w:spacing w:val="-11"/>
        </w:rPr>
        <w:t xml:space="preserve"> </w:t>
      </w:r>
      <w:r>
        <w:rPr>
          <w:spacing w:val="-2"/>
        </w:rPr>
        <w:t>the</w:t>
      </w:r>
      <w:r>
        <w:rPr>
          <w:spacing w:val="-10"/>
        </w:rPr>
        <w:t xml:space="preserve"> </w:t>
      </w:r>
      <w:r>
        <w:rPr>
          <w:spacing w:val="-2"/>
        </w:rPr>
        <w:t>data</w:t>
      </w:r>
      <w:r>
        <w:rPr>
          <w:spacing w:val="-11"/>
        </w:rPr>
        <w:t xml:space="preserve"> </w:t>
      </w:r>
      <w:r>
        <w:rPr>
          <w:spacing w:val="-2"/>
        </w:rPr>
        <w:t>augmentation</w:t>
      </w:r>
      <w:r>
        <w:rPr>
          <w:spacing w:val="-10"/>
        </w:rPr>
        <w:t xml:space="preserve"> </w:t>
      </w:r>
      <w:r>
        <w:rPr>
          <w:spacing w:val="-2"/>
        </w:rPr>
        <w:t xml:space="preserve">technique </w:t>
      </w:r>
      <w:r>
        <w:t>WGAN-GP [</w:t>
      </w:r>
      <w:hyperlink w:anchor="_bookmark29" w:history="1">
        <w:r>
          <w:rPr>
            <w:color w:val="0000FF"/>
          </w:rPr>
          <w:t>17</w:t>
        </w:r>
      </w:hyperlink>
      <w:r>
        <w:t xml:space="preserve">] (see Figure </w:t>
      </w:r>
      <w:hyperlink w:anchor="_bookmark0" w:history="1">
        <w:r>
          <w:rPr>
            <w:color w:val="0000FF"/>
          </w:rPr>
          <w:t>1</w:t>
        </w:r>
      </w:hyperlink>
      <w:r>
        <w:t>b). This network is an improvement of a Generative Adversarial Network (GAN) that focuses on gradient penalty to address the issue</w:t>
      </w:r>
      <w:r>
        <w:rPr>
          <w:spacing w:val="40"/>
        </w:rPr>
        <w:t xml:space="preserve"> </w:t>
      </w:r>
      <w:r>
        <w:t xml:space="preserve">of gradient fading. It stands out for its fast convergence rate and greater stability </w:t>
      </w:r>
      <w:ins w:id="341" w:author="Microsoft Office User" w:date="2024-02-07T08:27:00Z">
        <w:r w:rsidR="00E05491">
          <w:t>than</w:t>
        </w:r>
      </w:ins>
      <w:del w:id="342" w:author="Microsoft Office User" w:date="2024-02-07T08:27:00Z">
        <w:r w:rsidDel="00E05491">
          <w:delText>compared</w:delText>
        </w:r>
        <w:r w:rsidDel="00E05491">
          <w:rPr>
            <w:spacing w:val="-7"/>
          </w:rPr>
          <w:delText xml:space="preserve"> </w:delText>
        </w:r>
        <w:r w:rsidDel="00E05491">
          <w:delText>to</w:delText>
        </w:r>
      </w:del>
      <w:r>
        <w:rPr>
          <w:spacing w:val="-7"/>
        </w:rPr>
        <w:t xml:space="preserve"> </w:t>
      </w:r>
      <w:r>
        <w:t>its</w:t>
      </w:r>
      <w:r>
        <w:rPr>
          <w:spacing w:val="-7"/>
        </w:rPr>
        <w:t xml:space="preserve"> </w:t>
      </w:r>
      <w:r>
        <w:t>predecessor,</w:t>
      </w:r>
      <w:r>
        <w:rPr>
          <w:spacing w:val="-7"/>
        </w:rPr>
        <w:t xml:space="preserve"> </w:t>
      </w:r>
      <w:r>
        <w:t>WGAN.</w:t>
      </w:r>
      <w:r>
        <w:rPr>
          <w:spacing w:val="-7"/>
        </w:rPr>
        <w:t xml:space="preserve"> </w:t>
      </w:r>
      <w:r>
        <w:t>The</w:t>
      </w:r>
      <w:r>
        <w:rPr>
          <w:spacing w:val="-7"/>
        </w:rPr>
        <w:t xml:space="preserve"> </w:t>
      </w:r>
      <w:r>
        <w:t>WGAN-GP</w:t>
      </w:r>
      <w:r>
        <w:rPr>
          <w:spacing w:val="-7"/>
        </w:rPr>
        <w:t xml:space="preserve"> </w:t>
      </w:r>
      <w:r>
        <w:t>was</w:t>
      </w:r>
      <w:r>
        <w:rPr>
          <w:spacing w:val="-7"/>
        </w:rPr>
        <w:t xml:space="preserve"> </w:t>
      </w:r>
      <w:r>
        <w:t>trained</w:t>
      </w:r>
      <w:r>
        <w:rPr>
          <w:spacing w:val="-7"/>
        </w:rPr>
        <w:t xml:space="preserve"> </w:t>
      </w:r>
      <w:r>
        <w:t>using</w:t>
      </w:r>
      <w:r>
        <w:rPr>
          <w:spacing w:val="-7"/>
        </w:rPr>
        <w:t xml:space="preserve"> </w:t>
      </w:r>
      <w:r>
        <w:t>a</w:t>
      </w:r>
      <w:r>
        <w:rPr>
          <w:spacing w:val="-7"/>
        </w:rPr>
        <w:t xml:space="preserve"> </w:t>
      </w:r>
      <w:r>
        <w:t>batch</w:t>
      </w:r>
      <w:r>
        <w:rPr>
          <w:spacing w:val="-7"/>
        </w:rPr>
        <w:t xml:space="preserve"> </w:t>
      </w:r>
      <w:r>
        <w:t>size of</w:t>
      </w:r>
      <w:r>
        <w:rPr>
          <w:spacing w:val="-6"/>
        </w:rPr>
        <w:t xml:space="preserve"> </w:t>
      </w:r>
      <w:r>
        <w:t>4</w:t>
      </w:r>
      <w:r>
        <w:rPr>
          <w:spacing w:val="-6"/>
        </w:rPr>
        <w:t xml:space="preserve"> </w:t>
      </w:r>
      <w:r>
        <w:t>for</w:t>
      </w:r>
      <w:r>
        <w:rPr>
          <w:spacing w:val="-6"/>
        </w:rPr>
        <w:t xml:space="preserve"> </w:t>
      </w:r>
      <w:r>
        <w:t>Anaphase</w:t>
      </w:r>
      <w:r>
        <w:rPr>
          <w:spacing w:val="-6"/>
        </w:rPr>
        <w:t xml:space="preserve"> </w:t>
      </w:r>
      <w:r>
        <w:t>and</w:t>
      </w:r>
      <w:r>
        <w:rPr>
          <w:spacing w:val="-6"/>
        </w:rPr>
        <w:t xml:space="preserve"> </w:t>
      </w:r>
      <w:r>
        <w:t>Telophase</w:t>
      </w:r>
      <w:del w:id="343" w:author="Microsoft Office User" w:date="2024-02-07T11:58:00Z">
        <w:r w:rsidDel="00A50020">
          <w:delText>,</w:delText>
        </w:r>
      </w:del>
      <w:r>
        <w:rPr>
          <w:spacing w:val="-6"/>
        </w:rPr>
        <w:t xml:space="preserve"> </w:t>
      </w:r>
      <w:r>
        <w:t>and</w:t>
      </w:r>
      <w:r>
        <w:rPr>
          <w:spacing w:val="-6"/>
        </w:rPr>
        <w:t xml:space="preserve"> </w:t>
      </w:r>
      <w:r>
        <w:t>16</w:t>
      </w:r>
      <w:r>
        <w:rPr>
          <w:spacing w:val="-6"/>
        </w:rPr>
        <w:t xml:space="preserve"> </w:t>
      </w:r>
      <w:r>
        <w:t>for</w:t>
      </w:r>
      <w:r>
        <w:rPr>
          <w:spacing w:val="-6"/>
        </w:rPr>
        <w:t xml:space="preserve"> </w:t>
      </w:r>
      <w:r>
        <w:t>Metaphase</w:t>
      </w:r>
      <w:r>
        <w:rPr>
          <w:spacing w:val="-6"/>
        </w:rPr>
        <w:t xml:space="preserve"> </w:t>
      </w:r>
      <w:r>
        <w:t>and</w:t>
      </w:r>
      <w:r>
        <w:rPr>
          <w:spacing w:val="-6"/>
        </w:rPr>
        <w:t xml:space="preserve"> </w:t>
      </w:r>
      <w:r>
        <w:t>Prophase.</w:t>
      </w:r>
      <w:r>
        <w:rPr>
          <w:spacing w:val="-6"/>
        </w:rPr>
        <w:t xml:space="preserve"> </w:t>
      </w:r>
      <w:ins w:id="344" w:author="Microsoft Office User" w:date="2024-02-07T08:27:00Z">
        <w:r w:rsidR="00E05491">
          <w:t>The training</w:t>
        </w:r>
      </w:ins>
      <w:del w:id="345" w:author="Microsoft Office User" w:date="2024-02-07T08:27:00Z">
        <w:r w:rsidDel="00E05491">
          <w:delText>Training</w:delText>
        </w:r>
      </w:del>
      <w:r>
        <w:rPr>
          <w:spacing w:val="-6"/>
        </w:rPr>
        <w:t xml:space="preserve"> </w:t>
      </w:r>
      <w:r>
        <w:t>was carried</w:t>
      </w:r>
      <w:r>
        <w:rPr>
          <w:spacing w:val="11"/>
        </w:rPr>
        <w:t xml:space="preserve"> </w:t>
      </w:r>
      <w:r>
        <w:t>out</w:t>
      </w:r>
      <w:r>
        <w:rPr>
          <w:spacing w:val="11"/>
        </w:rPr>
        <w:t xml:space="preserve"> </w:t>
      </w:r>
      <w:r>
        <w:t>for</w:t>
      </w:r>
      <w:r>
        <w:rPr>
          <w:spacing w:val="12"/>
        </w:rPr>
        <w:t xml:space="preserve"> </w:t>
      </w:r>
      <w:r>
        <w:t>7000</w:t>
      </w:r>
      <w:r>
        <w:rPr>
          <w:spacing w:val="11"/>
        </w:rPr>
        <w:t xml:space="preserve"> </w:t>
      </w:r>
      <w:r>
        <w:t>epochs</w:t>
      </w:r>
      <w:r>
        <w:rPr>
          <w:spacing w:val="11"/>
        </w:rPr>
        <w:t xml:space="preserve"> </w:t>
      </w:r>
      <w:r>
        <w:t>with</w:t>
      </w:r>
      <w:r>
        <w:rPr>
          <w:spacing w:val="12"/>
        </w:rPr>
        <w:t xml:space="preserve"> </w:t>
      </w:r>
      <w:r>
        <w:t>a</w:t>
      </w:r>
      <w:r>
        <w:rPr>
          <w:spacing w:val="11"/>
        </w:rPr>
        <w:t xml:space="preserve"> </w:t>
      </w:r>
      <w:r>
        <w:t>learning</w:t>
      </w:r>
      <w:r>
        <w:rPr>
          <w:spacing w:val="11"/>
        </w:rPr>
        <w:t xml:space="preserve"> </w:t>
      </w:r>
      <w:r>
        <w:t>rate</w:t>
      </w:r>
      <w:r>
        <w:rPr>
          <w:spacing w:val="12"/>
        </w:rPr>
        <w:t xml:space="preserve"> </w:t>
      </w:r>
      <w:r>
        <w:t>of</w:t>
      </w:r>
      <w:r>
        <w:rPr>
          <w:spacing w:val="11"/>
        </w:rPr>
        <w:t xml:space="preserve"> </w:t>
      </w:r>
      <w:r>
        <w:t>0.00001,</w:t>
      </w:r>
      <w:r>
        <w:rPr>
          <w:spacing w:val="12"/>
        </w:rPr>
        <w:t xml:space="preserve"> </w:t>
      </w:r>
      <w:r>
        <w:rPr>
          <w:rFonts w:ascii="Bookman Old Style"/>
          <w:i/>
        </w:rPr>
        <w:t>beta</w:t>
      </w:r>
      <w:r>
        <w:rPr>
          <w:rFonts w:ascii="Eras Medium ITC"/>
          <w:vertAlign w:val="subscript"/>
        </w:rPr>
        <w:t>1</w:t>
      </w:r>
      <w:r>
        <w:rPr>
          <w:rFonts w:ascii="Eras Medium ITC"/>
          <w:spacing w:val="7"/>
          <w:w w:val="125"/>
        </w:rPr>
        <w:t xml:space="preserve"> </w:t>
      </w:r>
      <w:r>
        <w:rPr>
          <w:w w:val="125"/>
        </w:rPr>
        <w:t>=</w:t>
      </w:r>
      <w:r>
        <w:rPr>
          <w:spacing w:val="-1"/>
          <w:w w:val="125"/>
        </w:rPr>
        <w:t xml:space="preserve"> </w:t>
      </w:r>
      <w:r>
        <w:t>0.01,</w:t>
      </w:r>
      <w:r>
        <w:rPr>
          <w:spacing w:val="12"/>
        </w:rPr>
        <w:t xml:space="preserve"> </w:t>
      </w:r>
      <w:r>
        <w:t>and</w:t>
      </w:r>
      <w:r>
        <w:rPr>
          <w:spacing w:val="11"/>
        </w:rPr>
        <w:t xml:space="preserve"> </w:t>
      </w:r>
      <w:r>
        <w:rPr>
          <w:rFonts w:ascii="Bookman Old Style"/>
          <w:i/>
          <w:spacing w:val="-2"/>
          <w:w w:val="95"/>
        </w:rPr>
        <w:t>beta</w:t>
      </w:r>
      <w:r>
        <w:rPr>
          <w:rFonts w:ascii="Eras Medium ITC"/>
          <w:spacing w:val="-2"/>
          <w:w w:val="95"/>
          <w:vertAlign w:val="subscript"/>
        </w:rPr>
        <w:t>2</w:t>
      </w:r>
      <w:ins w:id="346" w:author="Microsoft Office User" w:date="2024-02-07T09:17:00Z">
        <w:r w:rsidR="00ED050C">
          <w:rPr>
            <w:w w:val="125"/>
          </w:rPr>
          <w:t xml:space="preserve"> </w:t>
        </w:r>
      </w:ins>
    </w:p>
    <w:p w14:paraId="1C8F0BDF" w14:textId="77777777" w:rsidR="005143EB" w:rsidRDefault="00000000">
      <w:pPr>
        <w:pStyle w:val="Textoindependiente"/>
        <w:spacing w:before="113" w:line="213" w:lineRule="auto"/>
        <w:ind w:left="321" w:right="1829"/>
        <w:jc w:val="both"/>
        <w:pPrChange w:id="347" w:author="Microsoft Office User" w:date="2024-02-07T09:17:00Z">
          <w:pPr>
            <w:pStyle w:val="Textoindependiente"/>
            <w:spacing w:line="213" w:lineRule="auto"/>
            <w:ind w:left="321" w:right="1829"/>
            <w:jc w:val="both"/>
          </w:pPr>
        </w:pPrChange>
      </w:pPr>
      <w:r>
        <w:rPr>
          <w:w w:val="125"/>
        </w:rPr>
        <w:t xml:space="preserve">= </w:t>
      </w:r>
      <w:r>
        <w:t xml:space="preserve">0.999. The image size was adjusted from </w:t>
      </w:r>
      <w:r>
        <w:rPr>
          <w:rFonts w:ascii="Garamond" w:hAnsi="Garamond"/>
        </w:rPr>
        <w:t xml:space="preserve">66 </w:t>
      </w:r>
      <w:r>
        <w:rPr>
          <w:rFonts w:ascii="Verdana" w:hAnsi="Verdana"/>
          <w:i/>
        </w:rPr>
        <w:t>×</w:t>
      </w:r>
      <w:r>
        <w:rPr>
          <w:rFonts w:ascii="Verdana" w:hAnsi="Verdana"/>
          <w:i/>
          <w:spacing w:val="-14"/>
        </w:rPr>
        <w:t xml:space="preserve"> </w:t>
      </w:r>
      <w:r>
        <w:rPr>
          <w:rFonts w:ascii="Garamond" w:hAnsi="Garamond"/>
        </w:rPr>
        <w:t xml:space="preserve">66 </w:t>
      </w:r>
      <w:r>
        <w:rPr>
          <w:rFonts w:ascii="Verdana" w:hAnsi="Verdana"/>
          <w:i/>
        </w:rPr>
        <w:t>×</w:t>
      </w:r>
      <w:r>
        <w:rPr>
          <w:rFonts w:ascii="Verdana" w:hAnsi="Verdana"/>
          <w:i/>
          <w:spacing w:val="-14"/>
        </w:rPr>
        <w:t xml:space="preserve"> </w:t>
      </w:r>
      <w:r>
        <w:rPr>
          <w:rFonts w:ascii="Garamond" w:hAnsi="Garamond"/>
        </w:rPr>
        <w:t xml:space="preserve">3 </w:t>
      </w:r>
      <w:r>
        <w:t xml:space="preserve">to </w:t>
      </w:r>
      <w:r>
        <w:rPr>
          <w:rFonts w:ascii="Garamond" w:hAnsi="Garamond"/>
        </w:rPr>
        <w:t xml:space="preserve">64 </w:t>
      </w:r>
      <w:r>
        <w:rPr>
          <w:rFonts w:ascii="Verdana" w:hAnsi="Verdana"/>
          <w:i/>
        </w:rPr>
        <w:t>×</w:t>
      </w:r>
      <w:r>
        <w:rPr>
          <w:rFonts w:ascii="Verdana" w:hAnsi="Verdana"/>
          <w:i/>
          <w:spacing w:val="-14"/>
        </w:rPr>
        <w:t xml:space="preserve"> </w:t>
      </w:r>
      <w:r>
        <w:rPr>
          <w:rFonts w:ascii="Garamond" w:hAnsi="Garamond"/>
        </w:rPr>
        <w:t xml:space="preserve">64 </w:t>
      </w:r>
      <w:r>
        <w:rPr>
          <w:rFonts w:ascii="Verdana" w:hAnsi="Verdana"/>
          <w:i/>
        </w:rPr>
        <w:t>×</w:t>
      </w:r>
      <w:r>
        <w:rPr>
          <w:rFonts w:ascii="Verdana" w:hAnsi="Verdana"/>
          <w:i/>
          <w:spacing w:val="-14"/>
        </w:rPr>
        <w:t xml:space="preserve"> </w:t>
      </w:r>
      <w:r>
        <w:rPr>
          <w:rFonts w:ascii="Garamond" w:hAnsi="Garamond"/>
        </w:rPr>
        <w:t>3</w:t>
      </w:r>
      <w:r>
        <w:t>. Network hyperparameters</w:t>
      </w:r>
      <w:r>
        <w:rPr>
          <w:spacing w:val="-5"/>
        </w:rPr>
        <w:t xml:space="preserve"> </w:t>
      </w:r>
      <w:r>
        <w:t>were</w:t>
      </w:r>
      <w:r>
        <w:rPr>
          <w:spacing w:val="-5"/>
        </w:rPr>
        <w:t xml:space="preserve"> </w:t>
      </w:r>
      <w:r>
        <w:t>maintained</w:t>
      </w:r>
      <w:r>
        <w:rPr>
          <w:spacing w:val="-5"/>
        </w:rPr>
        <w:t xml:space="preserve"> </w:t>
      </w:r>
      <w:r>
        <w:t>at</w:t>
      </w:r>
      <w:r>
        <w:rPr>
          <w:spacing w:val="-5"/>
        </w:rPr>
        <w:t xml:space="preserve"> </w:t>
      </w:r>
      <w:r>
        <w:t>their</w:t>
      </w:r>
      <w:r>
        <w:rPr>
          <w:spacing w:val="-5"/>
        </w:rPr>
        <w:t xml:space="preserve"> </w:t>
      </w:r>
      <w:r>
        <w:t>default</w:t>
      </w:r>
      <w:r>
        <w:rPr>
          <w:spacing w:val="-5"/>
        </w:rPr>
        <w:t xml:space="preserve"> </w:t>
      </w:r>
      <w:r>
        <w:t>values.</w:t>
      </w:r>
      <w:r>
        <w:rPr>
          <w:spacing w:val="-5"/>
        </w:rPr>
        <w:t xml:space="preserve"> </w:t>
      </w:r>
      <w:r>
        <w:t>Additionally,</w:t>
      </w:r>
      <w:r>
        <w:rPr>
          <w:spacing w:val="-5"/>
        </w:rPr>
        <w:t xml:space="preserve"> </w:t>
      </w:r>
      <w:r>
        <w:t>the</w:t>
      </w:r>
      <w:r>
        <w:rPr>
          <w:spacing w:val="-5"/>
        </w:rPr>
        <w:t xml:space="preserve"> </w:t>
      </w:r>
      <w:r>
        <w:t>G1</w:t>
      </w:r>
      <w:r>
        <w:rPr>
          <w:spacing w:val="-5"/>
        </w:rPr>
        <w:t xml:space="preserve"> </w:t>
      </w:r>
      <w:r>
        <w:t xml:space="preserve">class </w:t>
      </w:r>
      <w:r>
        <w:rPr>
          <w:spacing w:val="-2"/>
        </w:rPr>
        <w:t>had</w:t>
      </w:r>
      <w:r>
        <w:rPr>
          <w:spacing w:val="-7"/>
        </w:rPr>
        <w:t xml:space="preserve"> </w:t>
      </w:r>
      <w:del w:id="348" w:author="Microsoft Office User" w:date="2024-02-07T08:28:00Z">
        <w:r w:rsidDel="00E05491">
          <w:rPr>
            <w:spacing w:val="-2"/>
          </w:rPr>
          <w:delText>an</w:delText>
        </w:r>
        <w:r w:rsidDel="00E05491">
          <w:rPr>
            <w:spacing w:val="-7"/>
          </w:rPr>
          <w:delText xml:space="preserve"> </w:delText>
        </w:r>
      </w:del>
      <w:r>
        <w:rPr>
          <w:spacing w:val="-2"/>
        </w:rPr>
        <w:t>excess</w:t>
      </w:r>
      <w:r>
        <w:rPr>
          <w:spacing w:val="-7"/>
        </w:rPr>
        <w:t xml:space="preserve"> </w:t>
      </w:r>
      <w:del w:id="349" w:author="Microsoft Office User" w:date="2024-02-07T08:28:00Z">
        <w:r w:rsidDel="00E05491">
          <w:rPr>
            <w:spacing w:val="-2"/>
          </w:rPr>
          <w:delText>of</w:delText>
        </w:r>
        <w:r w:rsidDel="00E05491">
          <w:rPr>
            <w:spacing w:val="-7"/>
          </w:rPr>
          <w:delText xml:space="preserve"> </w:delText>
        </w:r>
      </w:del>
      <w:r>
        <w:rPr>
          <w:spacing w:val="-2"/>
        </w:rPr>
        <w:t>samples,</w:t>
      </w:r>
      <w:r>
        <w:rPr>
          <w:spacing w:val="-7"/>
        </w:rPr>
        <w:t xml:space="preserve"> </w:t>
      </w:r>
      <w:r>
        <w:rPr>
          <w:spacing w:val="-2"/>
        </w:rPr>
        <w:t>so</w:t>
      </w:r>
      <w:r>
        <w:rPr>
          <w:spacing w:val="-7"/>
        </w:rPr>
        <w:t xml:space="preserve"> </w:t>
      </w:r>
      <w:r>
        <w:rPr>
          <w:spacing w:val="-2"/>
        </w:rPr>
        <w:t>subsampling</w:t>
      </w:r>
      <w:r>
        <w:rPr>
          <w:spacing w:val="-7"/>
        </w:rPr>
        <w:t xml:space="preserve"> </w:t>
      </w:r>
      <w:r>
        <w:rPr>
          <w:spacing w:val="-2"/>
        </w:rPr>
        <w:t>was</w:t>
      </w:r>
      <w:r>
        <w:rPr>
          <w:spacing w:val="-7"/>
        </w:rPr>
        <w:t xml:space="preserve"> </w:t>
      </w:r>
      <w:r>
        <w:rPr>
          <w:spacing w:val="-2"/>
        </w:rPr>
        <w:t>applied</w:t>
      </w:r>
      <w:r>
        <w:rPr>
          <w:spacing w:val="-7"/>
        </w:rPr>
        <w:t xml:space="preserve"> </w:t>
      </w:r>
      <w:r>
        <w:rPr>
          <w:spacing w:val="-2"/>
        </w:rPr>
        <w:t>by</w:t>
      </w:r>
      <w:r>
        <w:rPr>
          <w:spacing w:val="-7"/>
        </w:rPr>
        <w:t xml:space="preserve"> </w:t>
      </w:r>
      <w:r>
        <w:rPr>
          <w:spacing w:val="-2"/>
        </w:rPr>
        <w:t>randomly</w:t>
      </w:r>
      <w:r>
        <w:rPr>
          <w:spacing w:val="-7"/>
        </w:rPr>
        <w:t xml:space="preserve"> </w:t>
      </w:r>
      <w:r>
        <w:rPr>
          <w:spacing w:val="-2"/>
        </w:rPr>
        <w:t>removing</w:t>
      </w:r>
      <w:r>
        <w:rPr>
          <w:spacing w:val="-7"/>
        </w:rPr>
        <w:t xml:space="preserve"> </w:t>
      </w:r>
      <w:r>
        <w:rPr>
          <w:spacing w:val="-2"/>
        </w:rPr>
        <w:t xml:space="preserve">images </w:t>
      </w:r>
      <w:r>
        <w:t xml:space="preserve">(see Figure </w:t>
      </w:r>
      <w:r>
        <w:fldChar w:fldCharType="begin"/>
      </w:r>
      <w:r>
        <w:instrText>HYPERLINK \l "_bookmark0"</w:instrText>
      </w:r>
      <w:r>
        <w:fldChar w:fldCharType="separate"/>
      </w:r>
      <w:r>
        <w:rPr>
          <w:color w:val="0000FF"/>
        </w:rPr>
        <w:t>1</w:t>
      </w:r>
      <w:r>
        <w:rPr>
          <w:color w:val="0000FF"/>
        </w:rPr>
        <w:fldChar w:fldCharType="end"/>
      </w:r>
      <w:r>
        <w:t xml:space="preserve">). All these steps were taken to </w:t>
      </w:r>
      <w:ins w:id="350" w:author="Microsoft Office User" w:date="2024-02-07T08:28:00Z">
        <w:r w:rsidR="00E05491">
          <w:t>balance</w:t>
        </w:r>
      </w:ins>
      <w:del w:id="351" w:author="Microsoft Office User" w:date="2024-02-07T08:28:00Z">
        <w:r w:rsidDel="00E05491">
          <w:delText>achieve a balance between</w:delText>
        </w:r>
      </w:del>
      <w:r>
        <w:t xml:space="preserve"> mitosis and interphase class samples.</w:t>
      </w:r>
    </w:p>
    <w:p w14:paraId="36C72402" w14:textId="3EC5093B" w:rsidR="005143EB" w:rsidRDefault="00000000">
      <w:pPr>
        <w:pStyle w:val="Textoindependiente"/>
        <w:spacing w:line="213" w:lineRule="auto"/>
        <w:ind w:left="321" w:right="1829" w:firstLine="300"/>
        <w:jc w:val="both"/>
      </w:pPr>
      <w:r>
        <w:t xml:space="preserve">Once the new dataset was prepared, we </w:t>
      </w:r>
      <w:ins w:id="352" w:author="Microsoft Office User" w:date="2024-02-07T08:28:00Z">
        <w:r w:rsidR="00E05491">
          <w:t>trained</w:t>
        </w:r>
      </w:ins>
      <w:del w:id="353" w:author="Microsoft Office User" w:date="2024-02-07T08:28:00Z">
        <w:r w:rsidDel="00E05491">
          <w:delText>proceeded to train</w:delText>
        </w:r>
      </w:del>
      <w:r>
        <w:t xml:space="preserve"> the model described in Section </w:t>
      </w:r>
      <w:hyperlink w:anchor="_bookmark2" w:history="1">
        <w:r>
          <w:rPr>
            <w:color w:val="0000FF"/>
          </w:rPr>
          <w:t>2.2</w:t>
        </w:r>
      </w:hyperlink>
      <w:r>
        <w:rPr>
          <w:color w:val="0000FF"/>
        </w:rPr>
        <w:t xml:space="preserve"> </w:t>
      </w:r>
      <w:r>
        <w:t xml:space="preserve">using the hyperparameters initially assigned. </w:t>
      </w:r>
      <w:proofErr w:type="spellStart"/>
      <w:r>
        <w:t>T</w:t>
      </w:r>
      <w:ins w:id="354" w:author="ef.duquevazquez" w:date="2024-02-07T20:14:00Z">
        <w:r w:rsidR="001B5F13">
          <w:tab/>
        </w:r>
      </w:ins>
      <w:r>
        <w:t>his</w:t>
      </w:r>
      <w:proofErr w:type="spellEnd"/>
      <w:r>
        <w:t xml:space="preserve"> process led to </w:t>
      </w:r>
      <w:ins w:id="355" w:author="Microsoft Office User" w:date="2024-02-07T08:42:00Z">
        <w:r w:rsidR="00863023">
          <w:t>acquiring</w:t>
        </w:r>
      </w:ins>
      <w:del w:id="356" w:author="Microsoft Office User" w:date="2024-02-07T08:42:00Z">
        <w:r w:rsidDel="00863023">
          <w:delText>the acquisition of</w:delText>
        </w:r>
      </w:del>
      <w:r>
        <w:t xml:space="preserve"> new performance values for </w:t>
      </w:r>
      <w:ins w:id="357" w:author="Microsoft Office User" w:date="2024-02-07T08:28:00Z">
        <w:r w:rsidR="00E05491">
          <w:t>classifying</w:t>
        </w:r>
      </w:ins>
      <w:del w:id="358" w:author="Microsoft Office User" w:date="2024-02-07T08:28:00Z">
        <w:r w:rsidDel="00E05491">
          <w:delText>the classification of</w:delText>
        </w:r>
      </w:del>
      <w:r>
        <w:t xml:space="preserve"> cell cycle states.</w:t>
      </w:r>
    </w:p>
    <w:p w14:paraId="10BD3879" w14:textId="569130CE" w:rsidR="005143EB" w:rsidDel="00E96D33" w:rsidRDefault="00000000">
      <w:pPr>
        <w:pStyle w:val="Textoindependiente"/>
        <w:spacing w:line="213" w:lineRule="auto"/>
        <w:ind w:left="321" w:right="1829" w:firstLine="300"/>
        <w:jc w:val="both"/>
        <w:rPr>
          <w:del w:id="359" w:author="Microsoft Office User" w:date="2024-02-07T09:19:00Z"/>
        </w:rPr>
      </w:pPr>
      <w:r>
        <w:t>On the other hand, following the methodology proposed by Rana et al. [</w:t>
      </w:r>
      <w:hyperlink w:anchor="_bookmark27" w:history="1">
        <w:r>
          <w:rPr>
            <w:color w:val="0000FF"/>
          </w:rPr>
          <w:t>15</w:t>
        </w:r>
      </w:hyperlink>
      <w:r>
        <w:t>], we implemented</w:t>
      </w:r>
      <w:r>
        <w:rPr>
          <w:spacing w:val="-3"/>
        </w:rPr>
        <w:t xml:space="preserve"> </w:t>
      </w:r>
      <w:r>
        <w:t>the</w:t>
      </w:r>
      <w:r>
        <w:rPr>
          <w:spacing w:val="-3"/>
        </w:rPr>
        <w:t xml:space="preserve"> </w:t>
      </w:r>
      <w:r>
        <w:t>data</w:t>
      </w:r>
      <w:r>
        <w:rPr>
          <w:spacing w:val="-3"/>
        </w:rPr>
        <w:t xml:space="preserve"> </w:t>
      </w:r>
      <w:r>
        <w:t>augmentation</w:t>
      </w:r>
      <w:r>
        <w:rPr>
          <w:spacing w:val="-3"/>
        </w:rPr>
        <w:t xml:space="preserve"> </w:t>
      </w:r>
      <w:r>
        <w:t>technique</w:t>
      </w:r>
      <w:r>
        <w:rPr>
          <w:spacing w:val="-3"/>
        </w:rPr>
        <w:t xml:space="preserve"> </w:t>
      </w:r>
      <w:r>
        <w:t>WGAN-div</w:t>
      </w:r>
      <w:r>
        <w:rPr>
          <w:spacing w:val="-3"/>
        </w:rPr>
        <w:t xml:space="preserve"> </w:t>
      </w:r>
      <w:r>
        <w:t>in</w:t>
      </w:r>
      <w:r>
        <w:rPr>
          <w:spacing w:val="-3"/>
        </w:rPr>
        <w:t xml:space="preserve"> </w:t>
      </w:r>
      <w:r>
        <w:t>combination</w:t>
      </w:r>
      <w:r>
        <w:rPr>
          <w:spacing w:val="-3"/>
        </w:rPr>
        <w:t xml:space="preserve"> </w:t>
      </w:r>
      <w:r>
        <w:t>with</w:t>
      </w:r>
      <w:r>
        <w:rPr>
          <w:spacing w:val="-3"/>
        </w:rPr>
        <w:t xml:space="preserve"> </w:t>
      </w:r>
      <w:r>
        <w:t xml:space="preserve">the </w:t>
      </w:r>
      <w:proofErr w:type="spellStart"/>
      <w:r>
        <w:rPr>
          <w:spacing w:val="-2"/>
        </w:rPr>
        <w:t>mixup</w:t>
      </w:r>
      <w:proofErr w:type="spellEnd"/>
      <w:r>
        <w:rPr>
          <w:spacing w:val="-10"/>
        </w:rPr>
        <w:t xml:space="preserve"> </w:t>
      </w:r>
      <w:r>
        <w:rPr>
          <w:spacing w:val="-2"/>
        </w:rPr>
        <w:t>technique</w:t>
      </w:r>
      <w:r>
        <w:rPr>
          <w:spacing w:val="-10"/>
        </w:rPr>
        <w:t xml:space="preserve"> </w:t>
      </w:r>
      <w:ins w:id="360" w:author="Microsoft Office User" w:date="2024-02-07T09:18:00Z">
        <w:r w:rsidR="00E96D33">
          <w:rPr>
            <w:spacing w:val="-10"/>
          </w:rPr>
          <w:t>(</w:t>
        </w:r>
      </w:ins>
      <w:r>
        <w:rPr>
          <w:spacing w:val="-2"/>
        </w:rPr>
        <w:t>see</w:t>
      </w:r>
      <w:r>
        <w:rPr>
          <w:spacing w:val="-10"/>
        </w:rPr>
        <w:t xml:space="preserve"> </w:t>
      </w:r>
      <w:r>
        <w:rPr>
          <w:spacing w:val="-2"/>
        </w:rPr>
        <w:t>Figure</w:t>
      </w:r>
      <w:r>
        <w:rPr>
          <w:spacing w:val="-10"/>
        </w:rPr>
        <w:t xml:space="preserve"> </w:t>
      </w:r>
      <w:hyperlink w:anchor="_bookmark0" w:history="1">
        <w:r>
          <w:rPr>
            <w:color w:val="0000FF"/>
            <w:spacing w:val="-2"/>
          </w:rPr>
          <w:t>1</w:t>
        </w:r>
      </w:hyperlink>
      <w:r>
        <w:rPr>
          <w:spacing w:val="-2"/>
        </w:rPr>
        <w:t>c).</w:t>
      </w:r>
      <w:r>
        <w:rPr>
          <w:spacing w:val="-10"/>
        </w:rPr>
        <w:t xml:space="preserve"> </w:t>
      </w:r>
      <w:ins w:id="361" w:author="Microsoft Office User" w:date="2024-02-07T08:28:00Z">
        <w:r w:rsidR="00E05491">
          <w:rPr>
            <w:spacing w:val="-2"/>
          </w:rPr>
          <w:t>Like</w:t>
        </w:r>
      </w:ins>
      <w:del w:id="362" w:author="Microsoft Office User" w:date="2024-02-07T08:28:00Z">
        <w:r w:rsidDel="00E05491">
          <w:rPr>
            <w:spacing w:val="-2"/>
          </w:rPr>
          <w:delText>Similar</w:delText>
        </w:r>
        <w:r w:rsidDel="00E05491">
          <w:rPr>
            <w:spacing w:val="-10"/>
          </w:rPr>
          <w:delText xml:space="preserve"> </w:delText>
        </w:r>
        <w:r w:rsidDel="00E05491">
          <w:rPr>
            <w:spacing w:val="-2"/>
          </w:rPr>
          <w:delText>to</w:delText>
        </w:r>
      </w:del>
      <w:r>
        <w:rPr>
          <w:spacing w:val="-10"/>
        </w:rPr>
        <w:t xml:space="preserve"> </w:t>
      </w:r>
      <w:r>
        <w:rPr>
          <w:spacing w:val="-2"/>
        </w:rPr>
        <w:t>WGAN-GP,</w:t>
      </w:r>
      <w:r>
        <w:rPr>
          <w:spacing w:val="-10"/>
        </w:rPr>
        <w:t xml:space="preserve"> </w:t>
      </w:r>
      <w:r>
        <w:rPr>
          <w:spacing w:val="-2"/>
        </w:rPr>
        <w:t>WGAN-div</w:t>
      </w:r>
      <w:r>
        <w:rPr>
          <w:spacing w:val="-10"/>
        </w:rPr>
        <w:t xml:space="preserve"> </w:t>
      </w:r>
      <w:r>
        <w:rPr>
          <w:spacing w:val="-2"/>
        </w:rPr>
        <w:t>[</w:t>
      </w:r>
      <w:hyperlink w:anchor="_bookmark30" w:history="1">
        <w:r>
          <w:rPr>
            <w:color w:val="0000FF"/>
            <w:spacing w:val="-2"/>
          </w:rPr>
          <w:t>18</w:t>
        </w:r>
      </w:hyperlink>
      <w:r>
        <w:rPr>
          <w:spacing w:val="-2"/>
        </w:rPr>
        <w:t>]</w:t>
      </w:r>
      <w:r>
        <w:rPr>
          <w:spacing w:val="-10"/>
        </w:rPr>
        <w:t xml:space="preserve"> </w:t>
      </w:r>
      <w:r>
        <w:rPr>
          <w:spacing w:val="-2"/>
        </w:rPr>
        <w:t>is</w:t>
      </w:r>
      <w:r>
        <w:rPr>
          <w:spacing w:val="-10"/>
        </w:rPr>
        <w:t xml:space="preserve"> </w:t>
      </w:r>
      <w:r>
        <w:rPr>
          <w:spacing w:val="-2"/>
        </w:rPr>
        <w:t>an</w:t>
      </w:r>
      <w:r>
        <w:rPr>
          <w:spacing w:val="-10"/>
        </w:rPr>
        <w:t xml:space="preserve"> </w:t>
      </w:r>
      <w:ins w:id="363" w:author="Microsoft Office User" w:date="2024-02-07T08:28:00Z">
        <w:r w:rsidR="00E05491">
          <w:rPr>
            <w:spacing w:val="-2"/>
          </w:rPr>
          <w:t>improvement</w:t>
        </w:r>
      </w:ins>
      <w:del w:id="364" w:author="Microsoft Office User" w:date="2024-02-07T08:28:00Z">
        <w:r w:rsidDel="00E05491">
          <w:rPr>
            <w:spacing w:val="-2"/>
          </w:rPr>
          <w:delText xml:space="preserve">improve- </w:delText>
        </w:r>
        <w:r w:rsidDel="00E05491">
          <w:delText>ment</w:delText>
        </w:r>
      </w:del>
      <w:r>
        <w:t xml:space="preserve"> over WGAN that approximates Wasserstein divergence to provide greater stability during training. On the other hand, </w:t>
      </w:r>
      <w:proofErr w:type="spellStart"/>
      <w:r>
        <w:t>mixup</w:t>
      </w:r>
      <w:proofErr w:type="spellEnd"/>
      <w:r>
        <w:t xml:space="preserve"> [</w:t>
      </w:r>
      <w:hyperlink w:anchor="_bookmark31" w:history="1">
        <w:r>
          <w:rPr>
            <w:color w:val="0000FF"/>
          </w:rPr>
          <w:t>19</w:t>
        </w:r>
      </w:hyperlink>
      <w:r>
        <w:t xml:space="preserve">] </w:t>
      </w:r>
      <w:ins w:id="365" w:author="Microsoft Office User" w:date="2024-02-07T08:28:00Z">
        <w:r w:rsidR="00E05491">
          <w:t>blends</w:t>
        </w:r>
      </w:ins>
      <w:del w:id="366" w:author="Microsoft Office User" w:date="2024-02-07T08:28:00Z">
        <w:r w:rsidDel="00E05491">
          <w:delText>uses the blending of</w:delText>
        </w:r>
      </w:del>
      <w:r>
        <w:t xml:space="preserve"> two images to create a hybrid of them. For more details about these techniques, it is </w:t>
      </w:r>
      <w:ins w:id="367" w:author="Microsoft Office User" w:date="2024-02-07T08:28:00Z">
        <w:r w:rsidR="00E05491">
          <w:t>recommended</w:t>
        </w:r>
      </w:ins>
      <w:del w:id="368" w:author="Microsoft Office User" w:date="2024-02-07T08:28:00Z">
        <w:r w:rsidDel="00E05491">
          <w:delText>rec- ommended</w:delText>
        </w:r>
      </w:del>
      <w:r>
        <w:rPr>
          <w:spacing w:val="-1"/>
        </w:rPr>
        <w:t xml:space="preserve"> </w:t>
      </w:r>
      <w:r>
        <w:t>to</w:t>
      </w:r>
      <w:r>
        <w:rPr>
          <w:spacing w:val="-1"/>
        </w:rPr>
        <w:t xml:space="preserve"> </w:t>
      </w:r>
      <w:r>
        <w:t>refer</w:t>
      </w:r>
      <w:r>
        <w:rPr>
          <w:spacing w:val="-1"/>
        </w:rPr>
        <w:t xml:space="preserve"> </w:t>
      </w:r>
      <w:r>
        <w:t>to</w:t>
      </w:r>
      <w:r>
        <w:rPr>
          <w:spacing w:val="-1"/>
        </w:rPr>
        <w:t xml:space="preserve"> </w:t>
      </w:r>
      <w:r>
        <w:t>the</w:t>
      </w:r>
      <w:r>
        <w:rPr>
          <w:spacing w:val="-1"/>
        </w:rPr>
        <w:t xml:space="preserve"> </w:t>
      </w:r>
      <w:r>
        <w:t>mentioned</w:t>
      </w:r>
      <w:r>
        <w:rPr>
          <w:spacing w:val="-1"/>
        </w:rPr>
        <w:t xml:space="preserve"> </w:t>
      </w:r>
      <w:r>
        <w:t>references.</w:t>
      </w:r>
      <w:r>
        <w:rPr>
          <w:spacing w:val="-1"/>
        </w:rPr>
        <w:t xml:space="preserve"> </w:t>
      </w:r>
      <w:r>
        <w:t>The</w:t>
      </w:r>
      <w:r>
        <w:rPr>
          <w:spacing w:val="-1"/>
        </w:rPr>
        <w:t xml:space="preserve"> </w:t>
      </w:r>
      <w:r>
        <w:t>hyperparameters</w:t>
      </w:r>
      <w:r>
        <w:rPr>
          <w:spacing w:val="-1"/>
        </w:rPr>
        <w:t xml:space="preserve"> </w:t>
      </w:r>
      <w:r>
        <w:t>used</w:t>
      </w:r>
      <w:r>
        <w:rPr>
          <w:spacing w:val="-1"/>
        </w:rPr>
        <w:t xml:space="preserve"> </w:t>
      </w:r>
      <w:r>
        <w:t>to</w:t>
      </w:r>
      <w:r>
        <w:rPr>
          <w:spacing w:val="-1"/>
        </w:rPr>
        <w:t xml:space="preserve"> </w:t>
      </w:r>
      <w:r>
        <w:t>train the</w:t>
      </w:r>
      <w:r>
        <w:rPr>
          <w:spacing w:val="-4"/>
        </w:rPr>
        <w:t xml:space="preserve"> </w:t>
      </w:r>
      <w:r>
        <w:t>WGAN-div</w:t>
      </w:r>
      <w:r>
        <w:rPr>
          <w:spacing w:val="-4"/>
        </w:rPr>
        <w:t xml:space="preserve"> </w:t>
      </w:r>
      <w:r>
        <w:t>are</w:t>
      </w:r>
      <w:r>
        <w:rPr>
          <w:spacing w:val="-4"/>
        </w:rPr>
        <w:t xml:space="preserve"> </w:t>
      </w:r>
      <w:r>
        <w:t>described</w:t>
      </w:r>
      <w:r>
        <w:rPr>
          <w:spacing w:val="-4"/>
        </w:rPr>
        <w:t xml:space="preserve"> </w:t>
      </w:r>
      <w:r>
        <w:t>below.</w:t>
      </w:r>
      <w:r>
        <w:rPr>
          <w:spacing w:val="-4"/>
        </w:rPr>
        <w:t xml:space="preserve"> </w:t>
      </w:r>
      <w:r>
        <w:t>The</w:t>
      </w:r>
      <w:r>
        <w:rPr>
          <w:spacing w:val="-4"/>
        </w:rPr>
        <w:t xml:space="preserve"> </w:t>
      </w:r>
      <w:r>
        <w:t>batch</w:t>
      </w:r>
      <w:r>
        <w:rPr>
          <w:spacing w:val="-4"/>
        </w:rPr>
        <w:t xml:space="preserve"> </w:t>
      </w:r>
      <w:r>
        <w:t>size</w:t>
      </w:r>
      <w:r>
        <w:rPr>
          <w:spacing w:val="-4"/>
        </w:rPr>
        <w:t xml:space="preserve"> </w:t>
      </w:r>
      <w:r>
        <w:t>for</w:t>
      </w:r>
      <w:r>
        <w:rPr>
          <w:spacing w:val="-4"/>
        </w:rPr>
        <w:t xml:space="preserve"> </w:t>
      </w:r>
      <w:r>
        <w:t>all</w:t>
      </w:r>
      <w:r>
        <w:rPr>
          <w:spacing w:val="-4"/>
        </w:rPr>
        <w:t xml:space="preserve"> </w:t>
      </w:r>
      <w:r>
        <w:t>classes</w:t>
      </w:r>
      <w:r>
        <w:rPr>
          <w:spacing w:val="-4"/>
        </w:rPr>
        <w:t xml:space="preserve"> </w:t>
      </w:r>
      <w:r>
        <w:t>was</w:t>
      </w:r>
      <w:r>
        <w:rPr>
          <w:spacing w:val="-4"/>
        </w:rPr>
        <w:t xml:space="preserve"> </w:t>
      </w:r>
      <w:del w:id="369" w:author="Microsoft Office User" w:date="2024-02-07T08:29:00Z">
        <w:r w:rsidDel="00E05491">
          <w:delText>set</w:delText>
        </w:r>
        <w:r w:rsidDel="00E05491">
          <w:rPr>
            <w:spacing w:val="-4"/>
          </w:rPr>
          <w:delText xml:space="preserve"> </w:delText>
        </w:r>
        <w:r w:rsidDel="00E05491">
          <w:delText>to</w:delText>
        </w:r>
        <w:r w:rsidDel="00E05491">
          <w:rPr>
            <w:spacing w:val="-4"/>
          </w:rPr>
          <w:delText xml:space="preserve"> </w:delText>
        </w:r>
      </w:del>
      <w:r>
        <w:t>64,</w:t>
      </w:r>
      <w:r>
        <w:rPr>
          <w:spacing w:val="-4"/>
        </w:rPr>
        <w:t xml:space="preserve"> </w:t>
      </w:r>
      <w:r>
        <w:t xml:space="preserve">with a learning rate </w:t>
      </w:r>
      <w:del w:id="370" w:author="Microsoft Office User" w:date="2024-02-07T08:29:00Z">
        <w:r w:rsidDel="00E05491">
          <w:delText xml:space="preserve">of </w:delText>
        </w:r>
      </w:del>
      <w:r>
        <w:t>0.0001 for Prophase, Metaphase, and Anaphase</w:t>
      </w:r>
      <w:del w:id="371" w:author="Microsoft Office User" w:date="2024-02-07T08:29:00Z">
        <w:r w:rsidDel="00E05491">
          <w:delText>,</w:delText>
        </w:r>
      </w:del>
      <w:r>
        <w:t xml:space="preserve"> and 0.00001 for Telophase.</w:t>
      </w:r>
      <w:r>
        <w:rPr>
          <w:spacing w:val="-13"/>
        </w:rPr>
        <w:t xml:space="preserve"> </w:t>
      </w:r>
      <w:r>
        <w:rPr>
          <w:rFonts w:ascii="Bookman Old Style" w:hAnsi="Bookman Old Style"/>
          <w:i/>
        </w:rPr>
        <w:t>beta</w:t>
      </w:r>
      <w:r>
        <w:rPr>
          <w:rFonts w:ascii="Eras Medium ITC" w:hAnsi="Eras Medium ITC"/>
          <w:vertAlign w:val="subscript"/>
        </w:rPr>
        <w:t>1</w:t>
      </w:r>
      <w:r>
        <w:rPr>
          <w:rFonts w:ascii="Eras Medium ITC" w:hAnsi="Eras Medium ITC"/>
          <w:spacing w:val="-12"/>
        </w:rPr>
        <w:t xml:space="preserve"> </w:t>
      </w:r>
      <w:r>
        <w:t>was</w:t>
      </w:r>
      <w:r>
        <w:rPr>
          <w:spacing w:val="-13"/>
        </w:rPr>
        <w:t xml:space="preserve"> </w:t>
      </w:r>
      <w:r>
        <w:t>0.01,</w:t>
      </w:r>
      <w:r>
        <w:rPr>
          <w:spacing w:val="-12"/>
        </w:rPr>
        <w:t xml:space="preserve"> </w:t>
      </w:r>
      <w:r>
        <w:t>and</w:t>
      </w:r>
      <w:r>
        <w:rPr>
          <w:spacing w:val="-13"/>
        </w:rPr>
        <w:t xml:space="preserve"> </w:t>
      </w:r>
      <w:r>
        <w:rPr>
          <w:rFonts w:ascii="Bookman Old Style" w:hAnsi="Bookman Old Style"/>
          <w:i/>
        </w:rPr>
        <w:t>beta</w:t>
      </w:r>
      <w:r>
        <w:rPr>
          <w:rFonts w:ascii="Eras Medium ITC" w:hAnsi="Eras Medium ITC"/>
          <w:vertAlign w:val="subscript"/>
        </w:rPr>
        <w:t>2</w:t>
      </w:r>
      <w:r>
        <w:rPr>
          <w:rFonts w:ascii="Eras Medium ITC" w:hAnsi="Eras Medium ITC"/>
          <w:spacing w:val="-12"/>
        </w:rPr>
        <w:t xml:space="preserve"> </w:t>
      </w:r>
      <w:r>
        <w:t>was</w:t>
      </w:r>
      <w:r>
        <w:rPr>
          <w:spacing w:val="-13"/>
        </w:rPr>
        <w:t xml:space="preserve"> </w:t>
      </w:r>
      <w:r>
        <w:t>0.999.</w:t>
      </w:r>
      <w:r>
        <w:rPr>
          <w:spacing w:val="-12"/>
        </w:rPr>
        <w:t xml:space="preserve"> </w:t>
      </w:r>
      <w:r>
        <w:t>Similar</w:t>
      </w:r>
      <w:r>
        <w:rPr>
          <w:spacing w:val="-13"/>
        </w:rPr>
        <w:t xml:space="preserve"> </w:t>
      </w:r>
      <w:r>
        <w:t>to</w:t>
      </w:r>
      <w:r>
        <w:rPr>
          <w:spacing w:val="-12"/>
        </w:rPr>
        <w:t xml:space="preserve"> </w:t>
      </w:r>
      <w:r>
        <w:t>WGAN-GP,</w:t>
      </w:r>
      <w:r>
        <w:rPr>
          <w:spacing w:val="-13"/>
        </w:rPr>
        <w:t xml:space="preserve"> </w:t>
      </w:r>
      <w:r>
        <w:t>the</w:t>
      </w:r>
      <w:r>
        <w:rPr>
          <w:spacing w:val="-12"/>
        </w:rPr>
        <w:t xml:space="preserve"> </w:t>
      </w:r>
      <w:r>
        <w:t>image</w:t>
      </w:r>
      <w:r>
        <w:rPr>
          <w:spacing w:val="-13"/>
        </w:rPr>
        <w:t xml:space="preserve"> </w:t>
      </w:r>
      <w:r>
        <w:t>size was</w:t>
      </w:r>
      <w:r>
        <w:rPr>
          <w:spacing w:val="-13"/>
        </w:rPr>
        <w:t xml:space="preserve"> </w:t>
      </w:r>
      <w:r>
        <w:t>adjusted</w:t>
      </w:r>
      <w:r>
        <w:rPr>
          <w:spacing w:val="-12"/>
        </w:rPr>
        <w:t xml:space="preserve"> </w:t>
      </w:r>
      <w:r>
        <w:t>from</w:t>
      </w:r>
      <w:r>
        <w:rPr>
          <w:spacing w:val="-9"/>
        </w:rPr>
        <w:t xml:space="preserve"> </w:t>
      </w:r>
      <w:r>
        <w:rPr>
          <w:rFonts w:ascii="Garamond" w:hAnsi="Garamond"/>
        </w:rPr>
        <w:t>66</w:t>
      </w:r>
      <w:r>
        <w:rPr>
          <w:rFonts w:ascii="Garamond" w:hAnsi="Garamond"/>
          <w:spacing w:val="-12"/>
        </w:rPr>
        <w:t xml:space="preserve"> </w:t>
      </w:r>
      <w:r>
        <w:rPr>
          <w:rFonts w:ascii="Verdana" w:hAnsi="Verdana"/>
          <w:i/>
        </w:rPr>
        <w:t>×</w:t>
      </w:r>
      <w:r>
        <w:rPr>
          <w:rFonts w:ascii="Verdana" w:hAnsi="Verdana"/>
          <w:i/>
          <w:spacing w:val="-18"/>
        </w:rPr>
        <w:t xml:space="preserve"> </w:t>
      </w:r>
      <w:r>
        <w:rPr>
          <w:rFonts w:ascii="Garamond" w:hAnsi="Garamond"/>
        </w:rPr>
        <w:t>66</w:t>
      </w:r>
      <w:r>
        <w:rPr>
          <w:rFonts w:ascii="Garamond" w:hAnsi="Garamond"/>
          <w:spacing w:val="-12"/>
        </w:rPr>
        <w:t xml:space="preserve"> </w:t>
      </w:r>
      <w:r>
        <w:rPr>
          <w:rFonts w:ascii="Verdana" w:hAnsi="Verdana"/>
          <w:i/>
        </w:rPr>
        <w:t>×</w:t>
      </w:r>
      <w:r>
        <w:rPr>
          <w:rFonts w:ascii="Verdana" w:hAnsi="Verdana"/>
          <w:i/>
          <w:spacing w:val="-18"/>
        </w:rPr>
        <w:t xml:space="preserve"> </w:t>
      </w:r>
      <w:r>
        <w:rPr>
          <w:rFonts w:ascii="Garamond" w:hAnsi="Garamond"/>
        </w:rPr>
        <w:t xml:space="preserve">3 </w:t>
      </w:r>
      <w:r>
        <w:t xml:space="preserve">to </w:t>
      </w:r>
      <w:r>
        <w:rPr>
          <w:rFonts w:ascii="Garamond" w:hAnsi="Garamond"/>
        </w:rPr>
        <w:t>64</w:t>
      </w:r>
      <w:r>
        <w:rPr>
          <w:rFonts w:ascii="Garamond" w:hAnsi="Garamond"/>
          <w:spacing w:val="-12"/>
        </w:rPr>
        <w:t xml:space="preserve"> </w:t>
      </w:r>
      <w:r>
        <w:rPr>
          <w:rFonts w:ascii="Verdana" w:hAnsi="Verdana"/>
          <w:i/>
        </w:rPr>
        <w:t>×</w:t>
      </w:r>
      <w:r>
        <w:rPr>
          <w:rFonts w:ascii="Verdana" w:hAnsi="Verdana"/>
          <w:i/>
          <w:spacing w:val="-18"/>
        </w:rPr>
        <w:t xml:space="preserve"> </w:t>
      </w:r>
      <w:r>
        <w:rPr>
          <w:rFonts w:ascii="Garamond" w:hAnsi="Garamond"/>
        </w:rPr>
        <w:t>64</w:t>
      </w:r>
      <w:r>
        <w:rPr>
          <w:rFonts w:ascii="Garamond" w:hAnsi="Garamond"/>
          <w:spacing w:val="-12"/>
        </w:rPr>
        <w:t xml:space="preserve"> </w:t>
      </w:r>
      <w:r>
        <w:rPr>
          <w:rFonts w:ascii="Verdana" w:hAnsi="Verdana"/>
          <w:i/>
        </w:rPr>
        <w:t>×</w:t>
      </w:r>
      <w:r>
        <w:rPr>
          <w:rFonts w:ascii="Verdana" w:hAnsi="Verdana"/>
          <w:i/>
          <w:spacing w:val="-18"/>
        </w:rPr>
        <w:t xml:space="preserve"> </w:t>
      </w:r>
      <w:r>
        <w:rPr>
          <w:rFonts w:ascii="Garamond" w:hAnsi="Garamond"/>
        </w:rPr>
        <w:t>3</w:t>
      </w:r>
      <w:r>
        <w:t xml:space="preserve">. The number of training steps per </w:t>
      </w:r>
      <w:ins w:id="372" w:author="Microsoft Office User" w:date="2024-02-07T08:29:00Z">
        <w:r w:rsidR="00E05491">
          <w:t>iteration</w:t>
        </w:r>
      </w:ins>
      <w:del w:id="373" w:author="Microsoft Office User" w:date="2024-02-07T08:29:00Z">
        <w:r w:rsidDel="00E05491">
          <w:delText>iter- ation</w:delText>
        </w:r>
      </w:del>
      <w:r>
        <w:rPr>
          <w:spacing w:val="-6"/>
        </w:rPr>
        <w:t xml:space="preserve"> </w:t>
      </w:r>
      <w:r>
        <w:t>for</w:t>
      </w:r>
      <w:r>
        <w:rPr>
          <w:spacing w:val="-6"/>
        </w:rPr>
        <w:t xml:space="preserve"> </w:t>
      </w:r>
      <w:r>
        <w:t>the</w:t>
      </w:r>
      <w:r>
        <w:rPr>
          <w:spacing w:val="-5"/>
        </w:rPr>
        <w:t xml:space="preserve"> </w:t>
      </w:r>
      <w:r>
        <w:t>discriminator</w:t>
      </w:r>
      <w:r>
        <w:rPr>
          <w:spacing w:val="-6"/>
        </w:rPr>
        <w:t xml:space="preserve"> </w:t>
      </w:r>
      <w:r>
        <w:t>was</w:t>
      </w:r>
      <w:r>
        <w:rPr>
          <w:spacing w:val="-6"/>
        </w:rPr>
        <w:t xml:space="preserve"> </w:t>
      </w:r>
      <w:r>
        <w:t>10</w:t>
      </w:r>
      <w:r>
        <w:rPr>
          <w:spacing w:val="-6"/>
        </w:rPr>
        <w:t xml:space="preserve"> </w:t>
      </w:r>
      <w:r>
        <w:t>for</w:t>
      </w:r>
      <w:r>
        <w:rPr>
          <w:spacing w:val="-5"/>
        </w:rPr>
        <w:t xml:space="preserve"> </w:t>
      </w:r>
      <w:ins w:id="374" w:author="Microsoft Office User" w:date="2024-02-07T11:52:00Z">
        <w:r w:rsidR="00A50020">
          <w:t>Prophase</w:t>
        </w:r>
      </w:ins>
      <w:del w:id="375" w:author="Microsoft Office User" w:date="2024-02-07T11:52:00Z">
        <w:r w:rsidDel="00A50020">
          <w:delText>Prophase</w:delText>
        </w:r>
      </w:del>
      <w:r>
        <w:rPr>
          <w:spacing w:val="-6"/>
        </w:rPr>
        <w:t xml:space="preserve"> </w:t>
      </w:r>
      <w:r>
        <w:t>and</w:t>
      </w:r>
      <w:r>
        <w:rPr>
          <w:spacing w:val="-5"/>
        </w:rPr>
        <w:t xml:space="preserve"> </w:t>
      </w:r>
      <w:r>
        <w:t>4</w:t>
      </w:r>
      <w:r>
        <w:rPr>
          <w:spacing w:val="-6"/>
        </w:rPr>
        <w:t xml:space="preserve"> </w:t>
      </w:r>
      <w:r>
        <w:t>for</w:t>
      </w:r>
      <w:r>
        <w:rPr>
          <w:spacing w:val="-5"/>
        </w:rPr>
        <w:t xml:space="preserve"> </w:t>
      </w:r>
      <w:r>
        <w:t>Metaphase,</w:t>
      </w:r>
      <w:r>
        <w:rPr>
          <w:spacing w:val="-6"/>
        </w:rPr>
        <w:t xml:space="preserve"> </w:t>
      </w:r>
      <w:r>
        <w:t>Anaphase,</w:t>
      </w:r>
      <w:r>
        <w:rPr>
          <w:spacing w:val="-5"/>
        </w:rPr>
        <w:t xml:space="preserve"> </w:t>
      </w:r>
      <w:r>
        <w:t>and Telophase. Network hyperparameters were kept at their default values. Half of the images</w:t>
      </w:r>
      <w:r>
        <w:rPr>
          <w:spacing w:val="-12"/>
        </w:rPr>
        <w:t xml:space="preserve"> </w:t>
      </w:r>
      <w:r>
        <w:t>obtained</w:t>
      </w:r>
      <w:r>
        <w:rPr>
          <w:spacing w:val="-12"/>
        </w:rPr>
        <w:t xml:space="preserve"> </w:t>
      </w:r>
      <w:r>
        <w:t>by</w:t>
      </w:r>
      <w:r>
        <w:rPr>
          <w:spacing w:val="-13"/>
        </w:rPr>
        <w:t xml:space="preserve"> </w:t>
      </w:r>
      <w:r>
        <w:t>WGAN-GP</w:t>
      </w:r>
      <w:r>
        <w:rPr>
          <w:spacing w:val="-12"/>
        </w:rPr>
        <w:t xml:space="preserve"> </w:t>
      </w:r>
      <w:r>
        <w:t>underwent</w:t>
      </w:r>
      <w:r>
        <w:rPr>
          <w:spacing w:val="-12"/>
        </w:rPr>
        <w:t xml:space="preserve"> </w:t>
      </w:r>
      <w:r>
        <w:t>the</w:t>
      </w:r>
      <w:r>
        <w:rPr>
          <w:spacing w:val="-12"/>
        </w:rPr>
        <w:t xml:space="preserve"> </w:t>
      </w:r>
      <w:proofErr w:type="spellStart"/>
      <w:r>
        <w:t>mixup</w:t>
      </w:r>
      <w:proofErr w:type="spellEnd"/>
      <w:r>
        <w:rPr>
          <w:spacing w:val="-12"/>
        </w:rPr>
        <w:t xml:space="preserve"> </w:t>
      </w:r>
      <w:r>
        <w:t>technique</w:t>
      </w:r>
      <w:r>
        <w:rPr>
          <w:spacing w:val="-13"/>
        </w:rPr>
        <w:t xml:space="preserve"> </w:t>
      </w:r>
      <w:r>
        <w:t>and</w:t>
      </w:r>
      <w:r>
        <w:rPr>
          <w:spacing w:val="-12"/>
        </w:rPr>
        <w:t xml:space="preserve"> </w:t>
      </w:r>
      <w:r>
        <w:t>were</w:t>
      </w:r>
      <w:r>
        <w:rPr>
          <w:spacing w:val="-12"/>
        </w:rPr>
        <w:t xml:space="preserve"> </w:t>
      </w:r>
      <w:r>
        <w:t>combined with</w:t>
      </w:r>
      <w:r>
        <w:rPr>
          <w:spacing w:val="-5"/>
        </w:rPr>
        <w:t xml:space="preserve"> </w:t>
      </w:r>
      <w:r>
        <w:t>images</w:t>
      </w:r>
      <w:r>
        <w:rPr>
          <w:spacing w:val="-5"/>
        </w:rPr>
        <w:t xml:space="preserve"> </w:t>
      </w:r>
      <w:r>
        <w:t>obtained</w:t>
      </w:r>
      <w:r>
        <w:rPr>
          <w:spacing w:val="-5"/>
        </w:rPr>
        <w:t xml:space="preserve"> </w:t>
      </w:r>
      <w:r>
        <w:t>by</w:t>
      </w:r>
      <w:r>
        <w:rPr>
          <w:spacing w:val="-5"/>
        </w:rPr>
        <w:t xml:space="preserve"> </w:t>
      </w:r>
      <w:r>
        <w:t>WGAN</w:t>
      </w:r>
      <w:r>
        <w:rPr>
          <w:spacing w:val="-5"/>
        </w:rPr>
        <w:t xml:space="preserve"> </w:t>
      </w:r>
      <w:r>
        <w:t>and</w:t>
      </w:r>
      <w:r>
        <w:rPr>
          <w:spacing w:val="-5"/>
        </w:rPr>
        <w:t xml:space="preserve"> </w:t>
      </w:r>
      <w:r>
        <w:t>the</w:t>
      </w:r>
      <w:r>
        <w:rPr>
          <w:spacing w:val="-5"/>
        </w:rPr>
        <w:t xml:space="preserve"> </w:t>
      </w:r>
      <w:r>
        <w:t>original</w:t>
      </w:r>
      <w:r>
        <w:rPr>
          <w:spacing w:val="-5"/>
        </w:rPr>
        <w:t xml:space="preserve"> </w:t>
      </w:r>
      <w:r>
        <w:t>images.</w:t>
      </w:r>
      <w:r>
        <w:rPr>
          <w:spacing w:val="-4"/>
        </w:rPr>
        <w:t xml:space="preserve"> </w:t>
      </w:r>
      <w:r>
        <w:t>With</w:t>
      </w:r>
      <w:r>
        <w:rPr>
          <w:spacing w:val="-5"/>
        </w:rPr>
        <w:t xml:space="preserve"> </w:t>
      </w:r>
      <w:r>
        <w:t>this</w:t>
      </w:r>
      <w:r>
        <w:rPr>
          <w:spacing w:val="-5"/>
        </w:rPr>
        <w:t xml:space="preserve"> </w:t>
      </w:r>
      <w:r>
        <w:t>new</w:t>
      </w:r>
      <w:r>
        <w:rPr>
          <w:spacing w:val="-5"/>
        </w:rPr>
        <w:t xml:space="preserve"> </w:t>
      </w:r>
      <w:r>
        <w:t>dataset,</w:t>
      </w:r>
      <w:r>
        <w:rPr>
          <w:spacing w:val="-5"/>
        </w:rPr>
        <w:t xml:space="preserve"> th</w:t>
      </w:r>
      <w:ins w:id="376" w:author="Microsoft Office User" w:date="2024-02-07T09:19:00Z">
        <w:r w:rsidR="00E96D33">
          <w:rPr>
            <w:spacing w:val="-10"/>
          </w:rPr>
          <w:t>e</w:t>
        </w:r>
      </w:ins>
      <w:del w:id="377" w:author="Microsoft Office User" w:date="2024-02-07T09:19:00Z">
        <w:r w:rsidDel="00E96D33">
          <w:rPr>
            <w:spacing w:val="-5"/>
          </w:rPr>
          <w:delText>e</w:delText>
        </w:r>
      </w:del>
    </w:p>
    <w:p w14:paraId="462C21F8" w14:textId="77777777" w:rsidR="005143EB" w:rsidDel="00E96D33" w:rsidRDefault="005143EB">
      <w:pPr>
        <w:pStyle w:val="Textoindependiente"/>
        <w:spacing w:before="204"/>
        <w:rPr>
          <w:del w:id="378" w:author="Microsoft Office User" w:date="2024-02-07T09:19:00Z"/>
        </w:rPr>
      </w:pPr>
    </w:p>
    <w:p w14:paraId="262000C9" w14:textId="77777777" w:rsidR="005143EB" w:rsidDel="00E96D33" w:rsidRDefault="00000000">
      <w:pPr>
        <w:pStyle w:val="Textoindependiente"/>
        <w:ind w:right="2053"/>
        <w:rPr>
          <w:del w:id="379" w:author="Microsoft Office User" w:date="2024-02-07T09:19:00Z"/>
        </w:rPr>
        <w:pPrChange w:id="380" w:author="Microsoft Office User" w:date="2024-02-07T09:19:00Z">
          <w:pPr>
            <w:pStyle w:val="Textoindependiente"/>
            <w:ind w:left="545" w:right="2053"/>
            <w:jc w:val="center"/>
          </w:pPr>
        </w:pPrChange>
      </w:pPr>
      <w:del w:id="381" w:author="Microsoft Office User" w:date="2024-02-07T09:19:00Z">
        <w:r w:rsidDel="00E96D33">
          <w:rPr>
            <w:spacing w:val="-10"/>
          </w:rPr>
          <w:delText>7</w:delText>
        </w:r>
      </w:del>
    </w:p>
    <w:p w14:paraId="34CAE2C1" w14:textId="77777777" w:rsidR="005143EB" w:rsidRDefault="005143EB">
      <w:pPr>
        <w:pStyle w:val="Textoindependiente"/>
        <w:spacing w:line="213" w:lineRule="auto"/>
        <w:ind w:left="321" w:right="1829" w:firstLine="300"/>
        <w:jc w:val="both"/>
        <w:sectPr w:rsidR="005143EB" w:rsidSect="00B23B9E">
          <w:pgSz w:w="11910" w:h="16840"/>
          <w:pgMar w:top="1320" w:right="660" w:bottom="280" w:left="1680" w:header="720" w:footer="720" w:gutter="0"/>
          <w:cols w:space="720"/>
        </w:sectPr>
        <w:pPrChange w:id="382" w:author="Microsoft Office User" w:date="2024-02-07T09:19:00Z">
          <w:pPr>
            <w:jc w:val="center"/>
          </w:pPr>
        </w:pPrChange>
      </w:pPr>
    </w:p>
    <w:p w14:paraId="6669E7BE" w14:textId="75396746" w:rsidR="005143EB" w:rsidRDefault="00000000">
      <w:pPr>
        <w:pStyle w:val="Textoindependiente"/>
        <w:spacing w:before="108" w:line="213" w:lineRule="auto"/>
        <w:ind w:right="1339"/>
        <w:jc w:val="both"/>
        <w:pPrChange w:id="383" w:author="Microsoft Office User" w:date="2024-02-07T09:19:00Z">
          <w:pPr>
            <w:pStyle w:val="Textoindependiente"/>
            <w:spacing w:before="108" w:line="213" w:lineRule="auto"/>
            <w:ind w:left="811" w:right="1339"/>
            <w:jc w:val="both"/>
          </w:pPr>
        </w:pPrChange>
      </w:pPr>
      <w:r>
        <w:rPr>
          <w:spacing w:val="-2"/>
        </w:rPr>
        <w:lastRenderedPageBreak/>
        <w:t>model</w:t>
      </w:r>
      <w:r>
        <w:rPr>
          <w:spacing w:val="-5"/>
        </w:rPr>
        <w:t xml:space="preserve"> </w:t>
      </w:r>
      <w:r>
        <w:rPr>
          <w:spacing w:val="-2"/>
        </w:rPr>
        <w:t>developed</w:t>
      </w:r>
      <w:r>
        <w:rPr>
          <w:spacing w:val="-5"/>
        </w:rPr>
        <w:t xml:space="preserve"> </w:t>
      </w:r>
      <w:r>
        <w:rPr>
          <w:spacing w:val="-2"/>
        </w:rPr>
        <w:t>in</w:t>
      </w:r>
      <w:r>
        <w:rPr>
          <w:spacing w:val="-5"/>
        </w:rPr>
        <w:t xml:space="preserve"> </w:t>
      </w:r>
      <w:r>
        <w:rPr>
          <w:spacing w:val="-2"/>
        </w:rPr>
        <w:t>Section</w:t>
      </w:r>
      <w:r>
        <w:rPr>
          <w:spacing w:val="-5"/>
        </w:rPr>
        <w:t xml:space="preserve"> </w:t>
      </w:r>
      <w:r>
        <w:fldChar w:fldCharType="begin"/>
      </w:r>
      <w:r>
        <w:instrText>HYPERLINK \l "_bookmark2"</w:instrText>
      </w:r>
      <w:r>
        <w:fldChar w:fldCharType="separate"/>
      </w:r>
      <w:r>
        <w:rPr>
          <w:color w:val="0000FF"/>
          <w:spacing w:val="-2"/>
        </w:rPr>
        <w:t>2.2</w:t>
      </w:r>
      <w:r>
        <w:rPr>
          <w:color w:val="0000FF"/>
          <w:spacing w:val="-2"/>
        </w:rPr>
        <w:fldChar w:fldCharType="end"/>
      </w:r>
      <w:r>
        <w:rPr>
          <w:color w:val="0000FF"/>
          <w:spacing w:val="-5"/>
        </w:rPr>
        <w:t xml:space="preserve"> </w:t>
      </w:r>
      <w:del w:id="384" w:author="Microsoft Office User" w:date="2024-02-07T09:19:00Z">
        <w:r w:rsidDel="00E96D33">
          <w:rPr>
            <w:spacing w:val="-2"/>
          </w:rPr>
          <w:delText>of</w:delText>
        </w:r>
        <w:r w:rsidDel="00E96D33">
          <w:rPr>
            <w:spacing w:val="-5"/>
          </w:rPr>
          <w:delText xml:space="preserve"> </w:delText>
        </w:r>
        <w:r w:rsidDel="00E96D33">
          <w:rPr>
            <w:spacing w:val="-2"/>
          </w:rPr>
          <w:delText>this</w:delText>
        </w:r>
        <w:r w:rsidDel="00E96D33">
          <w:rPr>
            <w:spacing w:val="-5"/>
          </w:rPr>
          <w:delText xml:space="preserve"> </w:delText>
        </w:r>
        <w:r w:rsidDel="00E96D33">
          <w:rPr>
            <w:spacing w:val="-2"/>
          </w:rPr>
          <w:delText>chapter</w:delText>
        </w:r>
        <w:r w:rsidDel="00E96D33">
          <w:rPr>
            <w:spacing w:val="-5"/>
          </w:rPr>
          <w:delText xml:space="preserve"> </w:delText>
        </w:r>
      </w:del>
      <w:r>
        <w:rPr>
          <w:spacing w:val="-2"/>
        </w:rPr>
        <w:t>was</w:t>
      </w:r>
      <w:r>
        <w:rPr>
          <w:spacing w:val="-5"/>
        </w:rPr>
        <w:t xml:space="preserve"> </w:t>
      </w:r>
      <w:r>
        <w:rPr>
          <w:spacing w:val="-2"/>
        </w:rPr>
        <w:t>trained</w:t>
      </w:r>
      <w:r>
        <w:rPr>
          <w:spacing w:val="-5"/>
        </w:rPr>
        <w:t xml:space="preserve"> </w:t>
      </w:r>
      <w:r>
        <w:rPr>
          <w:spacing w:val="-2"/>
        </w:rPr>
        <w:t>using</w:t>
      </w:r>
      <w:r>
        <w:rPr>
          <w:spacing w:val="-5"/>
        </w:rPr>
        <w:t xml:space="preserve"> </w:t>
      </w:r>
      <w:r>
        <w:rPr>
          <w:spacing w:val="-2"/>
        </w:rPr>
        <w:t>the</w:t>
      </w:r>
      <w:r>
        <w:rPr>
          <w:spacing w:val="-5"/>
        </w:rPr>
        <w:t xml:space="preserve"> </w:t>
      </w:r>
      <w:r>
        <w:rPr>
          <w:spacing w:val="-2"/>
        </w:rPr>
        <w:t>initially</w:t>
      </w:r>
      <w:r>
        <w:rPr>
          <w:spacing w:val="-5"/>
        </w:rPr>
        <w:t xml:space="preserve"> </w:t>
      </w:r>
      <w:r>
        <w:rPr>
          <w:spacing w:val="-2"/>
        </w:rPr>
        <w:t>assigned hyperparameters</w:t>
      </w:r>
      <w:ins w:id="385" w:author="Microsoft Office User" w:date="2024-02-07T09:19:00Z">
        <w:r w:rsidR="00E96D33">
          <w:rPr>
            <w:spacing w:val="-2"/>
          </w:rPr>
          <w:t>.</w:t>
        </w:r>
      </w:ins>
    </w:p>
    <w:p w14:paraId="07EC57DE" w14:textId="77777777" w:rsidR="005143EB" w:rsidRDefault="00000000">
      <w:pPr>
        <w:pStyle w:val="Ttulo2"/>
        <w:numPr>
          <w:ilvl w:val="1"/>
          <w:numId w:val="2"/>
        </w:numPr>
        <w:tabs>
          <w:tab w:val="left" w:pos="1276"/>
        </w:tabs>
        <w:spacing w:before="214"/>
        <w:ind w:left="1276" w:hanging="465"/>
        <w:jc w:val="left"/>
      </w:pPr>
      <w:bookmarkStart w:id="386" w:name="F1-Score"/>
      <w:bookmarkEnd w:id="386"/>
      <w:r>
        <w:rPr>
          <w:w w:val="110"/>
        </w:rPr>
        <w:t>F1-</w:t>
      </w:r>
      <w:r>
        <w:rPr>
          <w:spacing w:val="-2"/>
          <w:w w:val="110"/>
        </w:rPr>
        <w:t>Score</w:t>
      </w:r>
    </w:p>
    <w:p w14:paraId="10F38C16" w14:textId="474358E9" w:rsidR="005143EB" w:rsidRDefault="00863023">
      <w:pPr>
        <w:pStyle w:val="Textoindependiente"/>
        <w:spacing w:before="101" w:line="213" w:lineRule="auto"/>
        <w:ind w:left="811" w:right="1339"/>
        <w:jc w:val="both"/>
      </w:pPr>
      <w:ins w:id="387" w:author="Microsoft Office User" w:date="2024-02-07T08:42:00Z">
        <w:r>
          <w:t>The</w:t>
        </w:r>
      </w:ins>
      <w:del w:id="388" w:author="Microsoft Office User" w:date="2024-02-07T08:29:00Z">
        <w:r w:rsidR="00E05491" w:rsidDel="00E05491">
          <w:delText>With the aim of evaluating</w:delText>
        </w:r>
      </w:del>
      <w:del w:id="389" w:author="Microsoft Office User" w:date="2024-02-07T08:42:00Z">
        <w:r w:rsidR="00E05491" w:rsidDel="00863023">
          <w:delText xml:space="preserve"> the results of the proposed CNN model,</w:delText>
        </w:r>
      </w:del>
      <w:r w:rsidR="00E05491">
        <w:t xml:space="preserve"> </w:t>
      </w:r>
      <w:del w:id="390" w:author="Microsoft Office User" w:date="2024-02-07T08:42:00Z">
        <w:r w:rsidR="00E05491" w:rsidDel="00863023">
          <w:delText xml:space="preserve">the </w:delText>
        </w:r>
      </w:del>
      <w:r w:rsidR="00E05491">
        <w:t>F1 metric</w:t>
      </w:r>
      <w:del w:id="391" w:author="Microsoft Office User" w:date="2024-02-07T08:29:00Z">
        <w:r w:rsidR="00E05491" w:rsidDel="00E05491">
          <w:delText xml:space="preserve"> </w:delText>
        </w:r>
        <w:r w:rsidR="00E05491" w:rsidDel="00E05491">
          <w:rPr>
            <w:spacing w:val="-2"/>
          </w:rPr>
          <w:delText>was</w:delText>
        </w:r>
        <w:r w:rsidR="00E05491" w:rsidDel="00E05491">
          <w:rPr>
            <w:spacing w:val="-5"/>
          </w:rPr>
          <w:delText xml:space="preserve"> </w:delText>
        </w:r>
        <w:r w:rsidR="00E05491" w:rsidDel="00E05491">
          <w:rPr>
            <w:spacing w:val="-2"/>
          </w:rPr>
          <w:delText>employed</w:delText>
        </w:r>
      </w:del>
      <w:r w:rsidR="00E05491">
        <w:rPr>
          <w:spacing w:val="-2"/>
        </w:rPr>
        <w:t>,</w:t>
      </w:r>
      <w:r w:rsidR="00E05491">
        <w:rPr>
          <w:spacing w:val="-5"/>
        </w:rPr>
        <w:t xml:space="preserve"> </w:t>
      </w:r>
      <w:del w:id="392" w:author="Microsoft Office User" w:date="2024-02-07T11:59:00Z">
        <w:r w:rsidR="00E05491" w:rsidDel="00A50020">
          <w:rPr>
            <w:spacing w:val="-2"/>
          </w:rPr>
          <w:delText>which</w:delText>
        </w:r>
        <w:r w:rsidR="00E05491" w:rsidDel="00A50020">
          <w:rPr>
            <w:spacing w:val="-5"/>
          </w:rPr>
          <w:delText xml:space="preserve"> </w:delText>
        </w:r>
        <w:r w:rsidR="00E05491" w:rsidDel="00A50020">
          <w:rPr>
            <w:spacing w:val="-2"/>
          </w:rPr>
          <w:delText>is</w:delText>
        </w:r>
        <w:r w:rsidR="00E05491" w:rsidDel="00A50020">
          <w:rPr>
            <w:spacing w:val="-5"/>
          </w:rPr>
          <w:delText xml:space="preserve"> </w:delText>
        </w:r>
      </w:del>
      <w:r w:rsidR="00E05491">
        <w:rPr>
          <w:spacing w:val="-2"/>
        </w:rPr>
        <w:t>widely</w:t>
      </w:r>
      <w:r w:rsidR="00E05491">
        <w:rPr>
          <w:spacing w:val="-5"/>
        </w:rPr>
        <w:t xml:space="preserve"> </w:t>
      </w:r>
      <w:r w:rsidR="00E05491">
        <w:rPr>
          <w:spacing w:val="-2"/>
        </w:rPr>
        <w:t>recognized</w:t>
      </w:r>
      <w:r w:rsidR="00E05491">
        <w:rPr>
          <w:spacing w:val="-5"/>
        </w:rPr>
        <w:t xml:space="preserve"> </w:t>
      </w:r>
      <w:r w:rsidR="00E05491">
        <w:rPr>
          <w:spacing w:val="-2"/>
        </w:rPr>
        <w:t>in</w:t>
      </w:r>
      <w:r w:rsidR="00E05491">
        <w:rPr>
          <w:spacing w:val="-5"/>
        </w:rPr>
        <w:t xml:space="preserve"> </w:t>
      </w:r>
      <w:r w:rsidR="00E05491">
        <w:rPr>
          <w:spacing w:val="-2"/>
        </w:rPr>
        <w:t>the</w:t>
      </w:r>
      <w:r w:rsidR="00E05491">
        <w:rPr>
          <w:spacing w:val="-5"/>
        </w:rPr>
        <w:t xml:space="preserve"> </w:t>
      </w:r>
      <w:r w:rsidR="00E05491">
        <w:rPr>
          <w:spacing w:val="-2"/>
        </w:rPr>
        <w:t>assessment</w:t>
      </w:r>
      <w:r w:rsidR="00E05491">
        <w:rPr>
          <w:spacing w:val="-5"/>
        </w:rPr>
        <w:t xml:space="preserve"> </w:t>
      </w:r>
      <w:r w:rsidR="00E05491">
        <w:rPr>
          <w:spacing w:val="-2"/>
        </w:rPr>
        <w:t>of</w:t>
      </w:r>
      <w:r w:rsidR="00E05491">
        <w:rPr>
          <w:spacing w:val="-5"/>
        </w:rPr>
        <w:t xml:space="preserve"> </w:t>
      </w:r>
      <w:r w:rsidR="00E05491">
        <w:rPr>
          <w:spacing w:val="-2"/>
        </w:rPr>
        <w:t>classification</w:t>
      </w:r>
      <w:r w:rsidR="00E05491">
        <w:rPr>
          <w:spacing w:val="-5"/>
        </w:rPr>
        <w:t xml:space="preserve"> </w:t>
      </w:r>
      <w:r w:rsidR="00E05491">
        <w:rPr>
          <w:spacing w:val="-2"/>
        </w:rPr>
        <w:t>models</w:t>
      </w:r>
      <w:ins w:id="393" w:author="Microsoft Office User" w:date="2024-02-07T08:29:00Z">
        <w:r w:rsidR="00E05491">
          <w:rPr>
            <w:spacing w:val="-2"/>
          </w:rPr>
          <w:t>, was employed</w:t>
        </w:r>
      </w:ins>
      <w:ins w:id="394" w:author="Microsoft Office User" w:date="2024-02-07T08:42:00Z">
        <w:r>
          <w:rPr>
            <w:spacing w:val="-2"/>
          </w:rPr>
          <w:t xml:space="preserve"> to evaluate the results of the proposed CNN model</w:t>
        </w:r>
      </w:ins>
      <w:r w:rsidR="00E05491">
        <w:rPr>
          <w:spacing w:val="-2"/>
        </w:rPr>
        <w:t>. The</w:t>
      </w:r>
      <w:r w:rsidR="00E05491">
        <w:rPr>
          <w:spacing w:val="-4"/>
        </w:rPr>
        <w:t xml:space="preserve"> </w:t>
      </w:r>
      <w:r w:rsidR="00E05491">
        <w:rPr>
          <w:spacing w:val="-2"/>
        </w:rPr>
        <w:t>F1-score</w:t>
      </w:r>
      <w:r w:rsidR="00E05491">
        <w:rPr>
          <w:spacing w:val="-4"/>
        </w:rPr>
        <w:t xml:space="preserve"> </w:t>
      </w:r>
      <w:r w:rsidR="00E05491">
        <w:rPr>
          <w:spacing w:val="-2"/>
        </w:rPr>
        <w:t>metric</w:t>
      </w:r>
      <w:r w:rsidR="00E05491">
        <w:rPr>
          <w:spacing w:val="-4"/>
        </w:rPr>
        <w:t xml:space="preserve"> </w:t>
      </w:r>
      <w:r w:rsidR="00E05491">
        <w:rPr>
          <w:spacing w:val="-2"/>
        </w:rPr>
        <w:t>combines</w:t>
      </w:r>
      <w:r w:rsidR="00E05491">
        <w:rPr>
          <w:spacing w:val="-5"/>
        </w:rPr>
        <w:t xml:space="preserve"> </w:t>
      </w:r>
      <w:r w:rsidR="00E05491">
        <w:rPr>
          <w:spacing w:val="-2"/>
        </w:rPr>
        <w:t>two</w:t>
      </w:r>
      <w:r w:rsidR="00E05491">
        <w:rPr>
          <w:spacing w:val="-4"/>
        </w:rPr>
        <w:t xml:space="preserve"> </w:t>
      </w:r>
      <w:r w:rsidR="00E05491">
        <w:rPr>
          <w:spacing w:val="-2"/>
        </w:rPr>
        <w:t>key</w:t>
      </w:r>
      <w:r w:rsidR="00E05491">
        <w:rPr>
          <w:spacing w:val="-4"/>
        </w:rPr>
        <w:t xml:space="preserve"> </w:t>
      </w:r>
      <w:r w:rsidR="00E05491">
        <w:rPr>
          <w:spacing w:val="-2"/>
        </w:rPr>
        <w:t>metrics:</w:t>
      </w:r>
      <w:r w:rsidR="00E05491">
        <w:rPr>
          <w:spacing w:val="-4"/>
        </w:rPr>
        <w:t xml:space="preserve"> </w:t>
      </w:r>
      <w:r w:rsidR="00E05491">
        <w:rPr>
          <w:spacing w:val="-2"/>
        </w:rPr>
        <w:t>precision</w:t>
      </w:r>
      <w:r w:rsidR="00E05491">
        <w:rPr>
          <w:spacing w:val="-4"/>
        </w:rPr>
        <w:t xml:space="preserve"> </w:t>
      </w:r>
      <w:r w:rsidR="00E05491">
        <w:rPr>
          <w:spacing w:val="-2"/>
        </w:rPr>
        <w:t>and</w:t>
      </w:r>
      <w:r w:rsidR="00E05491">
        <w:rPr>
          <w:spacing w:val="-4"/>
        </w:rPr>
        <w:t xml:space="preserve"> </w:t>
      </w:r>
      <w:r w:rsidR="00E05491">
        <w:rPr>
          <w:spacing w:val="-2"/>
        </w:rPr>
        <w:t>recall.</w:t>
      </w:r>
      <w:r w:rsidR="00E05491">
        <w:rPr>
          <w:spacing w:val="-4"/>
        </w:rPr>
        <w:t xml:space="preserve"> </w:t>
      </w:r>
      <w:r w:rsidR="00E05491">
        <w:rPr>
          <w:spacing w:val="-2"/>
        </w:rPr>
        <w:t>Standard</w:t>
      </w:r>
      <w:r w:rsidR="00E05491">
        <w:rPr>
          <w:spacing w:val="-4"/>
        </w:rPr>
        <w:t xml:space="preserve"> </w:t>
      </w:r>
      <w:r w:rsidR="00E05491">
        <w:rPr>
          <w:spacing w:val="-2"/>
        </w:rPr>
        <w:t xml:space="preserve">practice </w:t>
      </w:r>
      <w:r w:rsidR="00E05491">
        <w:rPr>
          <w:spacing w:val="-4"/>
        </w:rPr>
        <w:t xml:space="preserve">involves using these metrics together </w:t>
      </w:r>
      <w:ins w:id="395" w:author="Microsoft Office User" w:date="2024-02-07T08:42:00Z">
        <w:r>
          <w:rPr>
            <w:spacing w:val="-4"/>
          </w:rPr>
          <w:t>to assess model performance comprehensively</w:t>
        </w:r>
      </w:ins>
      <w:del w:id="396" w:author="Microsoft Office User" w:date="2024-02-07T08:42:00Z">
        <w:r w:rsidR="00E05491" w:rsidDel="00863023">
          <w:rPr>
            <w:spacing w:val="-4"/>
          </w:rPr>
          <w:delText xml:space="preserve">to </w:delText>
        </w:r>
      </w:del>
      <w:del w:id="397" w:author="Microsoft Office User" w:date="2024-02-07T08:29:00Z">
        <w:r w:rsidR="00E05491" w:rsidDel="00E05491">
          <w:rPr>
            <w:spacing w:val="-4"/>
          </w:rPr>
          <w:delText>provide a comprehensive assessment of</w:delText>
        </w:r>
      </w:del>
      <w:del w:id="398" w:author="Microsoft Office User" w:date="2024-02-07T08:42:00Z">
        <w:r w:rsidR="00E05491" w:rsidDel="00863023">
          <w:rPr>
            <w:spacing w:val="-4"/>
          </w:rPr>
          <w:delText xml:space="preserve"> model </w:delText>
        </w:r>
        <w:r w:rsidR="00E05491" w:rsidDel="00863023">
          <w:delText>performance</w:delText>
        </w:r>
      </w:del>
      <w:r w:rsidR="00E05491">
        <w:t>. The F1 score reaches its optimal value at 1 and its minimum at 0 [</w:t>
      </w:r>
      <w:hyperlink w:anchor="_bookmark32" w:history="1">
        <w:r w:rsidR="00E05491">
          <w:rPr>
            <w:color w:val="0000FF"/>
          </w:rPr>
          <w:t>20</w:t>
        </w:r>
      </w:hyperlink>
      <w:r w:rsidR="00E05491">
        <w:t xml:space="preserve">]. The F1 score is calculated using Formula </w:t>
      </w:r>
      <w:hyperlink w:anchor="_bookmark4" w:history="1">
        <w:r w:rsidR="00E05491">
          <w:rPr>
            <w:color w:val="0000FF"/>
          </w:rPr>
          <w:t>1</w:t>
        </w:r>
      </w:hyperlink>
      <w:r w:rsidR="00E05491">
        <w:t>.</w:t>
      </w:r>
    </w:p>
    <w:p w14:paraId="6A51D074" w14:textId="77777777" w:rsidR="005143EB" w:rsidRDefault="00000000">
      <w:pPr>
        <w:spacing w:before="154" w:line="110" w:lineRule="exact"/>
        <w:ind w:right="6"/>
        <w:jc w:val="center"/>
        <w:rPr>
          <w:rFonts w:ascii="Garamond" w:hAnsi="Garamond"/>
          <w:sz w:val="20"/>
        </w:rPr>
      </w:pPr>
      <w:bookmarkStart w:id="399" w:name="_bookmark4"/>
      <w:bookmarkEnd w:id="399"/>
      <w:r>
        <w:rPr>
          <w:rFonts w:ascii="Garamond" w:hAnsi="Garamond"/>
          <w:sz w:val="20"/>
        </w:rPr>
        <w:t>2</w:t>
      </w:r>
      <w:r>
        <w:rPr>
          <w:rFonts w:ascii="Garamond" w:hAnsi="Garamond"/>
          <w:spacing w:val="-6"/>
          <w:sz w:val="20"/>
        </w:rPr>
        <w:t xml:space="preserve"> </w:t>
      </w:r>
      <w:r>
        <w:rPr>
          <w:rFonts w:ascii="Verdana" w:hAnsi="Verdana"/>
          <w:i/>
          <w:sz w:val="20"/>
        </w:rPr>
        <w:t>·</w:t>
      </w:r>
      <w:r>
        <w:rPr>
          <w:rFonts w:ascii="Verdana" w:hAnsi="Verdana"/>
          <w:i/>
          <w:spacing w:val="-25"/>
          <w:sz w:val="20"/>
        </w:rPr>
        <w:t xml:space="preserve"> </w:t>
      </w:r>
      <w:r>
        <w:rPr>
          <w:rFonts w:ascii="Garamond" w:hAnsi="Garamond"/>
          <w:sz w:val="20"/>
        </w:rPr>
        <w:t>(</w:t>
      </w:r>
      <w:r>
        <w:rPr>
          <w:rFonts w:ascii="Bookman Old Style" w:hAnsi="Bookman Old Style"/>
          <w:i/>
          <w:sz w:val="20"/>
        </w:rPr>
        <w:t>Precision</w:t>
      </w:r>
      <w:r>
        <w:rPr>
          <w:rFonts w:ascii="Bookman Old Style" w:hAnsi="Bookman Old Style"/>
          <w:i/>
          <w:spacing w:val="-14"/>
          <w:sz w:val="20"/>
        </w:rPr>
        <w:t xml:space="preserve"> </w:t>
      </w:r>
      <w:r>
        <w:rPr>
          <w:rFonts w:ascii="Verdana" w:hAnsi="Verdana"/>
          <w:i/>
          <w:sz w:val="20"/>
        </w:rPr>
        <w:t>·</w:t>
      </w:r>
      <w:r>
        <w:rPr>
          <w:rFonts w:ascii="Verdana" w:hAnsi="Verdana"/>
          <w:i/>
          <w:spacing w:val="-25"/>
          <w:sz w:val="20"/>
        </w:rPr>
        <w:t xml:space="preserve"> </w:t>
      </w:r>
      <w:r>
        <w:rPr>
          <w:rFonts w:ascii="Bookman Old Style" w:hAnsi="Bookman Old Style"/>
          <w:i/>
          <w:spacing w:val="-2"/>
          <w:sz w:val="20"/>
        </w:rPr>
        <w:t>Recall</w:t>
      </w:r>
      <w:r>
        <w:rPr>
          <w:rFonts w:ascii="Garamond" w:hAnsi="Garamond"/>
          <w:spacing w:val="-2"/>
          <w:sz w:val="20"/>
        </w:rPr>
        <w:t>)</w:t>
      </w:r>
    </w:p>
    <w:p w14:paraId="5FB6CF46" w14:textId="77777777" w:rsidR="005143EB" w:rsidRDefault="005143EB">
      <w:pPr>
        <w:spacing w:line="110" w:lineRule="exact"/>
        <w:jc w:val="center"/>
        <w:rPr>
          <w:rFonts w:ascii="Garamond" w:hAnsi="Garamond"/>
          <w:sz w:val="20"/>
        </w:rPr>
        <w:sectPr w:rsidR="005143EB" w:rsidSect="00B23B9E">
          <w:pgSz w:w="11910" w:h="16840"/>
          <w:pgMar w:top="1360" w:right="660" w:bottom="280" w:left="1680" w:header="720" w:footer="720" w:gutter="0"/>
          <w:cols w:space="720"/>
        </w:sectPr>
      </w:pPr>
    </w:p>
    <w:p w14:paraId="033AA82B" w14:textId="77777777" w:rsidR="005143EB" w:rsidRDefault="00000000">
      <w:pPr>
        <w:spacing w:before="37"/>
        <w:jc w:val="right"/>
        <w:rPr>
          <w:rFonts w:ascii="Garamond"/>
          <w:sz w:val="20"/>
        </w:rPr>
      </w:pPr>
      <w:r>
        <w:rPr>
          <w:rFonts w:ascii="Bookman Old Style"/>
          <w:i/>
          <w:w w:val="110"/>
          <w:sz w:val="20"/>
        </w:rPr>
        <w:t>F</w:t>
      </w:r>
      <w:r>
        <w:rPr>
          <w:rFonts w:ascii="Bookman Old Style"/>
          <w:i/>
          <w:spacing w:val="-39"/>
          <w:w w:val="110"/>
          <w:sz w:val="20"/>
        </w:rPr>
        <w:t xml:space="preserve"> </w:t>
      </w:r>
      <w:r>
        <w:rPr>
          <w:rFonts w:ascii="Garamond"/>
          <w:w w:val="110"/>
          <w:sz w:val="20"/>
        </w:rPr>
        <w:t>1</w:t>
      </w:r>
      <w:r>
        <w:rPr>
          <w:rFonts w:ascii="Garamond"/>
          <w:spacing w:val="-13"/>
          <w:w w:val="110"/>
          <w:sz w:val="20"/>
        </w:rPr>
        <w:t xml:space="preserve"> </w:t>
      </w:r>
      <w:r>
        <w:rPr>
          <w:rFonts w:ascii="Garamond"/>
          <w:spacing w:val="-10"/>
          <w:w w:val="110"/>
          <w:sz w:val="20"/>
        </w:rPr>
        <w:t>=</w:t>
      </w:r>
    </w:p>
    <w:p w14:paraId="7C523722" w14:textId="77777777" w:rsidR="005143EB" w:rsidRDefault="00000000">
      <w:pPr>
        <w:pStyle w:val="Textoindependiente"/>
        <w:spacing w:before="143"/>
        <w:ind w:left="811"/>
      </w:pPr>
      <w:r>
        <w:t>where</w:t>
      </w:r>
      <w:r>
        <w:rPr>
          <w:spacing w:val="1"/>
        </w:rPr>
        <w:t xml:space="preserve"> </w:t>
      </w:r>
      <w:r>
        <w:t>F1</w:t>
      </w:r>
      <w:r>
        <w:rPr>
          <w:spacing w:val="1"/>
        </w:rPr>
        <w:t xml:space="preserve"> </w:t>
      </w:r>
      <w:r>
        <w:t>is</w:t>
      </w:r>
      <w:r>
        <w:rPr>
          <w:spacing w:val="1"/>
        </w:rPr>
        <w:t xml:space="preserve"> </w:t>
      </w:r>
      <w:r>
        <w:t>given</w:t>
      </w:r>
      <w:r>
        <w:rPr>
          <w:spacing w:val="1"/>
        </w:rPr>
        <w:t xml:space="preserve"> </w:t>
      </w:r>
      <w:r>
        <w:t>by</w:t>
      </w:r>
      <w:r>
        <w:rPr>
          <w:spacing w:val="1"/>
        </w:rPr>
        <w:t xml:space="preserve"> </w:t>
      </w:r>
      <w:hyperlink w:anchor="_bookmark5" w:history="1">
        <w:r>
          <w:rPr>
            <w:color w:val="0000FF"/>
          </w:rPr>
          <w:t>2</w:t>
        </w:r>
      </w:hyperlink>
      <w:r>
        <w:rPr>
          <w:color w:val="0000FF"/>
          <w:spacing w:val="1"/>
        </w:rPr>
        <w:t xml:space="preserve"> </w:t>
      </w:r>
      <w:r>
        <w:t>and</w:t>
      </w:r>
      <w:r>
        <w:rPr>
          <w:spacing w:val="1"/>
        </w:rPr>
        <w:t xml:space="preserve"> </w:t>
      </w:r>
      <w:hyperlink w:anchor="_bookmark6" w:history="1">
        <w:r>
          <w:rPr>
            <w:color w:val="0000FF"/>
            <w:spacing w:val="-10"/>
          </w:rPr>
          <w:t>3</w:t>
        </w:r>
      </w:hyperlink>
    </w:p>
    <w:p w14:paraId="791A186C" w14:textId="77777777" w:rsidR="005143EB" w:rsidRDefault="005143EB">
      <w:pPr>
        <w:pStyle w:val="Textoindependiente"/>
        <w:spacing w:before="12"/>
      </w:pPr>
    </w:p>
    <w:p w14:paraId="7927EEED" w14:textId="77777777" w:rsidR="005143EB" w:rsidRDefault="00000000">
      <w:pPr>
        <w:spacing w:line="176" w:lineRule="exact"/>
        <w:ind w:right="140"/>
        <w:jc w:val="right"/>
        <w:rPr>
          <w:rFonts w:ascii="Garamond"/>
          <w:sz w:val="20"/>
        </w:rPr>
      </w:pPr>
      <w:r>
        <w:rPr>
          <w:noProof/>
        </w:rPr>
        <mc:AlternateContent>
          <mc:Choice Requires="wps">
            <w:drawing>
              <wp:anchor distT="0" distB="0" distL="0" distR="0" simplePos="0" relativeHeight="251658263" behindDoc="0" locked="0" layoutInCell="1" allowOverlap="1" wp14:anchorId="518BC315" wp14:editId="79C7F064">
                <wp:simplePos x="0" y="0"/>
                <wp:positionH relativeFrom="page">
                  <wp:posOffset>3380905</wp:posOffset>
                </wp:positionH>
                <wp:positionV relativeFrom="paragraph">
                  <wp:posOffset>88445</wp:posOffset>
                </wp:positionV>
                <wp:extent cx="1835785" cy="1270"/>
                <wp:effectExtent l="0" t="0" r="0" b="0"/>
                <wp:wrapNone/>
                <wp:docPr id="218" name="Graphic 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5785" cy="1270"/>
                        </a:xfrm>
                        <a:custGeom>
                          <a:avLst/>
                          <a:gdLst/>
                          <a:ahLst/>
                          <a:cxnLst/>
                          <a:rect l="l" t="t" r="r" b="b"/>
                          <a:pathLst>
                            <a:path w="1835785">
                              <a:moveTo>
                                <a:pt x="0" y="0"/>
                              </a:moveTo>
                              <a:lnTo>
                                <a:pt x="1835188"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98A5B1" id="Graphic 218" o:spid="_x0000_s1026" style="position:absolute;margin-left:266.2pt;margin-top:6.95pt;width:144.55pt;height:.1pt;z-index:251658263;visibility:visible;mso-wrap-style:square;mso-wrap-distance-left:0;mso-wrap-distance-top:0;mso-wrap-distance-right:0;mso-wrap-distance-bottom:0;mso-position-horizontal:absolute;mso-position-horizontal-relative:page;mso-position-vertical:absolute;mso-position-vertical-relative:text;v-text-anchor:top" coordsize="18357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" path="m,l1835188,e" filled="f" strokeweight=".4pt">
                <v:path arrowok="t"/>
                <w10:wrap anchorx="page"/>
              </v:shape>
            </w:pict>
          </mc:Fallback>
        </mc:AlternateContent>
      </w:r>
      <w:bookmarkStart w:id="400" w:name="_bookmark5"/>
      <w:bookmarkEnd w:id="400"/>
      <w:r>
        <w:rPr>
          <w:rFonts w:ascii="Bookman Old Style"/>
          <w:i/>
          <w:sz w:val="20"/>
        </w:rPr>
        <w:t>Precision</w:t>
      </w:r>
      <w:r>
        <w:rPr>
          <w:rFonts w:ascii="Bookman Old Style"/>
          <w:i/>
          <w:spacing w:val="12"/>
          <w:sz w:val="20"/>
        </w:rPr>
        <w:t xml:space="preserve"> </w:t>
      </w:r>
      <w:r>
        <w:rPr>
          <w:rFonts w:ascii="Garamond"/>
          <w:spacing w:val="-10"/>
          <w:sz w:val="20"/>
        </w:rPr>
        <w:t>=</w:t>
      </w:r>
    </w:p>
    <w:p w14:paraId="0C05F881" w14:textId="77777777" w:rsidR="005143EB" w:rsidRDefault="00000000">
      <w:pPr>
        <w:spacing w:before="5" w:after="25"/>
        <w:rPr>
          <w:rFonts w:ascii="Garamond"/>
          <w:sz w:val="13"/>
        </w:rPr>
      </w:pPr>
      <w:r>
        <w:br w:type="column"/>
      </w:r>
    </w:p>
    <w:p w14:paraId="5C1B30D2" w14:textId="77777777" w:rsidR="005143EB" w:rsidRDefault="00000000">
      <w:pPr>
        <w:pStyle w:val="Textoindependiente"/>
        <w:spacing w:line="20" w:lineRule="exact"/>
        <w:ind w:left="39" w:right="-72"/>
        <w:rPr>
          <w:rFonts w:ascii="Garamond"/>
          <w:sz w:val="2"/>
        </w:rPr>
      </w:pPr>
      <w:r>
        <w:rPr>
          <w:rFonts w:ascii="Garamond"/>
          <w:noProof/>
          <w:sz w:val="2"/>
        </w:rPr>
        <mc:AlternateContent>
          <mc:Choice Requires="wpg">
            <w:drawing>
              <wp:inline distT="0" distB="0" distL="0" distR="0" wp14:anchorId="065E1E86" wp14:editId="63C5A743">
                <wp:extent cx="1259840" cy="5080"/>
                <wp:effectExtent l="9525" t="0" r="0" b="4445"/>
                <wp:docPr id="219"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9840" cy="5080"/>
                          <a:chOff x="0" y="0"/>
                          <a:chExt cx="1259840" cy="5080"/>
                        </a:xfrm>
                      </wpg:grpSpPr>
                      <wps:wsp>
                        <wps:cNvPr id="220" name="Graphic 220"/>
                        <wps:cNvSpPr/>
                        <wps:spPr>
                          <a:xfrm>
                            <a:off x="0" y="2540"/>
                            <a:ext cx="1259840" cy="1270"/>
                          </a:xfrm>
                          <a:custGeom>
                            <a:avLst/>
                            <a:gdLst/>
                            <a:ahLst/>
                            <a:cxnLst/>
                            <a:rect l="l" t="t" r="r" b="b"/>
                            <a:pathLst>
                              <a:path w="1259840">
                                <a:moveTo>
                                  <a:pt x="0" y="0"/>
                                </a:moveTo>
                                <a:lnTo>
                                  <a:pt x="1259344" y="0"/>
                                </a:lnTo>
                              </a:path>
                            </a:pathLst>
                          </a:custGeom>
                          <a:ln w="508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AB9A5B8" id="Group 219" o:spid="_x0000_s1026" style="width:99.2pt;height:.4pt;mso-position-horizontal-relative:char;mso-position-vertical-relative:line" coordsize="125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">
                <v:shape id="Graphic 220" o:spid="_x0000_s1027" style="position:absolute;top:25;width:12598;height:13;visibility:visible;mso-wrap-style:square;v-text-anchor:top" coordsize="12598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" path="m,l1259344,e" filled="f" strokeweight=".4pt">
                  <v:path arrowok="t"/>
                </v:shape>
                <w10:anchorlock/>
              </v:group>
            </w:pict>
          </mc:Fallback>
        </mc:AlternateContent>
      </w:r>
    </w:p>
    <w:p w14:paraId="1A2CDED4" w14:textId="77777777" w:rsidR="005143EB" w:rsidRDefault="00000000">
      <w:pPr>
        <w:ind w:right="74"/>
        <w:jc w:val="right"/>
        <w:rPr>
          <w:rFonts w:ascii="Garamond"/>
          <w:sz w:val="20"/>
        </w:rPr>
      </w:pPr>
      <w:r>
        <w:rPr>
          <w:rFonts w:ascii="Garamond"/>
          <w:sz w:val="20"/>
        </w:rPr>
        <w:t>(</w:t>
      </w:r>
      <w:r>
        <w:rPr>
          <w:rFonts w:ascii="Bookman Old Style"/>
          <w:i/>
          <w:sz w:val="20"/>
        </w:rPr>
        <w:t>Precision</w:t>
      </w:r>
      <w:r>
        <w:rPr>
          <w:rFonts w:ascii="Bookman Old Style"/>
          <w:i/>
          <w:spacing w:val="13"/>
          <w:sz w:val="20"/>
        </w:rPr>
        <w:t xml:space="preserve"> </w:t>
      </w:r>
      <w:r>
        <w:rPr>
          <w:rFonts w:ascii="Garamond"/>
          <w:sz w:val="20"/>
        </w:rPr>
        <w:t>+</w:t>
      </w:r>
      <w:r>
        <w:rPr>
          <w:rFonts w:ascii="Garamond"/>
          <w:spacing w:val="21"/>
          <w:sz w:val="20"/>
        </w:rPr>
        <w:t xml:space="preserve"> </w:t>
      </w:r>
      <w:r>
        <w:rPr>
          <w:rFonts w:ascii="Bookman Old Style"/>
          <w:i/>
          <w:spacing w:val="-2"/>
          <w:sz w:val="20"/>
        </w:rPr>
        <w:t>Recall</w:t>
      </w:r>
      <w:r>
        <w:rPr>
          <w:rFonts w:ascii="Garamond"/>
          <w:spacing w:val="-2"/>
          <w:sz w:val="20"/>
        </w:rPr>
        <w:t>)</w:t>
      </w:r>
    </w:p>
    <w:p w14:paraId="466D2C21" w14:textId="77777777" w:rsidR="005143EB" w:rsidRDefault="005143EB">
      <w:pPr>
        <w:pStyle w:val="Textoindependiente"/>
        <w:spacing w:before="176"/>
        <w:rPr>
          <w:rFonts w:ascii="Garamond"/>
        </w:rPr>
      </w:pPr>
    </w:p>
    <w:p w14:paraId="6542C1E8" w14:textId="77777777" w:rsidR="005143EB" w:rsidRDefault="00000000">
      <w:pPr>
        <w:ind w:right="38"/>
        <w:jc w:val="right"/>
        <w:rPr>
          <w:rFonts w:ascii="Bookman Old Style"/>
          <w:i/>
          <w:sz w:val="20"/>
        </w:rPr>
      </w:pPr>
      <w:proofErr w:type="spellStart"/>
      <w:r>
        <w:rPr>
          <w:rFonts w:ascii="Bookman Old Style"/>
          <w:i/>
          <w:spacing w:val="-2"/>
          <w:sz w:val="20"/>
        </w:rPr>
        <w:t>TruePositives</w:t>
      </w:r>
      <w:proofErr w:type="spellEnd"/>
    </w:p>
    <w:p w14:paraId="4D15CBE7" w14:textId="77777777" w:rsidR="005143EB" w:rsidRDefault="00000000">
      <w:pPr>
        <w:spacing w:before="16"/>
        <w:ind w:right="527"/>
        <w:jc w:val="center"/>
        <w:rPr>
          <w:sz w:val="20"/>
        </w:rPr>
      </w:pPr>
      <w:r>
        <w:br w:type="column"/>
      </w:r>
      <w:r>
        <w:rPr>
          <w:spacing w:val="-5"/>
          <w:w w:val="110"/>
          <w:sz w:val="20"/>
        </w:rPr>
        <w:t>(1)</w:t>
      </w:r>
    </w:p>
    <w:p w14:paraId="583C48F7" w14:textId="77777777" w:rsidR="005143EB" w:rsidRDefault="005143EB">
      <w:pPr>
        <w:pStyle w:val="Textoindependiente"/>
      </w:pPr>
    </w:p>
    <w:p w14:paraId="1BC802BA" w14:textId="77777777" w:rsidR="005143EB" w:rsidRDefault="005143EB">
      <w:pPr>
        <w:pStyle w:val="Textoindependiente"/>
        <w:spacing w:before="126"/>
      </w:pPr>
    </w:p>
    <w:p w14:paraId="631D48A0" w14:textId="77777777" w:rsidR="005143EB" w:rsidRDefault="00000000">
      <w:pPr>
        <w:pStyle w:val="Textoindependiente"/>
        <w:spacing w:line="197" w:lineRule="exact"/>
        <w:ind w:right="527"/>
        <w:jc w:val="center"/>
      </w:pPr>
      <w:r>
        <w:rPr>
          <w:spacing w:val="-5"/>
          <w:w w:val="110"/>
        </w:rPr>
        <w:t>(2)</w:t>
      </w:r>
    </w:p>
    <w:p w14:paraId="7577FEA9" w14:textId="77777777" w:rsidR="005143EB" w:rsidRDefault="005143EB">
      <w:pPr>
        <w:spacing w:line="197" w:lineRule="exact"/>
        <w:jc w:val="center"/>
        <w:sectPr w:rsidR="005143EB" w:rsidSect="00B23B9E">
          <w:type w:val="continuous"/>
          <w:pgSz w:w="11910" w:h="16840"/>
          <w:pgMar w:top="1920" w:right="660" w:bottom="280" w:left="1680" w:header="720" w:footer="720" w:gutter="0"/>
          <w:cols w:num="3" w:space="720" w:equalWidth="0">
            <w:col w:w="3708" w:space="40"/>
            <w:col w:w="2028" w:space="1381"/>
            <w:col w:w="2413"/>
          </w:cols>
        </w:sectPr>
      </w:pPr>
    </w:p>
    <w:p w14:paraId="17717FC0" w14:textId="77777777" w:rsidR="005143EB" w:rsidRDefault="005143EB">
      <w:pPr>
        <w:pStyle w:val="Textoindependiente"/>
        <w:spacing w:before="145"/>
      </w:pPr>
    </w:p>
    <w:p w14:paraId="783EA105" w14:textId="77777777" w:rsidR="005143EB" w:rsidRDefault="00000000">
      <w:pPr>
        <w:jc w:val="right"/>
        <w:rPr>
          <w:rFonts w:ascii="Garamond"/>
          <w:sz w:val="20"/>
        </w:rPr>
      </w:pPr>
      <w:bookmarkStart w:id="401" w:name="_bookmark6"/>
      <w:bookmarkEnd w:id="401"/>
      <w:r>
        <w:rPr>
          <w:rFonts w:ascii="Bookman Old Style"/>
          <w:i/>
          <w:spacing w:val="-4"/>
          <w:sz w:val="20"/>
        </w:rPr>
        <w:t>Recall</w:t>
      </w:r>
      <w:r>
        <w:rPr>
          <w:rFonts w:ascii="Bookman Old Style"/>
          <w:i/>
          <w:spacing w:val="-2"/>
          <w:sz w:val="20"/>
        </w:rPr>
        <w:t xml:space="preserve"> </w:t>
      </w:r>
      <w:r>
        <w:rPr>
          <w:rFonts w:ascii="Garamond"/>
          <w:spacing w:val="-10"/>
          <w:sz w:val="20"/>
        </w:rPr>
        <w:t>=</w:t>
      </w:r>
    </w:p>
    <w:p w14:paraId="15B42678" w14:textId="77777777" w:rsidR="005143EB" w:rsidRDefault="00000000">
      <w:pPr>
        <w:spacing w:line="202" w:lineRule="exact"/>
        <w:ind w:left="229"/>
        <w:rPr>
          <w:rFonts w:ascii="Bookman Old Style"/>
          <w:i/>
          <w:sz w:val="20"/>
        </w:rPr>
      </w:pPr>
      <w:r>
        <w:br w:type="column"/>
      </w:r>
      <w:proofErr w:type="spellStart"/>
      <w:r>
        <w:rPr>
          <w:rFonts w:ascii="Bookman Old Style"/>
          <w:i/>
          <w:sz w:val="20"/>
        </w:rPr>
        <w:t>TruePositives</w:t>
      </w:r>
      <w:proofErr w:type="spellEnd"/>
      <w:r>
        <w:rPr>
          <w:rFonts w:ascii="Bookman Old Style"/>
          <w:i/>
          <w:spacing w:val="1"/>
          <w:sz w:val="20"/>
        </w:rPr>
        <w:t xml:space="preserve"> </w:t>
      </w:r>
      <w:r>
        <w:rPr>
          <w:rFonts w:ascii="Garamond"/>
          <w:sz w:val="20"/>
        </w:rPr>
        <w:t>+</w:t>
      </w:r>
      <w:r>
        <w:rPr>
          <w:rFonts w:ascii="Garamond"/>
          <w:spacing w:val="11"/>
          <w:sz w:val="20"/>
        </w:rPr>
        <w:t xml:space="preserve"> </w:t>
      </w:r>
      <w:proofErr w:type="spellStart"/>
      <w:r>
        <w:rPr>
          <w:rFonts w:ascii="Bookman Old Style"/>
          <w:i/>
          <w:spacing w:val="-2"/>
          <w:sz w:val="20"/>
        </w:rPr>
        <w:t>FalsePositives</w:t>
      </w:r>
      <w:proofErr w:type="spellEnd"/>
    </w:p>
    <w:p w14:paraId="3B348191" w14:textId="77777777" w:rsidR="005143EB" w:rsidRDefault="00000000">
      <w:pPr>
        <w:spacing w:before="38" w:line="278" w:lineRule="auto"/>
        <w:ind w:left="39" w:right="118" w:firstLine="833"/>
        <w:rPr>
          <w:rFonts w:ascii="Bookman Old Style"/>
          <w:i/>
          <w:sz w:val="20"/>
        </w:rPr>
      </w:pPr>
      <w:r>
        <w:rPr>
          <w:noProof/>
        </w:rPr>
        <mc:AlternateContent>
          <mc:Choice Requires="wps">
            <w:drawing>
              <wp:anchor distT="0" distB="0" distL="0" distR="0" simplePos="0" relativeHeight="251658264" behindDoc="0" locked="0" layoutInCell="1" allowOverlap="1" wp14:anchorId="30AE921A" wp14:editId="3427C457">
                <wp:simplePos x="0" y="0"/>
                <wp:positionH relativeFrom="page">
                  <wp:posOffset>3259975</wp:posOffset>
                </wp:positionH>
                <wp:positionV relativeFrom="paragraph">
                  <wp:posOffset>223217</wp:posOffset>
                </wp:positionV>
                <wp:extent cx="1878330" cy="1270"/>
                <wp:effectExtent l="0" t="0" r="0" b="0"/>
                <wp:wrapNone/>
                <wp:docPr id="221" name="Graphic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8330" cy="1270"/>
                        </a:xfrm>
                        <a:custGeom>
                          <a:avLst/>
                          <a:gdLst/>
                          <a:ahLst/>
                          <a:cxnLst/>
                          <a:rect l="l" t="t" r="r" b="b"/>
                          <a:pathLst>
                            <a:path w="1878330">
                              <a:moveTo>
                                <a:pt x="0" y="0"/>
                              </a:moveTo>
                              <a:lnTo>
                                <a:pt x="1878291" y="0"/>
                              </a:lnTo>
                            </a:path>
                          </a:pathLst>
                        </a:custGeom>
                        <a:ln w="508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9DCC1A" id="Graphic 221" o:spid="_x0000_s1026" style="position:absolute;margin-left:256.7pt;margin-top:17.6pt;width:147.9pt;height:.1pt;z-index:251658264;visibility:visible;mso-wrap-style:square;mso-wrap-distance-left:0;mso-wrap-distance-top:0;mso-wrap-distance-right:0;mso-wrap-distance-bottom:0;mso-position-horizontal:absolute;mso-position-horizontal-relative:page;mso-position-vertical:absolute;mso-position-vertical-relative:text;v-text-anchor:top" coordsize="18783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" path="m,l1878291,e" filled="f" strokeweight=".4pt">
                <v:path arrowok="t"/>
                <w10:wrap anchorx="page"/>
              </v:shape>
            </w:pict>
          </mc:Fallback>
        </mc:AlternateContent>
      </w:r>
      <w:proofErr w:type="spellStart"/>
      <w:r>
        <w:rPr>
          <w:rFonts w:ascii="Bookman Old Style"/>
          <w:i/>
          <w:spacing w:val="-2"/>
          <w:sz w:val="20"/>
        </w:rPr>
        <w:t>TruePositives</w:t>
      </w:r>
      <w:proofErr w:type="spellEnd"/>
      <w:r>
        <w:rPr>
          <w:rFonts w:ascii="Bookman Old Style"/>
          <w:i/>
          <w:spacing w:val="-2"/>
          <w:sz w:val="20"/>
        </w:rPr>
        <w:t xml:space="preserve"> </w:t>
      </w:r>
      <w:proofErr w:type="spellStart"/>
      <w:r>
        <w:rPr>
          <w:rFonts w:ascii="Bookman Old Style"/>
          <w:i/>
          <w:sz w:val="20"/>
        </w:rPr>
        <w:t>TruePositives</w:t>
      </w:r>
      <w:proofErr w:type="spellEnd"/>
      <w:r>
        <w:rPr>
          <w:rFonts w:ascii="Bookman Old Style"/>
          <w:i/>
          <w:spacing w:val="-16"/>
          <w:sz w:val="20"/>
        </w:rPr>
        <w:t xml:space="preserve"> </w:t>
      </w:r>
      <w:r>
        <w:rPr>
          <w:rFonts w:ascii="Garamond"/>
          <w:sz w:val="20"/>
        </w:rPr>
        <w:t>+</w:t>
      </w:r>
      <w:r>
        <w:rPr>
          <w:rFonts w:ascii="Garamond"/>
          <w:spacing w:val="-13"/>
          <w:sz w:val="20"/>
        </w:rPr>
        <w:t xml:space="preserve"> </w:t>
      </w:r>
      <w:proofErr w:type="spellStart"/>
      <w:r>
        <w:rPr>
          <w:rFonts w:ascii="Bookman Old Style"/>
          <w:i/>
          <w:sz w:val="20"/>
        </w:rPr>
        <w:t>FalseNegatives</w:t>
      </w:r>
      <w:proofErr w:type="spellEnd"/>
    </w:p>
    <w:p w14:paraId="685B6573" w14:textId="77777777" w:rsidR="005143EB" w:rsidRDefault="00000000">
      <w:pPr>
        <w:spacing w:before="159"/>
        <w:rPr>
          <w:rFonts w:ascii="Bookman Old Style"/>
          <w:i/>
          <w:sz w:val="20"/>
        </w:rPr>
      </w:pPr>
      <w:r>
        <w:br w:type="column"/>
      </w:r>
    </w:p>
    <w:p w14:paraId="154FDB73" w14:textId="77777777" w:rsidR="005143EB" w:rsidRDefault="00000000">
      <w:pPr>
        <w:pStyle w:val="Textoindependiente"/>
        <w:ind w:left="52"/>
        <w:jc w:val="center"/>
      </w:pPr>
      <w:r>
        <w:rPr>
          <w:spacing w:val="-5"/>
          <w:w w:val="110"/>
        </w:rPr>
        <w:t>(3)</w:t>
      </w:r>
    </w:p>
    <w:p w14:paraId="33A2891E" w14:textId="77777777" w:rsidR="005143EB" w:rsidRDefault="005143EB">
      <w:pPr>
        <w:jc w:val="center"/>
        <w:sectPr w:rsidR="005143EB" w:rsidSect="00B23B9E">
          <w:type w:val="continuous"/>
          <w:pgSz w:w="11910" w:h="16840"/>
          <w:pgMar w:top="1920" w:right="660" w:bottom="280" w:left="1680" w:header="720" w:footer="720" w:gutter="0"/>
          <w:cols w:num="3" w:space="720" w:equalWidth="0">
            <w:col w:w="3375" w:space="40"/>
            <w:col w:w="3120" w:space="39"/>
            <w:col w:w="2996"/>
          </w:cols>
        </w:sectPr>
      </w:pPr>
    </w:p>
    <w:p w14:paraId="7D732288" w14:textId="77777777" w:rsidR="005143EB" w:rsidRDefault="00E05491">
      <w:pPr>
        <w:pStyle w:val="Textoindependiente"/>
        <w:spacing w:before="21" w:line="213" w:lineRule="auto"/>
        <w:ind w:left="811" w:right="1339" w:firstLine="300"/>
        <w:jc w:val="both"/>
      </w:pPr>
      <w:ins w:id="402" w:author="Microsoft Office User" w:date="2024-02-07T08:30:00Z">
        <w:r>
          <w:t>This</w:t>
        </w:r>
      </w:ins>
      <w:del w:id="403" w:author="Microsoft Office User" w:date="2024-02-07T08:30:00Z">
        <w:r w:rsidDel="00E05491">
          <w:delText>The purpose of using this</w:delText>
        </w:r>
      </w:del>
      <w:r>
        <w:t xml:space="preserve"> metric </w:t>
      </w:r>
      <w:ins w:id="404" w:author="Microsoft Office User" w:date="2024-02-07T08:43:00Z">
        <w:r w:rsidR="00863023">
          <w:t>measures</w:t>
        </w:r>
      </w:ins>
      <w:del w:id="405" w:author="Microsoft Office User" w:date="2024-02-07T08:43:00Z">
        <w:r w:rsidDel="00863023">
          <w:delText>is to obtain a measurement of</w:delText>
        </w:r>
      </w:del>
      <w:r>
        <w:t xml:space="preserve"> the values pre</w:t>
      </w:r>
      <w:del w:id="406" w:author="Microsoft Office User" w:date="2024-02-07T08:30:00Z">
        <w:r w:rsidDel="00E05491">
          <w:delText xml:space="preserve">- </w:delText>
        </w:r>
      </w:del>
      <w:r>
        <w:t>dicted</w:t>
      </w:r>
      <w:r>
        <w:rPr>
          <w:spacing w:val="-5"/>
        </w:rPr>
        <w:t xml:space="preserve"> </w:t>
      </w:r>
      <w:r>
        <w:t>by</w:t>
      </w:r>
      <w:r>
        <w:rPr>
          <w:spacing w:val="-5"/>
        </w:rPr>
        <w:t xml:space="preserve"> </w:t>
      </w:r>
      <w:r>
        <w:t>our</w:t>
      </w:r>
      <w:r>
        <w:rPr>
          <w:spacing w:val="-5"/>
        </w:rPr>
        <w:t xml:space="preserve"> </w:t>
      </w:r>
      <w:r>
        <w:t>model</w:t>
      </w:r>
      <w:r>
        <w:rPr>
          <w:spacing w:val="-5"/>
        </w:rPr>
        <w:t xml:space="preserve"> </w:t>
      </w:r>
      <w:r>
        <w:t>compared</w:t>
      </w:r>
      <w:r>
        <w:rPr>
          <w:spacing w:val="-5"/>
        </w:rPr>
        <w:t xml:space="preserve"> </w:t>
      </w:r>
      <w:r>
        <w:t>to</w:t>
      </w:r>
      <w:r>
        <w:rPr>
          <w:spacing w:val="-5"/>
        </w:rPr>
        <w:t xml:space="preserve"> </w:t>
      </w:r>
      <w:r>
        <w:t>the</w:t>
      </w:r>
      <w:r>
        <w:rPr>
          <w:spacing w:val="-5"/>
        </w:rPr>
        <w:t xml:space="preserve"> </w:t>
      </w:r>
      <w:r>
        <w:t>labels</w:t>
      </w:r>
      <w:r>
        <w:rPr>
          <w:spacing w:val="-5"/>
        </w:rPr>
        <w:t xml:space="preserve"> </w:t>
      </w:r>
      <w:r>
        <w:t>or</w:t>
      </w:r>
      <w:r>
        <w:rPr>
          <w:spacing w:val="-5"/>
        </w:rPr>
        <w:t xml:space="preserve"> </w:t>
      </w:r>
      <w:r>
        <w:t>ground</w:t>
      </w:r>
      <w:r>
        <w:rPr>
          <w:spacing w:val="-5"/>
        </w:rPr>
        <w:t xml:space="preserve"> </w:t>
      </w:r>
      <w:r>
        <w:t>truth</w:t>
      </w:r>
      <w:r>
        <w:rPr>
          <w:spacing w:val="-5"/>
        </w:rPr>
        <w:t xml:space="preserve"> </w:t>
      </w:r>
      <w:r>
        <w:t>of</w:t>
      </w:r>
      <w:r>
        <w:rPr>
          <w:spacing w:val="-5"/>
        </w:rPr>
        <w:t xml:space="preserve"> </w:t>
      </w:r>
      <w:r>
        <w:t>each</w:t>
      </w:r>
      <w:r>
        <w:rPr>
          <w:spacing w:val="-5"/>
        </w:rPr>
        <w:t xml:space="preserve"> </w:t>
      </w:r>
      <w:r>
        <w:t>cell</w:t>
      </w:r>
      <w:r>
        <w:rPr>
          <w:spacing w:val="-5"/>
        </w:rPr>
        <w:t xml:space="preserve"> </w:t>
      </w:r>
      <w:r>
        <w:t>cycle</w:t>
      </w:r>
      <w:r>
        <w:rPr>
          <w:spacing w:val="-5"/>
        </w:rPr>
        <w:t xml:space="preserve"> </w:t>
      </w:r>
      <w:r>
        <w:t>image. Additionally, it provides a measure to compare the results of our model with those obtained</w:t>
      </w:r>
      <w:r>
        <w:rPr>
          <w:spacing w:val="-2"/>
        </w:rPr>
        <w:t xml:space="preserve"> </w:t>
      </w:r>
      <w:r>
        <w:t>through</w:t>
      </w:r>
      <w:r>
        <w:rPr>
          <w:spacing w:val="-2"/>
        </w:rPr>
        <w:t xml:space="preserve"> </w:t>
      </w:r>
      <w:r>
        <w:t>methodologies</w:t>
      </w:r>
      <w:r>
        <w:rPr>
          <w:spacing w:val="-2"/>
        </w:rPr>
        <w:t xml:space="preserve"> </w:t>
      </w:r>
      <w:r>
        <w:t>mentioned</w:t>
      </w:r>
      <w:r>
        <w:rPr>
          <w:spacing w:val="-2"/>
        </w:rPr>
        <w:t xml:space="preserve"> </w:t>
      </w:r>
      <w:r>
        <w:t>by</w:t>
      </w:r>
      <w:r>
        <w:rPr>
          <w:spacing w:val="-2"/>
        </w:rPr>
        <w:t xml:space="preserve"> </w:t>
      </w:r>
      <w:r>
        <w:t>other</w:t>
      </w:r>
      <w:r>
        <w:rPr>
          <w:spacing w:val="-2"/>
        </w:rPr>
        <w:t xml:space="preserve"> </w:t>
      </w:r>
      <w:r>
        <w:t>authors</w:t>
      </w:r>
      <w:r>
        <w:rPr>
          <w:spacing w:val="-2"/>
        </w:rPr>
        <w:t xml:space="preserve"> </w:t>
      </w:r>
      <w:r>
        <w:t>previously.</w:t>
      </w:r>
    </w:p>
    <w:p w14:paraId="4500A50E" w14:textId="77777777" w:rsidR="005143EB" w:rsidRDefault="00000000">
      <w:pPr>
        <w:pStyle w:val="Ttulo1"/>
        <w:numPr>
          <w:ilvl w:val="0"/>
          <w:numId w:val="2"/>
        </w:numPr>
        <w:tabs>
          <w:tab w:val="left" w:pos="1108"/>
        </w:tabs>
        <w:ind w:left="1108" w:hanging="297"/>
      </w:pPr>
      <w:bookmarkStart w:id="407" w:name="Results"/>
      <w:bookmarkEnd w:id="407"/>
      <w:commentRangeStart w:id="408"/>
      <w:r>
        <w:rPr>
          <w:spacing w:val="-2"/>
          <w:w w:val="105"/>
        </w:rPr>
        <w:t>Results</w:t>
      </w:r>
      <w:commentRangeEnd w:id="408"/>
      <w:r w:rsidR="006F39B8">
        <w:rPr>
          <w:rStyle w:val="Refdecomentario"/>
          <w:b w:val="0"/>
          <w:bCs w:val="0"/>
        </w:rPr>
        <w:commentReference w:id="408"/>
      </w:r>
    </w:p>
    <w:p w14:paraId="44C8E86C" w14:textId="6F3299C8" w:rsidR="005143EB" w:rsidRDefault="00000000">
      <w:pPr>
        <w:pStyle w:val="Textoindependiente"/>
        <w:spacing w:before="148" w:line="213" w:lineRule="auto"/>
        <w:ind w:left="811" w:right="1339"/>
        <w:jc w:val="both"/>
      </w:pPr>
      <w:del w:id="409" w:author="Microsoft Office User" w:date="2024-02-07T09:20:00Z">
        <w:r w:rsidDel="002F725F">
          <w:rPr>
            <w:spacing w:val="-4"/>
          </w:rPr>
          <w:delText>The</w:delText>
        </w:r>
        <w:r w:rsidDel="002F725F">
          <w:rPr>
            <w:spacing w:val="-7"/>
          </w:rPr>
          <w:delText xml:space="preserve"> </w:delText>
        </w:r>
        <w:r w:rsidDel="002F725F">
          <w:rPr>
            <w:spacing w:val="-4"/>
          </w:rPr>
          <w:delText>presented</w:delText>
        </w:r>
      </w:del>
      <w:ins w:id="410" w:author="Microsoft Office User" w:date="2024-02-07T09:20:00Z">
        <w:r w:rsidR="002F725F">
          <w:rPr>
            <w:spacing w:val="-4"/>
          </w:rPr>
          <w:t>This</w:t>
        </w:r>
      </w:ins>
      <w:r>
        <w:rPr>
          <w:spacing w:val="-7"/>
        </w:rPr>
        <w:t xml:space="preserve"> </w:t>
      </w:r>
      <w:r>
        <w:rPr>
          <w:spacing w:val="-4"/>
        </w:rPr>
        <w:t>work</w:t>
      </w:r>
      <w:r>
        <w:rPr>
          <w:spacing w:val="-7"/>
        </w:rPr>
        <w:t xml:space="preserve"> </w:t>
      </w:r>
      <w:r>
        <w:rPr>
          <w:spacing w:val="-4"/>
        </w:rPr>
        <w:t>introduces</w:t>
      </w:r>
      <w:r>
        <w:rPr>
          <w:spacing w:val="-7"/>
        </w:rPr>
        <w:t xml:space="preserve"> </w:t>
      </w:r>
      <w:r>
        <w:rPr>
          <w:spacing w:val="-4"/>
        </w:rPr>
        <w:t>a</w:t>
      </w:r>
      <w:r>
        <w:rPr>
          <w:spacing w:val="-6"/>
        </w:rPr>
        <w:t xml:space="preserve"> </w:t>
      </w:r>
      <w:r>
        <w:rPr>
          <w:spacing w:val="-4"/>
        </w:rPr>
        <w:t>convolutional</w:t>
      </w:r>
      <w:r>
        <w:rPr>
          <w:spacing w:val="-7"/>
        </w:rPr>
        <w:t xml:space="preserve"> </w:t>
      </w:r>
      <w:r>
        <w:rPr>
          <w:spacing w:val="-4"/>
        </w:rPr>
        <w:t>neural</w:t>
      </w:r>
      <w:r>
        <w:rPr>
          <w:spacing w:val="-7"/>
        </w:rPr>
        <w:t xml:space="preserve"> </w:t>
      </w:r>
      <w:r>
        <w:rPr>
          <w:spacing w:val="-4"/>
        </w:rPr>
        <w:t>network</w:t>
      </w:r>
      <w:r>
        <w:rPr>
          <w:spacing w:val="-7"/>
        </w:rPr>
        <w:t xml:space="preserve"> </w:t>
      </w:r>
      <w:r>
        <w:rPr>
          <w:spacing w:val="-4"/>
        </w:rPr>
        <w:t>(CNN)</w:t>
      </w:r>
      <w:r>
        <w:rPr>
          <w:spacing w:val="-7"/>
        </w:rPr>
        <w:t xml:space="preserve"> </w:t>
      </w:r>
      <w:r>
        <w:rPr>
          <w:spacing w:val="-4"/>
        </w:rPr>
        <w:t>model</w:t>
      </w:r>
      <w:r>
        <w:rPr>
          <w:spacing w:val="-6"/>
        </w:rPr>
        <w:t xml:space="preserve"> </w:t>
      </w:r>
      <w:r>
        <w:rPr>
          <w:spacing w:val="-4"/>
        </w:rPr>
        <w:t xml:space="preserve">designed </w:t>
      </w:r>
      <w:r>
        <w:t>to</w:t>
      </w:r>
      <w:r>
        <w:rPr>
          <w:spacing w:val="-13"/>
        </w:rPr>
        <w:t xml:space="preserve"> </w:t>
      </w:r>
      <w:r>
        <w:t>classify</w:t>
      </w:r>
      <w:r>
        <w:rPr>
          <w:spacing w:val="-12"/>
        </w:rPr>
        <w:t xml:space="preserve"> </w:t>
      </w:r>
      <w:r>
        <w:t>the</w:t>
      </w:r>
      <w:r>
        <w:rPr>
          <w:spacing w:val="-13"/>
        </w:rPr>
        <w:t xml:space="preserve"> </w:t>
      </w:r>
      <w:r>
        <w:t>different</w:t>
      </w:r>
      <w:r>
        <w:rPr>
          <w:spacing w:val="-12"/>
        </w:rPr>
        <w:t xml:space="preserve"> </w:t>
      </w:r>
      <w:r>
        <w:t>phases</w:t>
      </w:r>
      <w:r>
        <w:rPr>
          <w:spacing w:val="-13"/>
        </w:rPr>
        <w:t xml:space="preserve"> </w:t>
      </w:r>
      <w:r>
        <w:t>of</w:t>
      </w:r>
      <w:r>
        <w:rPr>
          <w:spacing w:val="-12"/>
        </w:rPr>
        <w:t xml:space="preserve"> </w:t>
      </w:r>
      <w:r>
        <w:t>a</w:t>
      </w:r>
      <w:r>
        <w:rPr>
          <w:spacing w:val="-13"/>
        </w:rPr>
        <w:t xml:space="preserve"> </w:t>
      </w:r>
      <w:r>
        <w:t>cancerous</w:t>
      </w:r>
      <w:r>
        <w:rPr>
          <w:spacing w:val="-12"/>
        </w:rPr>
        <w:t xml:space="preserve"> </w:t>
      </w:r>
      <w:r>
        <w:t>cell</w:t>
      </w:r>
      <w:r>
        <w:rPr>
          <w:spacing w:val="-13"/>
        </w:rPr>
        <w:t xml:space="preserve"> </w:t>
      </w:r>
      <w:r>
        <w:t>cycle.</w:t>
      </w:r>
      <w:r>
        <w:rPr>
          <w:spacing w:val="-12"/>
        </w:rPr>
        <w:t xml:space="preserve"> </w:t>
      </w:r>
      <w:r>
        <w:t>This</w:t>
      </w:r>
      <w:r>
        <w:rPr>
          <w:spacing w:val="-13"/>
        </w:rPr>
        <w:t xml:space="preserve"> </w:t>
      </w:r>
      <w:r>
        <w:t>model</w:t>
      </w:r>
      <w:r>
        <w:rPr>
          <w:spacing w:val="-12"/>
        </w:rPr>
        <w:t xml:space="preserve"> </w:t>
      </w:r>
      <w:r>
        <w:t>was</w:t>
      </w:r>
      <w:r>
        <w:rPr>
          <w:spacing w:val="-13"/>
        </w:rPr>
        <w:t xml:space="preserve"> </w:t>
      </w:r>
      <w:r>
        <w:t>trained</w:t>
      </w:r>
      <w:r>
        <w:rPr>
          <w:spacing w:val="-12"/>
        </w:rPr>
        <w:t xml:space="preserve"> </w:t>
      </w:r>
      <w:r>
        <w:t>using images</w:t>
      </w:r>
      <w:r>
        <w:rPr>
          <w:spacing w:val="-4"/>
        </w:rPr>
        <w:t xml:space="preserve"> </w:t>
      </w:r>
      <w:r>
        <w:t>from</w:t>
      </w:r>
      <w:r>
        <w:rPr>
          <w:spacing w:val="-4"/>
        </w:rPr>
        <w:t xml:space="preserve"> </w:t>
      </w:r>
      <w:r>
        <w:t>the</w:t>
      </w:r>
      <w:r>
        <w:rPr>
          <w:spacing w:val="-4"/>
        </w:rPr>
        <w:t xml:space="preserve"> </w:t>
      </w:r>
      <w:proofErr w:type="spellStart"/>
      <w:r>
        <w:t>Jurkat</w:t>
      </w:r>
      <w:proofErr w:type="spellEnd"/>
      <w:r>
        <w:rPr>
          <w:spacing w:val="-4"/>
        </w:rPr>
        <w:t xml:space="preserve"> </w:t>
      </w:r>
      <w:r>
        <w:t>cell</w:t>
      </w:r>
      <w:r>
        <w:rPr>
          <w:spacing w:val="-4"/>
        </w:rPr>
        <w:t xml:space="preserve"> </w:t>
      </w:r>
      <w:r>
        <w:t>line.</w:t>
      </w:r>
      <w:r>
        <w:rPr>
          <w:spacing w:val="-4"/>
        </w:rPr>
        <w:t xml:space="preserve"> </w:t>
      </w:r>
      <w:r>
        <w:t>To</w:t>
      </w:r>
      <w:r>
        <w:rPr>
          <w:spacing w:val="-4"/>
        </w:rPr>
        <w:t xml:space="preserve"> </w:t>
      </w:r>
      <w:r>
        <w:t>validate</w:t>
      </w:r>
      <w:r>
        <w:rPr>
          <w:spacing w:val="-4"/>
        </w:rPr>
        <w:t xml:space="preserve"> </w:t>
      </w:r>
      <w:r>
        <w:t>the</w:t>
      </w:r>
      <w:r>
        <w:rPr>
          <w:spacing w:val="-4"/>
        </w:rPr>
        <w:t xml:space="preserve"> </w:t>
      </w:r>
      <w:r>
        <w:t>efficiency</w:t>
      </w:r>
      <w:r>
        <w:rPr>
          <w:spacing w:val="-4"/>
        </w:rPr>
        <w:t xml:space="preserve"> </w:t>
      </w:r>
      <w:r>
        <w:t>of</w:t>
      </w:r>
      <w:r>
        <w:rPr>
          <w:spacing w:val="-4"/>
        </w:rPr>
        <w:t xml:space="preserve"> </w:t>
      </w:r>
      <w:r>
        <w:t>the</w:t>
      </w:r>
      <w:r>
        <w:rPr>
          <w:spacing w:val="-4"/>
        </w:rPr>
        <w:t xml:space="preserve"> </w:t>
      </w:r>
      <w:r>
        <w:t>developed</w:t>
      </w:r>
      <w:r>
        <w:rPr>
          <w:spacing w:val="-4"/>
        </w:rPr>
        <w:t xml:space="preserve"> </w:t>
      </w:r>
      <w:r>
        <w:t>model,</w:t>
      </w:r>
      <w:r>
        <w:rPr>
          <w:spacing w:val="-4"/>
        </w:rPr>
        <w:t xml:space="preserve"> </w:t>
      </w:r>
      <w:r>
        <w:t xml:space="preserve">a </w:t>
      </w:r>
      <w:r>
        <w:rPr>
          <w:spacing w:val="-2"/>
        </w:rPr>
        <w:t>comprehensive</w:t>
      </w:r>
      <w:r>
        <w:rPr>
          <w:spacing w:val="-3"/>
        </w:rPr>
        <w:t xml:space="preserve"> </w:t>
      </w:r>
      <w:r>
        <w:rPr>
          <w:spacing w:val="-2"/>
        </w:rPr>
        <w:t>comparison</w:t>
      </w:r>
      <w:r>
        <w:rPr>
          <w:spacing w:val="-3"/>
        </w:rPr>
        <w:t xml:space="preserve"> </w:t>
      </w:r>
      <w:r>
        <w:rPr>
          <w:spacing w:val="-2"/>
        </w:rPr>
        <w:t>was</w:t>
      </w:r>
      <w:r>
        <w:rPr>
          <w:spacing w:val="-3"/>
        </w:rPr>
        <w:t xml:space="preserve"> </w:t>
      </w:r>
      <w:r>
        <w:rPr>
          <w:spacing w:val="-2"/>
        </w:rPr>
        <w:t>conducted</w:t>
      </w:r>
      <w:r>
        <w:rPr>
          <w:spacing w:val="-3"/>
        </w:rPr>
        <w:t xml:space="preserve"> </w:t>
      </w:r>
      <w:r>
        <w:rPr>
          <w:spacing w:val="-2"/>
        </w:rPr>
        <w:t>between</w:t>
      </w:r>
      <w:r>
        <w:rPr>
          <w:spacing w:val="-3"/>
        </w:rPr>
        <w:t xml:space="preserve"> </w:t>
      </w:r>
      <w:r>
        <w:rPr>
          <w:spacing w:val="-2"/>
        </w:rPr>
        <w:t>the</w:t>
      </w:r>
      <w:r>
        <w:rPr>
          <w:spacing w:val="-3"/>
        </w:rPr>
        <w:t xml:space="preserve"> </w:t>
      </w:r>
      <w:r>
        <w:rPr>
          <w:spacing w:val="-2"/>
        </w:rPr>
        <w:t>obtained</w:t>
      </w:r>
      <w:r>
        <w:rPr>
          <w:spacing w:val="-3"/>
        </w:rPr>
        <w:t xml:space="preserve"> </w:t>
      </w:r>
      <w:r>
        <w:rPr>
          <w:spacing w:val="-2"/>
        </w:rPr>
        <w:t>results</w:t>
      </w:r>
      <w:r>
        <w:rPr>
          <w:spacing w:val="-3"/>
        </w:rPr>
        <w:t xml:space="preserve"> </w:t>
      </w:r>
      <w:r>
        <w:rPr>
          <w:spacing w:val="-2"/>
        </w:rPr>
        <w:t>and</w:t>
      </w:r>
      <w:r>
        <w:rPr>
          <w:spacing w:val="-3"/>
        </w:rPr>
        <w:t xml:space="preserve"> </w:t>
      </w:r>
      <w:r>
        <w:rPr>
          <w:spacing w:val="-2"/>
        </w:rPr>
        <w:t>those</w:t>
      </w:r>
      <w:r>
        <w:rPr>
          <w:spacing w:val="-3"/>
        </w:rPr>
        <w:t xml:space="preserve"> </w:t>
      </w:r>
      <w:r>
        <w:rPr>
          <w:spacing w:val="-2"/>
        </w:rPr>
        <w:t xml:space="preserve">of </w:t>
      </w:r>
      <w:r>
        <w:t xml:space="preserve">other deep learning models utilizing the same database, as detailed in the </w:t>
      </w:r>
      <w:ins w:id="411" w:author="Microsoft Office User" w:date="2024-02-07T08:30:00Z">
        <w:r w:rsidR="00E05491">
          <w:t>introduction</w:t>
        </w:r>
      </w:ins>
      <w:del w:id="412" w:author="Microsoft Office User" w:date="2024-02-07T08:30:00Z">
        <w:r w:rsidDel="00E05491">
          <w:delText>introduc- tion</w:delText>
        </w:r>
      </w:del>
      <w:r>
        <w:rPr>
          <w:spacing w:val="-13"/>
        </w:rPr>
        <w:t xml:space="preserve"> </w:t>
      </w:r>
      <w:r>
        <w:t>and</w:t>
      </w:r>
      <w:r>
        <w:rPr>
          <w:spacing w:val="-12"/>
        </w:rPr>
        <w:t xml:space="preserve"> </w:t>
      </w:r>
      <w:r>
        <w:t>methodology</w:t>
      </w:r>
      <w:del w:id="413" w:author="Microsoft Office User" w:date="2024-02-07T09:20:00Z">
        <w:r w:rsidDel="002F725F">
          <w:rPr>
            <w:spacing w:val="-13"/>
          </w:rPr>
          <w:delText xml:space="preserve"> </w:delText>
        </w:r>
        <w:r w:rsidDel="002F725F">
          <w:delText>of</w:delText>
        </w:r>
        <w:r w:rsidDel="002F725F">
          <w:rPr>
            <w:spacing w:val="-12"/>
          </w:rPr>
          <w:delText xml:space="preserve"> </w:delText>
        </w:r>
        <w:r w:rsidDel="002F725F">
          <w:delText>the</w:delText>
        </w:r>
        <w:r w:rsidDel="002F725F">
          <w:rPr>
            <w:spacing w:val="-13"/>
          </w:rPr>
          <w:delText xml:space="preserve"> </w:delText>
        </w:r>
        <w:r w:rsidDel="002F725F">
          <w:delText>work</w:delText>
        </w:r>
      </w:del>
      <w:r>
        <w:t>.</w:t>
      </w:r>
      <w:r>
        <w:rPr>
          <w:spacing w:val="-12"/>
        </w:rPr>
        <w:t xml:space="preserve"> </w:t>
      </w:r>
      <w:r>
        <w:t>The</w:t>
      </w:r>
      <w:r>
        <w:rPr>
          <w:spacing w:val="-13"/>
        </w:rPr>
        <w:t xml:space="preserve"> </w:t>
      </w:r>
      <w:r>
        <w:t>selected</w:t>
      </w:r>
      <w:r>
        <w:rPr>
          <w:spacing w:val="-12"/>
        </w:rPr>
        <w:t xml:space="preserve"> </w:t>
      </w:r>
      <w:r>
        <w:t>metrics</w:t>
      </w:r>
      <w:r>
        <w:rPr>
          <w:spacing w:val="-13"/>
        </w:rPr>
        <w:t xml:space="preserve"> </w:t>
      </w:r>
      <w:r>
        <w:t>for</w:t>
      </w:r>
      <w:r>
        <w:rPr>
          <w:spacing w:val="-12"/>
        </w:rPr>
        <w:t xml:space="preserve"> </w:t>
      </w:r>
      <w:r>
        <w:t>model</w:t>
      </w:r>
      <w:r>
        <w:rPr>
          <w:spacing w:val="-13"/>
        </w:rPr>
        <w:t xml:space="preserve"> </w:t>
      </w:r>
      <w:r>
        <w:t>evaluation</w:t>
      </w:r>
      <w:r>
        <w:rPr>
          <w:spacing w:val="-12"/>
        </w:rPr>
        <w:t xml:space="preserve"> </w:t>
      </w:r>
      <w:r>
        <w:t>include precision, recall, the F1 score, and the weighted average of the F1 score. It is crucial to note that</w:t>
      </w:r>
      <w:del w:id="414" w:author="Microsoft Office User" w:date="2024-02-07T08:31:00Z">
        <w:r w:rsidDel="00E05491">
          <w:delText xml:space="preserve">, </w:delText>
        </w:r>
      </w:del>
      <w:del w:id="415" w:author="Microsoft Office User" w:date="2024-02-07T08:30:00Z">
        <w:r w:rsidDel="00E05491">
          <w:delText>during the evaluation</w:delText>
        </w:r>
      </w:del>
      <w:del w:id="416" w:author="Microsoft Office User" w:date="2024-02-07T08:31:00Z">
        <w:r w:rsidDel="00E05491">
          <w:delText xml:space="preserve"> of the proposed model,</w:delText>
        </w:r>
      </w:del>
      <w:r>
        <w:t xml:space="preserve"> a 5-fold stratified </w:t>
      </w:r>
      <w:ins w:id="417" w:author="Microsoft Office User" w:date="2024-02-07T08:31:00Z">
        <w:r w:rsidR="00E05491">
          <w:t>cross-validation</w:t>
        </w:r>
      </w:ins>
      <w:del w:id="418" w:author="Microsoft Office User" w:date="2024-02-07T08:31:00Z">
        <w:r w:rsidDel="00E05491">
          <w:delText>cross- validation</w:delText>
        </w:r>
      </w:del>
      <w:r>
        <w:t xml:space="preserve"> was employed</w:t>
      </w:r>
      <w:ins w:id="419" w:author="Microsoft Office User" w:date="2024-02-07T08:31:00Z">
        <w:r w:rsidR="00E05491">
          <w:t xml:space="preserve"> in assessing the proposed model</w:t>
        </w:r>
      </w:ins>
      <w:r>
        <w:t>. In this section, the evaluation and discussion are divided into</w:t>
      </w:r>
      <w:r>
        <w:rPr>
          <w:spacing w:val="-6"/>
        </w:rPr>
        <w:t xml:space="preserve"> </w:t>
      </w:r>
      <w:r>
        <w:t>two</w:t>
      </w:r>
      <w:r>
        <w:rPr>
          <w:spacing w:val="-6"/>
        </w:rPr>
        <w:t xml:space="preserve"> </w:t>
      </w:r>
      <w:r>
        <w:t>parts:</w:t>
      </w:r>
      <w:r>
        <w:rPr>
          <w:spacing w:val="-6"/>
        </w:rPr>
        <w:t xml:space="preserve"> </w:t>
      </w:r>
      <w:r>
        <w:t>the</w:t>
      </w:r>
      <w:r>
        <w:rPr>
          <w:spacing w:val="-6"/>
        </w:rPr>
        <w:t xml:space="preserve"> </w:t>
      </w:r>
      <w:r>
        <w:t>first</w:t>
      </w:r>
      <w:r>
        <w:rPr>
          <w:spacing w:val="-6"/>
        </w:rPr>
        <w:t xml:space="preserve"> </w:t>
      </w:r>
      <w:r>
        <w:t>regarding</w:t>
      </w:r>
      <w:r>
        <w:rPr>
          <w:spacing w:val="-6"/>
        </w:rPr>
        <w:t xml:space="preserve"> </w:t>
      </w:r>
      <w:r>
        <w:t>the</w:t>
      </w:r>
      <w:r>
        <w:rPr>
          <w:spacing w:val="-6"/>
        </w:rPr>
        <w:t xml:space="preserve"> </w:t>
      </w:r>
      <w:r>
        <w:t>dataset</w:t>
      </w:r>
      <w:r>
        <w:rPr>
          <w:spacing w:val="-6"/>
        </w:rPr>
        <w:t xml:space="preserve"> </w:t>
      </w:r>
      <w:r>
        <w:t>without</w:t>
      </w:r>
      <w:r>
        <w:rPr>
          <w:spacing w:val="-6"/>
        </w:rPr>
        <w:t xml:space="preserve"> </w:t>
      </w:r>
      <w:r>
        <w:t>modifications,</w:t>
      </w:r>
      <w:r>
        <w:rPr>
          <w:spacing w:val="-6"/>
        </w:rPr>
        <w:t xml:space="preserve"> </w:t>
      </w:r>
      <w:r>
        <w:t>the</w:t>
      </w:r>
      <w:r>
        <w:rPr>
          <w:spacing w:val="-6"/>
        </w:rPr>
        <w:t xml:space="preserve"> </w:t>
      </w:r>
      <w:r>
        <w:t>second</w:t>
      </w:r>
      <w:r>
        <w:rPr>
          <w:spacing w:val="-6"/>
        </w:rPr>
        <w:t xml:space="preserve"> </w:t>
      </w:r>
      <w:ins w:id="420" w:author="Microsoft Office User" w:date="2024-02-07T08:31:00Z">
        <w:r w:rsidR="00E05491">
          <w:t>concerning</w:t>
        </w:r>
      </w:ins>
      <w:del w:id="421" w:author="Microsoft Office User" w:date="2024-02-07T08:31:00Z">
        <w:r w:rsidDel="00E05491">
          <w:delText>con- cerning</w:delText>
        </w:r>
      </w:del>
      <w:r>
        <w:rPr>
          <w:spacing w:val="7"/>
        </w:rPr>
        <w:t xml:space="preserve"> </w:t>
      </w:r>
      <w:r>
        <w:t>the</w:t>
      </w:r>
      <w:r>
        <w:rPr>
          <w:spacing w:val="7"/>
        </w:rPr>
        <w:t xml:space="preserve"> </w:t>
      </w:r>
      <w:r>
        <w:t>data</w:t>
      </w:r>
      <w:r>
        <w:rPr>
          <w:spacing w:val="7"/>
        </w:rPr>
        <w:t xml:space="preserve"> </w:t>
      </w:r>
      <w:r>
        <w:t>set</w:t>
      </w:r>
      <w:r>
        <w:rPr>
          <w:spacing w:val="7"/>
        </w:rPr>
        <w:t xml:space="preserve"> </w:t>
      </w:r>
      <w:r>
        <w:t>with</w:t>
      </w:r>
      <w:r>
        <w:rPr>
          <w:spacing w:val="7"/>
        </w:rPr>
        <w:t xml:space="preserve"> </w:t>
      </w:r>
      <w:r>
        <w:t>data</w:t>
      </w:r>
      <w:r>
        <w:rPr>
          <w:spacing w:val="8"/>
        </w:rPr>
        <w:t xml:space="preserve"> </w:t>
      </w:r>
      <w:r>
        <w:t>augmentation</w:t>
      </w:r>
      <w:r>
        <w:rPr>
          <w:spacing w:val="7"/>
        </w:rPr>
        <w:t xml:space="preserve"> </w:t>
      </w:r>
      <w:r>
        <w:t>using</w:t>
      </w:r>
      <w:r>
        <w:rPr>
          <w:spacing w:val="7"/>
        </w:rPr>
        <w:t xml:space="preserve"> </w:t>
      </w:r>
      <w:r>
        <w:t>the</w:t>
      </w:r>
      <w:r>
        <w:rPr>
          <w:spacing w:val="8"/>
        </w:rPr>
        <w:t xml:space="preserve"> </w:t>
      </w:r>
      <w:r>
        <w:t>WGAN-GP</w:t>
      </w:r>
      <w:r>
        <w:rPr>
          <w:spacing w:val="7"/>
        </w:rPr>
        <w:t xml:space="preserve"> </w:t>
      </w:r>
      <w:r>
        <w:t>and</w:t>
      </w:r>
      <w:r>
        <w:rPr>
          <w:spacing w:val="8"/>
        </w:rPr>
        <w:t xml:space="preserve"> </w:t>
      </w:r>
      <w:r>
        <w:t>WGAN-</w:t>
      </w:r>
      <w:r>
        <w:rPr>
          <w:spacing w:val="-5"/>
        </w:rPr>
        <w:t>div</w:t>
      </w:r>
    </w:p>
    <w:p w14:paraId="6A894502" w14:textId="77777777" w:rsidR="005143EB" w:rsidRDefault="00000000">
      <w:pPr>
        <w:pStyle w:val="Textoindependiente"/>
        <w:spacing w:line="245" w:lineRule="exact"/>
        <w:ind w:left="811"/>
        <w:jc w:val="both"/>
      </w:pPr>
      <w:r>
        <w:rPr>
          <w:w w:val="110"/>
        </w:rPr>
        <w:t>+</w:t>
      </w:r>
      <w:r>
        <w:rPr>
          <w:spacing w:val="-10"/>
          <w:w w:val="110"/>
        </w:rPr>
        <w:t xml:space="preserve"> </w:t>
      </w:r>
      <w:proofErr w:type="spellStart"/>
      <w:r>
        <w:rPr>
          <w:w w:val="110"/>
        </w:rPr>
        <w:t>mixup</w:t>
      </w:r>
      <w:proofErr w:type="spellEnd"/>
      <w:r>
        <w:rPr>
          <w:spacing w:val="-10"/>
          <w:w w:val="110"/>
        </w:rPr>
        <w:t xml:space="preserve"> </w:t>
      </w:r>
      <w:r>
        <w:rPr>
          <w:spacing w:val="-2"/>
          <w:w w:val="105"/>
        </w:rPr>
        <w:t>techniques.</w:t>
      </w:r>
    </w:p>
    <w:p w14:paraId="2F294C66" w14:textId="77777777" w:rsidR="005143EB" w:rsidRDefault="00000000">
      <w:pPr>
        <w:pStyle w:val="Ttulo2"/>
        <w:numPr>
          <w:ilvl w:val="1"/>
          <w:numId w:val="2"/>
        </w:numPr>
        <w:tabs>
          <w:tab w:val="left" w:pos="1276"/>
        </w:tabs>
        <w:spacing w:before="208"/>
        <w:ind w:left="1276" w:hanging="465"/>
        <w:jc w:val="left"/>
      </w:pPr>
      <w:bookmarkStart w:id="422" w:name="Evaluation_of_CNN_on_original_data"/>
      <w:bookmarkEnd w:id="422"/>
      <w:r>
        <w:rPr>
          <w:w w:val="105"/>
        </w:rPr>
        <w:t>Evaluation</w:t>
      </w:r>
      <w:r>
        <w:rPr>
          <w:spacing w:val="19"/>
          <w:w w:val="105"/>
        </w:rPr>
        <w:t xml:space="preserve"> </w:t>
      </w:r>
      <w:r>
        <w:rPr>
          <w:w w:val="105"/>
        </w:rPr>
        <w:t>of</w:t>
      </w:r>
      <w:r>
        <w:rPr>
          <w:spacing w:val="19"/>
          <w:w w:val="105"/>
        </w:rPr>
        <w:t xml:space="preserve"> </w:t>
      </w:r>
      <w:r>
        <w:rPr>
          <w:w w:val="105"/>
        </w:rPr>
        <w:t>CNN</w:t>
      </w:r>
      <w:r>
        <w:rPr>
          <w:spacing w:val="19"/>
          <w:w w:val="105"/>
        </w:rPr>
        <w:t xml:space="preserve"> </w:t>
      </w:r>
      <w:r>
        <w:rPr>
          <w:w w:val="105"/>
        </w:rPr>
        <w:t>on</w:t>
      </w:r>
      <w:r>
        <w:rPr>
          <w:spacing w:val="19"/>
          <w:w w:val="105"/>
        </w:rPr>
        <w:t xml:space="preserve"> </w:t>
      </w:r>
      <w:r>
        <w:rPr>
          <w:w w:val="105"/>
        </w:rPr>
        <w:t>original</w:t>
      </w:r>
      <w:r>
        <w:rPr>
          <w:spacing w:val="19"/>
          <w:w w:val="105"/>
        </w:rPr>
        <w:t xml:space="preserve"> </w:t>
      </w:r>
      <w:r>
        <w:rPr>
          <w:spacing w:val="-4"/>
          <w:w w:val="105"/>
        </w:rPr>
        <w:t>data</w:t>
      </w:r>
    </w:p>
    <w:p w14:paraId="5E64A365" w14:textId="77777777" w:rsidR="005143EB" w:rsidRDefault="00E05491">
      <w:pPr>
        <w:pStyle w:val="Textoindependiente"/>
        <w:spacing w:before="101" w:line="213" w:lineRule="auto"/>
        <w:ind w:left="811" w:right="1339"/>
        <w:jc w:val="both"/>
      </w:pPr>
      <w:ins w:id="423" w:author="Microsoft Office User" w:date="2024-02-07T08:31:00Z">
        <w:r>
          <w:t>This</w:t>
        </w:r>
      </w:ins>
      <w:del w:id="424" w:author="Microsoft Office User" w:date="2024-02-07T08:31:00Z">
        <w:r w:rsidDel="00E05491">
          <w:delText>In</w:delText>
        </w:r>
        <w:r w:rsidDel="00E05491">
          <w:rPr>
            <w:spacing w:val="-6"/>
          </w:rPr>
          <w:delText xml:space="preserve"> </w:delText>
        </w:r>
        <w:r w:rsidDel="00E05491">
          <w:delText>this</w:delText>
        </w:r>
      </w:del>
      <w:r>
        <w:rPr>
          <w:spacing w:val="-6"/>
        </w:rPr>
        <w:t xml:space="preserve"> </w:t>
      </w:r>
      <w:ins w:id="425" w:author="Microsoft Office User" w:date="2024-02-07T08:31:00Z">
        <w:r>
          <w:t>study's</w:t>
        </w:r>
      </w:ins>
      <w:del w:id="426" w:author="Microsoft Office User" w:date="2024-02-07T08:31:00Z">
        <w:r w:rsidDel="00E05491">
          <w:delText>study,</w:delText>
        </w:r>
        <w:r w:rsidDel="00E05491">
          <w:rPr>
            <w:spacing w:val="-6"/>
          </w:rPr>
          <w:delText xml:space="preserve"> </w:delText>
        </w:r>
        <w:r w:rsidDel="00E05491">
          <w:delText>the</w:delText>
        </w:r>
      </w:del>
      <w:r>
        <w:rPr>
          <w:spacing w:val="-6"/>
        </w:rPr>
        <w:t xml:space="preserve"> </w:t>
      </w:r>
      <w:r>
        <w:t>adoption</w:t>
      </w:r>
      <w:r>
        <w:rPr>
          <w:spacing w:val="-6"/>
        </w:rPr>
        <w:t xml:space="preserve"> </w:t>
      </w:r>
      <w:r>
        <w:t>of</w:t>
      </w:r>
      <w:r>
        <w:rPr>
          <w:spacing w:val="-6"/>
        </w:rPr>
        <w:t xml:space="preserve"> </w:t>
      </w:r>
      <w:r>
        <w:t>a</w:t>
      </w:r>
      <w:r>
        <w:rPr>
          <w:spacing w:val="-6"/>
        </w:rPr>
        <w:t xml:space="preserve"> </w:t>
      </w:r>
      <w:r>
        <w:t>Convolutional</w:t>
      </w:r>
      <w:r>
        <w:rPr>
          <w:spacing w:val="-6"/>
        </w:rPr>
        <w:t xml:space="preserve"> </w:t>
      </w:r>
      <w:r>
        <w:t>Neural</w:t>
      </w:r>
      <w:r>
        <w:rPr>
          <w:spacing w:val="-6"/>
        </w:rPr>
        <w:t xml:space="preserve"> </w:t>
      </w:r>
      <w:r>
        <w:t>Network</w:t>
      </w:r>
      <w:r>
        <w:rPr>
          <w:spacing w:val="-6"/>
        </w:rPr>
        <w:t xml:space="preserve"> </w:t>
      </w:r>
      <w:r>
        <w:t>(CNN)</w:t>
      </w:r>
      <w:r>
        <w:rPr>
          <w:spacing w:val="-6"/>
        </w:rPr>
        <w:t xml:space="preserve"> </w:t>
      </w:r>
      <w:r>
        <w:t>was</w:t>
      </w:r>
      <w:r>
        <w:rPr>
          <w:spacing w:val="-6"/>
        </w:rPr>
        <w:t xml:space="preserve"> </w:t>
      </w:r>
      <w:r>
        <w:t>based</w:t>
      </w:r>
      <w:r>
        <w:rPr>
          <w:spacing w:val="-6"/>
        </w:rPr>
        <w:t xml:space="preserve"> </w:t>
      </w:r>
      <w:r>
        <w:t xml:space="preserve">on </w:t>
      </w:r>
      <w:r>
        <w:rPr>
          <w:spacing w:val="-2"/>
        </w:rPr>
        <w:t>several</w:t>
      </w:r>
      <w:r>
        <w:rPr>
          <w:spacing w:val="-8"/>
        </w:rPr>
        <w:t xml:space="preserve"> </w:t>
      </w:r>
      <w:r>
        <w:rPr>
          <w:spacing w:val="-2"/>
        </w:rPr>
        <w:t>considerations.</w:t>
      </w:r>
      <w:r>
        <w:rPr>
          <w:spacing w:val="-8"/>
        </w:rPr>
        <w:t xml:space="preserve"> </w:t>
      </w:r>
      <w:r>
        <w:rPr>
          <w:spacing w:val="-2"/>
        </w:rPr>
        <w:t>The</w:t>
      </w:r>
      <w:r>
        <w:rPr>
          <w:spacing w:val="-8"/>
        </w:rPr>
        <w:t xml:space="preserve"> </w:t>
      </w:r>
      <w:r>
        <w:rPr>
          <w:spacing w:val="-2"/>
        </w:rPr>
        <w:t>utilization</w:t>
      </w:r>
      <w:r>
        <w:rPr>
          <w:spacing w:val="-8"/>
        </w:rPr>
        <w:t xml:space="preserve"> </w:t>
      </w:r>
      <w:r>
        <w:rPr>
          <w:spacing w:val="-2"/>
        </w:rPr>
        <w:t>of</w:t>
      </w:r>
      <w:r>
        <w:rPr>
          <w:spacing w:val="-8"/>
        </w:rPr>
        <w:t xml:space="preserve"> </w:t>
      </w:r>
      <w:r>
        <w:rPr>
          <w:spacing w:val="-2"/>
        </w:rPr>
        <w:t>a</w:t>
      </w:r>
      <w:r>
        <w:rPr>
          <w:spacing w:val="-8"/>
        </w:rPr>
        <w:t xml:space="preserve"> </w:t>
      </w:r>
      <w:r>
        <w:rPr>
          <w:spacing w:val="-2"/>
        </w:rPr>
        <w:t>CNN</w:t>
      </w:r>
      <w:r>
        <w:rPr>
          <w:spacing w:val="-8"/>
        </w:rPr>
        <w:t xml:space="preserve"> </w:t>
      </w:r>
      <w:r>
        <w:rPr>
          <w:spacing w:val="-2"/>
        </w:rPr>
        <w:t>is</w:t>
      </w:r>
      <w:r>
        <w:rPr>
          <w:spacing w:val="-8"/>
        </w:rPr>
        <w:t xml:space="preserve"> </w:t>
      </w:r>
      <w:r>
        <w:rPr>
          <w:spacing w:val="-2"/>
        </w:rPr>
        <w:t>characterized</w:t>
      </w:r>
      <w:r>
        <w:rPr>
          <w:spacing w:val="-8"/>
        </w:rPr>
        <w:t xml:space="preserve"> </w:t>
      </w:r>
      <w:r>
        <w:rPr>
          <w:spacing w:val="-2"/>
        </w:rPr>
        <w:t>by</w:t>
      </w:r>
      <w:r>
        <w:rPr>
          <w:spacing w:val="-8"/>
        </w:rPr>
        <w:t xml:space="preserve"> </w:t>
      </w:r>
      <w:r>
        <w:rPr>
          <w:spacing w:val="-2"/>
        </w:rPr>
        <w:t>reduced</w:t>
      </w:r>
      <w:r>
        <w:rPr>
          <w:spacing w:val="-8"/>
        </w:rPr>
        <w:t xml:space="preserve"> </w:t>
      </w:r>
      <w:ins w:id="427" w:author="Microsoft Office User" w:date="2024-02-07T08:31:00Z">
        <w:r>
          <w:rPr>
            <w:spacing w:val="-2"/>
          </w:rPr>
          <w:t>complexity</w:t>
        </w:r>
      </w:ins>
      <w:del w:id="428" w:author="Microsoft Office User" w:date="2024-02-07T08:31:00Z">
        <w:r w:rsidDel="00E05491">
          <w:rPr>
            <w:spacing w:val="-2"/>
          </w:rPr>
          <w:delText>complex- ity</w:delText>
        </w:r>
      </w:del>
      <w:r>
        <w:rPr>
          <w:spacing w:val="-6"/>
        </w:rPr>
        <w:t xml:space="preserve"> </w:t>
      </w:r>
      <w:r>
        <w:rPr>
          <w:spacing w:val="-2"/>
        </w:rPr>
        <w:t>and</w:t>
      </w:r>
      <w:r>
        <w:rPr>
          <w:spacing w:val="-6"/>
        </w:rPr>
        <w:t xml:space="preserve"> </w:t>
      </w:r>
      <w:r>
        <w:rPr>
          <w:spacing w:val="-2"/>
        </w:rPr>
        <w:t>heightened</w:t>
      </w:r>
      <w:r>
        <w:rPr>
          <w:spacing w:val="-6"/>
        </w:rPr>
        <w:t xml:space="preserve"> </w:t>
      </w:r>
      <w:r>
        <w:rPr>
          <w:spacing w:val="-2"/>
        </w:rPr>
        <w:t>suitability,</w:t>
      </w:r>
      <w:r>
        <w:rPr>
          <w:spacing w:val="-6"/>
        </w:rPr>
        <w:t xml:space="preserve"> </w:t>
      </w:r>
      <w:r>
        <w:rPr>
          <w:spacing w:val="-2"/>
        </w:rPr>
        <w:t>primarily</w:t>
      </w:r>
      <w:r>
        <w:rPr>
          <w:spacing w:val="-6"/>
        </w:rPr>
        <w:t xml:space="preserve"> </w:t>
      </w:r>
      <w:r>
        <w:rPr>
          <w:spacing w:val="-2"/>
        </w:rPr>
        <w:t>owing</w:t>
      </w:r>
      <w:r>
        <w:rPr>
          <w:spacing w:val="-6"/>
        </w:rPr>
        <w:t xml:space="preserve"> </w:t>
      </w:r>
      <w:r>
        <w:rPr>
          <w:spacing w:val="-2"/>
        </w:rPr>
        <w:t>to</w:t>
      </w:r>
      <w:r>
        <w:rPr>
          <w:spacing w:val="-6"/>
        </w:rPr>
        <w:t xml:space="preserve"> </w:t>
      </w:r>
      <w:r>
        <w:rPr>
          <w:spacing w:val="-2"/>
        </w:rPr>
        <w:t>the</w:t>
      </w:r>
      <w:r>
        <w:rPr>
          <w:spacing w:val="-6"/>
        </w:rPr>
        <w:t xml:space="preserve"> </w:t>
      </w:r>
      <w:r>
        <w:rPr>
          <w:spacing w:val="-2"/>
        </w:rPr>
        <w:t>available</w:t>
      </w:r>
      <w:r>
        <w:rPr>
          <w:spacing w:val="-6"/>
        </w:rPr>
        <w:t xml:space="preserve"> </w:t>
      </w:r>
      <w:r>
        <w:rPr>
          <w:spacing w:val="-2"/>
        </w:rPr>
        <w:t>volume</w:t>
      </w:r>
      <w:r>
        <w:rPr>
          <w:spacing w:val="-6"/>
        </w:rPr>
        <w:t xml:space="preserve"> </w:t>
      </w:r>
      <w:r>
        <w:rPr>
          <w:spacing w:val="-2"/>
        </w:rPr>
        <w:t>of</w:t>
      </w:r>
      <w:r>
        <w:rPr>
          <w:spacing w:val="-6"/>
        </w:rPr>
        <w:t xml:space="preserve"> </w:t>
      </w:r>
      <w:r>
        <w:rPr>
          <w:spacing w:val="-2"/>
        </w:rPr>
        <w:t>data,</w:t>
      </w:r>
      <w:r>
        <w:rPr>
          <w:spacing w:val="-5"/>
        </w:rPr>
        <w:t xml:space="preserve"> </w:t>
      </w:r>
      <w:r>
        <w:rPr>
          <w:spacing w:val="-2"/>
        </w:rPr>
        <w:t xml:space="preserve">which aligns seamlessly with the requisites of a moderately deep network. Furthermore, </w:t>
      </w:r>
      <w:r>
        <w:rPr>
          <w:spacing w:val="-5"/>
        </w:rPr>
        <w:t>the</w:t>
      </w:r>
    </w:p>
    <w:p w14:paraId="55DD3853" w14:textId="77777777" w:rsidR="005143EB" w:rsidRDefault="005143EB">
      <w:pPr>
        <w:pStyle w:val="Textoindependiente"/>
        <w:spacing w:before="124"/>
      </w:pPr>
    </w:p>
    <w:p w14:paraId="22C6B1CE" w14:textId="77777777" w:rsidR="005143EB" w:rsidDel="002F725F" w:rsidRDefault="00000000">
      <w:pPr>
        <w:pStyle w:val="Textoindependiente"/>
        <w:ind w:right="527"/>
        <w:jc w:val="center"/>
        <w:rPr>
          <w:del w:id="429" w:author="Microsoft Office User" w:date="2024-02-07T09:21:00Z"/>
        </w:rPr>
      </w:pPr>
      <w:r>
        <w:rPr>
          <w:spacing w:val="-10"/>
        </w:rPr>
        <w:t>8</w:t>
      </w:r>
    </w:p>
    <w:p w14:paraId="3B9FE3A8" w14:textId="77777777" w:rsidR="005143EB" w:rsidRDefault="005143EB">
      <w:pPr>
        <w:pStyle w:val="Textoindependiente"/>
        <w:ind w:right="527"/>
        <w:jc w:val="center"/>
        <w:sectPr w:rsidR="005143EB" w:rsidSect="00B23B9E">
          <w:type w:val="continuous"/>
          <w:pgSz w:w="11910" w:h="16840"/>
          <w:pgMar w:top="1920" w:right="660" w:bottom="280" w:left="1680" w:header="720" w:footer="720" w:gutter="0"/>
          <w:cols w:space="720"/>
        </w:sectPr>
        <w:pPrChange w:id="430" w:author="Microsoft Office User" w:date="2024-02-07T09:21:00Z">
          <w:pPr>
            <w:jc w:val="center"/>
          </w:pPr>
        </w:pPrChange>
      </w:pPr>
    </w:p>
    <w:p w14:paraId="7FED8A3B" w14:textId="77777777" w:rsidR="005143EB" w:rsidRDefault="00000000">
      <w:pPr>
        <w:pStyle w:val="Textoindependiente"/>
        <w:spacing w:before="108" w:line="213" w:lineRule="auto"/>
        <w:ind w:right="1829"/>
        <w:jc w:val="both"/>
        <w:pPrChange w:id="431" w:author="Microsoft Office User" w:date="2024-02-07T09:21:00Z">
          <w:pPr>
            <w:pStyle w:val="Textoindependiente"/>
            <w:spacing w:before="108" w:line="213" w:lineRule="auto"/>
            <w:ind w:left="321" w:right="1829"/>
            <w:jc w:val="both"/>
          </w:pPr>
        </w:pPrChange>
      </w:pPr>
      <w:r>
        <w:lastRenderedPageBreak/>
        <w:t>deployment</w:t>
      </w:r>
      <w:r>
        <w:rPr>
          <w:spacing w:val="-12"/>
        </w:rPr>
        <w:t xml:space="preserve"> </w:t>
      </w:r>
      <w:r>
        <w:t>of</w:t>
      </w:r>
      <w:r>
        <w:rPr>
          <w:spacing w:val="-12"/>
        </w:rPr>
        <w:t xml:space="preserve"> </w:t>
      </w:r>
      <w:r>
        <w:t>a</w:t>
      </w:r>
      <w:r>
        <w:rPr>
          <w:spacing w:val="-12"/>
        </w:rPr>
        <w:t xml:space="preserve"> </w:t>
      </w:r>
      <w:r>
        <w:t>CNN</w:t>
      </w:r>
      <w:r>
        <w:rPr>
          <w:spacing w:val="-12"/>
        </w:rPr>
        <w:t xml:space="preserve"> </w:t>
      </w:r>
      <w:r>
        <w:t>is</w:t>
      </w:r>
      <w:r>
        <w:rPr>
          <w:spacing w:val="-12"/>
        </w:rPr>
        <w:t xml:space="preserve"> </w:t>
      </w:r>
      <w:r>
        <w:t>associated</w:t>
      </w:r>
      <w:r>
        <w:rPr>
          <w:spacing w:val="-12"/>
        </w:rPr>
        <w:t xml:space="preserve"> </w:t>
      </w:r>
      <w:r>
        <w:t>with</w:t>
      </w:r>
      <w:r>
        <w:rPr>
          <w:spacing w:val="-12"/>
        </w:rPr>
        <w:t xml:space="preserve"> </w:t>
      </w:r>
      <w:r>
        <w:t>reduced</w:t>
      </w:r>
      <w:r>
        <w:rPr>
          <w:spacing w:val="-12"/>
        </w:rPr>
        <w:t xml:space="preserve"> </w:t>
      </w:r>
      <w:r>
        <w:t>computational</w:t>
      </w:r>
      <w:r>
        <w:rPr>
          <w:spacing w:val="-12"/>
        </w:rPr>
        <w:t xml:space="preserve"> </w:t>
      </w:r>
      <w:r>
        <w:t>overhead</w:t>
      </w:r>
      <w:r>
        <w:rPr>
          <w:spacing w:val="-12"/>
        </w:rPr>
        <w:t xml:space="preserve"> </w:t>
      </w:r>
      <w:r>
        <w:t>and</w:t>
      </w:r>
      <w:r>
        <w:rPr>
          <w:spacing w:val="-12"/>
        </w:rPr>
        <w:t xml:space="preserve"> </w:t>
      </w:r>
      <w:r>
        <w:t>faster data processing.</w:t>
      </w:r>
    </w:p>
    <w:p w14:paraId="56DCF058" w14:textId="2CA58472" w:rsidR="005143EB" w:rsidRDefault="00000000">
      <w:pPr>
        <w:pStyle w:val="Textoindependiente"/>
        <w:spacing w:line="213" w:lineRule="auto"/>
        <w:ind w:left="321" w:right="1829" w:firstLine="300"/>
        <w:jc w:val="both"/>
      </w:pPr>
      <w:r>
        <w:t>The</w:t>
      </w:r>
      <w:r>
        <w:rPr>
          <w:spacing w:val="-9"/>
        </w:rPr>
        <w:t xml:space="preserve"> </w:t>
      </w:r>
      <w:r>
        <w:t>magnitude</w:t>
      </w:r>
      <w:r>
        <w:rPr>
          <w:spacing w:val="-9"/>
        </w:rPr>
        <w:t xml:space="preserve"> </w:t>
      </w:r>
      <w:r>
        <w:t>and</w:t>
      </w:r>
      <w:r>
        <w:rPr>
          <w:spacing w:val="-9"/>
        </w:rPr>
        <w:t xml:space="preserve"> </w:t>
      </w:r>
      <w:r>
        <w:t>heterogeneity</w:t>
      </w:r>
      <w:r>
        <w:rPr>
          <w:spacing w:val="-9"/>
        </w:rPr>
        <w:t xml:space="preserve"> </w:t>
      </w:r>
      <w:r>
        <w:t>of</w:t>
      </w:r>
      <w:r>
        <w:rPr>
          <w:spacing w:val="-9"/>
        </w:rPr>
        <w:t xml:space="preserve"> </w:t>
      </w:r>
      <w:r>
        <w:t>the</w:t>
      </w:r>
      <w:r>
        <w:rPr>
          <w:spacing w:val="-9"/>
        </w:rPr>
        <w:t xml:space="preserve"> </w:t>
      </w:r>
      <w:r>
        <w:t>training</w:t>
      </w:r>
      <w:r>
        <w:rPr>
          <w:spacing w:val="-9"/>
        </w:rPr>
        <w:t xml:space="preserve"> </w:t>
      </w:r>
      <w:r>
        <w:t>dataset</w:t>
      </w:r>
      <w:r>
        <w:rPr>
          <w:spacing w:val="-9"/>
        </w:rPr>
        <w:t xml:space="preserve"> </w:t>
      </w:r>
      <w:r>
        <w:t>constitute</w:t>
      </w:r>
      <w:r>
        <w:rPr>
          <w:spacing w:val="-9"/>
        </w:rPr>
        <w:t xml:space="preserve"> </w:t>
      </w:r>
      <w:r>
        <w:t>pivotal</w:t>
      </w:r>
      <w:r>
        <w:rPr>
          <w:spacing w:val="-9"/>
        </w:rPr>
        <w:t xml:space="preserve"> </w:t>
      </w:r>
      <w:ins w:id="432" w:author="Microsoft Office User" w:date="2024-02-07T08:31:00Z">
        <w:r w:rsidR="00E05491">
          <w:t>determinants</w:t>
        </w:r>
      </w:ins>
      <w:del w:id="433" w:author="Microsoft Office User" w:date="2024-02-07T08:31:00Z">
        <w:r w:rsidDel="00E05491">
          <w:delText>deter- minants</w:delText>
        </w:r>
      </w:del>
      <w:r>
        <w:t xml:space="preserve"> for the efficacy of the developed model. In particular, for </w:t>
      </w:r>
      <w:del w:id="434" w:author="Microsoft Office User" w:date="2024-02-07T10:49:00Z">
        <w:r w:rsidDel="0051129C">
          <w:delText xml:space="preserve">classes </w:delText>
        </w:r>
      </w:del>
      <w:ins w:id="435" w:author="Microsoft Office User" w:date="2024-02-07T10:49:00Z">
        <w:r w:rsidR="0051129C">
          <w:t xml:space="preserve">phases </w:t>
        </w:r>
      </w:ins>
      <w:r>
        <w:t>G1, S</w:t>
      </w:r>
      <w:ins w:id="436" w:author="Microsoft Office User" w:date="2024-02-07T08:31:00Z">
        <w:r w:rsidR="00E05491">
          <w:t>,</w:t>
        </w:r>
      </w:ins>
      <w:r>
        <w:t xml:space="preserve"> and G2, a substantial volume of data facilitate</w:t>
      </w:r>
      <w:ins w:id="437" w:author="Microsoft Office User" w:date="2024-02-07T10:50:00Z">
        <w:r w:rsidR="0051129C">
          <w:t>d</w:t>
        </w:r>
      </w:ins>
      <w:del w:id="438" w:author="Microsoft Office User" w:date="2024-02-07T10:50:00Z">
        <w:r w:rsidDel="0051129C">
          <w:delText>s</w:delText>
        </w:r>
      </w:del>
      <w:r>
        <w:t xml:space="preserve"> the assimilation of common patterns by the</w:t>
      </w:r>
      <w:r>
        <w:rPr>
          <w:spacing w:val="-9"/>
        </w:rPr>
        <w:t xml:space="preserve"> </w:t>
      </w:r>
      <w:r>
        <w:t>model.</w:t>
      </w:r>
      <w:r>
        <w:rPr>
          <w:spacing w:val="-9"/>
        </w:rPr>
        <w:t xml:space="preserve"> </w:t>
      </w:r>
      <w:r>
        <w:t>However,</w:t>
      </w:r>
      <w:r>
        <w:rPr>
          <w:spacing w:val="-9"/>
        </w:rPr>
        <w:t xml:space="preserve"> </w:t>
      </w:r>
      <w:r>
        <w:t>the</w:t>
      </w:r>
      <w:r>
        <w:rPr>
          <w:spacing w:val="-9"/>
        </w:rPr>
        <w:t xml:space="preserve"> </w:t>
      </w:r>
      <w:r>
        <w:t>remarkable</w:t>
      </w:r>
      <w:r>
        <w:rPr>
          <w:spacing w:val="-9"/>
        </w:rPr>
        <w:t xml:space="preserve"> </w:t>
      </w:r>
      <w:r>
        <w:t>resemblance</w:t>
      </w:r>
      <w:r>
        <w:rPr>
          <w:spacing w:val="-9"/>
        </w:rPr>
        <w:t xml:space="preserve"> </w:t>
      </w:r>
      <w:r>
        <w:t>observed</w:t>
      </w:r>
      <w:r>
        <w:rPr>
          <w:spacing w:val="-9"/>
        </w:rPr>
        <w:t xml:space="preserve"> </w:t>
      </w:r>
      <w:r>
        <w:t>among</w:t>
      </w:r>
      <w:r>
        <w:rPr>
          <w:spacing w:val="-9"/>
        </w:rPr>
        <w:t xml:space="preserve"> </w:t>
      </w:r>
      <w:r>
        <w:t>images</w:t>
      </w:r>
      <w:r>
        <w:rPr>
          <w:spacing w:val="-9"/>
        </w:rPr>
        <w:t xml:space="preserve"> </w:t>
      </w:r>
      <w:r>
        <w:t>from</w:t>
      </w:r>
      <w:r>
        <w:rPr>
          <w:spacing w:val="-9"/>
        </w:rPr>
        <w:t xml:space="preserve"> </w:t>
      </w:r>
      <w:ins w:id="439" w:author="Microsoft Office User" w:date="2024-02-07T08:31:00Z">
        <w:r w:rsidR="00E05491">
          <w:t>distinct</w:t>
        </w:r>
      </w:ins>
      <w:del w:id="440" w:author="Microsoft Office User" w:date="2024-02-07T08:31:00Z">
        <w:r w:rsidDel="00E05491">
          <w:delText>dis- tinct</w:delText>
        </w:r>
      </w:del>
      <w:r>
        <w:t xml:space="preserve"> </w:t>
      </w:r>
      <w:del w:id="441" w:author="Microsoft Office User" w:date="2024-02-07T10:50:00Z">
        <w:r w:rsidDel="00CF1DD6">
          <w:delText xml:space="preserve">classes </w:delText>
        </w:r>
      </w:del>
      <w:ins w:id="442" w:author="Microsoft Office User" w:date="2024-02-07T10:50:00Z">
        <w:r w:rsidR="00CF1DD6">
          <w:t xml:space="preserve">phases </w:t>
        </w:r>
      </w:ins>
      <w:proofErr w:type="gramStart"/>
      <w:ins w:id="443" w:author="Microsoft Office User" w:date="2024-02-07T11:59:00Z">
        <w:r w:rsidR="00A50020">
          <w:t>presents</w:t>
        </w:r>
      </w:ins>
      <w:proofErr w:type="gramEnd"/>
      <w:del w:id="444" w:author="Microsoft Office User" w:date="2024-02-07T10:12:00Z">
        <w:r w:rsidDel="006B0894">
          <w:delText>presents</w:delText>
        </w:r>
      </w:del>
      <w:r>
        <w:t xml:space="preserve"> a challenge to the model’s classification accuracy, particularly concerning</w:t>
      </w:r>
      <w:r>
        <w:rPr>
          <w:spacing w:val="-2"/>
        </w:rPr>
        <w:t xml:space="preserve"> </w:t>
      </w:r>
      <w:del w:id="445" w:author="Microsoft Office User" w:date="2024-02-07T10:50:00Z">
        <w:r w:rsidDel="00CF1DD6">
          <w:delText>class</w:delText>
        </w:r>
        <w:r w:rsidDel="00CF1DD6">
          <w:rPr>
            <w:spacing w:val="-2"/>
          </w:rPr>
          <w:delText xml:space="preserve"> </w:delText>
        </w:r>
      </w:del>
      <w:ins w:id="446" w:author="Microsoft Office User" w:date="2024-02-07T10:50:00Z">
        <w:r w:rsidR="00CF1DD6">
          <w:t>phase</w:t>
        </w:r>
        <w:r w:rsidR="00CF1DD6">
          <w:rPr>
            <w:spacing w:val="-2"/>
          </w:rPr>
          <w:t xml:space="preserve"> </w:t>
        </w:r>
      </w:ins>
      <w:r>
        <w:t>S.</w:t>
      </w:r>
      <w:r>
        <w:rPr>
          <w:spacing w:val="-2"/>
        </w:rPr>
        <w:t xml:space="preserve"> </w:t>
      </w:r>
      <w:r>
        <w:t>This</w:t>
      </w:r>
      <w:r>
        <w:rPr>
          <w:spacing w:val="-2"/>
        </w:rPr>
        <w:t xml:space="preserve"> </w:t>
      </w:r>
      <w:r>
        <w:t>intricacy</w:t>
      </w:r>
      <w:r>
        <w:rPr>
          <w:spacing w:val="-2"/>
        </w:rPr>
        <w:t xml:space="preserve"> </w:t>
      </w:r>
      <w:r>
        <w:t>is</w:t>
      </w:r>
      <w:r>
        <w:rPr>
          <w:spacing w:val="-2"/>
        </w:rPr>
        <w:t xml:space="preserve"> </w:t>
      </w:r>
      <w:r>
        <w:t>discernible</w:t>
      </w:r>
      <w:r>
        <w:rPr>
          <w:spacing w:val="-2"/>
        </w:rPr>
        <w:t xml:space="preserve"> </w:t>
      </w:r>
      <w:r>
        <w:t>in</w:t>
      </w:r>
      <w:r>
        <w:rPr>
          <w:spacing w:val="-2"/>
        </w:rPr>
        <w:t xml:space="preserve"> </w:t>
      </w:r>
      <w:r>
        <w:t>the</w:t>
      </w:r>
      <w:r>
        <w:rPr>
          <w:spacing w:val="-2"/>
        </w:rPr>
        <w:t xml:space="preserve"> </w:t>
      </w:r>
      <w:r>
        <w:t>confusion</w:t>
      </w:r>
      <w:r>
        <w:rPr>
          <w:spacing w:val="-2"/>
        </w:rPr>
        <w:t xml:space="preserve"> </w:t>
      </w:r>
      <w:r>
        <w:t>matrix</w:t>
      </w:r>
      <w:r>
        <w:rPr>
          <w:spacing w:val="-2"/>
        </w:rPr>
        <w:t xml:space="preserve"> </w:t>
      </w:r>
      <w:r>
        <w:t>illustrated</w:t>
      </w:r>
      <w:r>
        <w:rPr>
          <w:spacing w:val="-2"/>
        </w:rPr>
        <w:t xml:space="preserve"> </w:t>
      </w:r>
      <w:r>
        <w:t>in Figure</w:t>
      </w:r>
      <w:r>
        <w:rPr>
          <w:spacing w:val="-13"/>
        </w:rPr>
        <w:t xml:space="preserve"> </w:t>
      </w:r>
      <w:hyperlink w:anchor="_bookmark7" w:history="1">
        <w:r>
          <w:rPr>
            <w:color w:val="0000FF"/>
          </w:rPr>
          <w:t>4</w:t>
        </w:r>
      </w:hyperlink>
      <w:r>
        <w:t>,</w:t>
      </w:r>
      <w:r>
        <w:rPr>
          <w:spacing w:val="-12"/>
        </w:rPr>
        <w:t xml:space="preserve"> </w:t>
      </w:r>
      <w:r>
        <w:t>in</w:t>
      </w:r>
      <w:r>
        <w:rPr>
          <w:spacing w:val="-13"/>
        </w:rPr>
        <w:t xml:space="preserve"> </w:t>
      </w:r>
      <w:r>
        <w:t>which</w:t>
      </w:r>
      <w:r>
        <w:rPr>
          <w:spacing w:val="-12"/>
        </w:rPr>
        <w:t xml:space="preserve"> </w:t>
      </w:r>
      <w:r>
        <w:t>the</w:t>
      </w:r>
      <w:r>
        <w:rPr>
          <w:spacing w:val="-13"/>
        </w:rPr>
        <w:t xml:space="preserve"> </w:t>
      </w:r>
      <w:r>
        <w:t>model</w:t>
      </w:r>
      <w:r>
        <w:rPr>
          <w:spacing w:val="-12"/>
        </w:rPr>
        <w:t xml:space="preserve"> </w:t>
      </w:r>
      <w:r>
        <w:t>exhibits</w:t>
      </w:r>
      <w:r>
        <w:rPr>
          <w:spacing w:val="-13"/>
        </w:rPr>
        <w:t xml:space="preserve"> </w:t>
      </w:r>
      <w:r>
        <w:t>a</w:t>
      </w:r>
      <w:r>
        <w:rPr>
          <w:spacing w:val="-12"/>
        </w:rPr>
        <w:t xml:space="preserve"> </w:t>
      </w:r>
      <w:r>
        <w:t>propensity</w:t>
      </w:r>
      <w:r>
        <w:rPr>
          <w:spacing w:val="-13"/>
        </w:rPr>
        <w:t xml:space="preserve"> </w:t>
      </w:r>
      <w:r>
        <w:t>to</w:t>
      </w:r>
      <w:r>
        <w:rPr>
          <w:spacing w:val="-12"/>
        </w:rPr>
        <w:t xml:space="preserve"> </w:t>
      </w:r>
      <w:r>
        <w:t>misclassify</w:t>
      </w:r>
      <w:r>
        <w:rPr>
          <w:spacing w:val="-13"/>
        </w:rPr>
        <w:t xml:space="preserve"> </w:t>
      </w:r>
      <w:del w:id="447" w:author="Microsoft Office User" w:date="2024-02-07T10:52:00Z">
        <w:r w:rsidDel="00CF1DD6">
          <w:delText>class</w:delText>
        </w:r>
        <w:r w:rsidDel="00CF1DD6">
          <w:rPr>
            <w:spacing w:val="-12"/>
          </w:rPr>
          <w:delText xml:space="preserve"> </w:delText>
        </w:r>
      </w:del>
      <w:ins w:id="448" w:author="Microsoft Office User" w:date="2024-02-07T10:53:00Z">
        <w:r w:rsidR="00CF1DD6">
          <w:t>the data for</w:t>
        </w:r>
      </w:ins>
      <w:ins w:id="449" w:author="Microsoft Office User" w:date="2024-02-07T10:52:00Z">
        <w:r w:rsidR="00CF1DD6">
          <w:rPr>
            <w:spacing w:val="-12"/>
          </w:rPr>
          <w:t xml:space="preserve"> </w:t>
        </w:r>
      </w:ins>
      <w:r>
        <w:t>S</w:t>
      </w:r>
      <w:r>
        <w:rPr>
          <w:spacing w:val="-13"/>
        </w:rPr>
        <w:t xml:space="preserve"> </w:t>
      </w:r>
      <w:r>
        <w:t>as</w:t>
      </w:r>
      <w:r>
        <w:rPr>
          <w:spacing w:val="-12"/>
        </w:rPr>
        <w:t xml:space="preserve"> </w:t>
      </w:r>
      <w:r>
        <w:t>G1</w:t>
      </w:r>
      <w:r>
        <w:rPr>
          <w:spacing w:val="-13"/>
        </w:rPr>
        <w:t xml:space="preserve"> </w:t>
      </w:r>
      <w:r>
        <w:t>and</w:t>
      </w:r>
      <w:r>
        <w:rPr>
          <w:spacing w:val="-12"/>
        </w:rPr>
        <w:t xml:space="preserve"> </w:t>
      </w:r>
      <w:r>
        <w:t xml:space="preserve">G2, </w:t>
      </w:r>
      <w:r>
        <w:rPr>
          <w:spacing w:val="-2"/>
        </w:rPr>
        <w:t>thereby</w:t>
      </w:r>
      <w:r>
        <w:rPr>
          <w:spacing w:val="-4"/>
        </w:rPr>
        <w:t xml:space="preserve"> </w:t>
      </w:r>
      <w:r>
        <w:rPr>
          <w:spacing w:val="-2"/>
        </w:rPr>
        <w:t>contributing</w:t>
      </w:r>
      <w:r>
        <w:rPr>
          <w:spacing w:val="-4"/>
        </w:rPr>
        <w:t xml:space="preserve"> </w:t>
      </w:r>
      <w:r>
        <w:rPr>
          <w:spacing w:val="-2"/>
        </w:rPr>
        <w:t>to</w:t>
      </w:r>
      <w:r>
        <w:rPr>
          <w:spacing w:val="-3"/>
        </w:rPr>
        <w:t xml:space="preserve"> </w:t>
      </w:r>
      <w:r>
        <w:rPr>
          <w:spacing w:val="-2"/>
        </w:rPr>
        <w:t>a</w:t>
      </w:r>
      <w:r>
        <w:rPr>
          <w:spacing w:val="-3"/>
        </w:rPr>
        <w:t xml:space="preserve"> </w:t>
      </w:r>
      <w:r>
        <w:rPr>
          <w:spacing w:val="-2"/>
        </w:rPr>
        <w:t>reduction</w:t>
      </w:r>
      <w:r>
        <w:rPr>
          <w:spacing w:val="-3"/>
        </w:rPr>
        <w:t xml:space="preserve"> </w:t>
      </w:r>
      <w:r>
        <w:rPr>
          <w:spacing w:val="-2"/>
        </w:rPr>
        <w:t>in</w:t>
      </w:r>
      <w:r>
        <w:rPr>
          <w:spacing w:val="-4"/>
        </w:rPr>
        <w:t xml:space="preserve"> </w:t>
      </w:r>
      <w:r>
        <w:rPr>
          <w:spacing w:val="-2"/>
        </w:rPr>
        <w:t>overall</w:t>
      </w:r>
      <w:r>
        <w:rPr>
          <w:spacing w:val="-4"/>
        </w:rPr>
        <w:t xml:space="preserve"> </w:t>
      </w:r>
      <w:r>
        <w:rPr>
          <w:spacing w:val="-2"/>
        </w:rPr>
        <w:t>model</w:t>
      </w:r>
      <w:r>
        <w:rPr>
          <w:spacing w:val="-3"/>
        </w:rPr>
        <w:t xml:space="preserve"> </w:t>
      </w:r>
      <w:r>
        <w:rPr>
          <w:spacing w:val="-2"/>
        </w:rPr>
        <w:t>accuracy.</w:t>
      </w:r>
      <w:r>
        <w:rPr>
          <w:spacing w:val="-4"/>
        </w:rPr>
        <w:t xml:space="preserve"> </w:t>
      </w:r>
      <w:r>
        <w:rPr>
          <w:spacing w:val="-2"/>
        </w:rPr>
        <w:t>Conversely,</w:t>
      </w:r>
      <w:r>
        <w:rPr>
          <w:spacing w:val="-4"/>
        </w:rPr>
        <w:t xml:space="preserve"> </w:t>
      </w:r>
      <w:r>
        <w:rPr>
          <w:spacing w:val="-2"/>
        </w:rPr>
        <w:t>the</w:t>
      </w:r>
      <w:r>
        <w:rPr>
          <w:spacing w:val="-3"/>
        </w:rPr>
        <w:t xml:space="preserve"> </w:t>
      </w:r>
      <w:del w:id="450" w:author="Microsoft Office User" w:date="2024-02-07T10:53:00Z">
        <w:r w:rsidDel="00CF1DD6">
          <w:rPr>
            <w:spacing w:val="-2"/>
          </w:rPr>
          <w:delText xml:space="preserve">classes </w:delText>
        </w:r>
      </w:del>
      <w:ins w:id="451" w:author="Microsoft Office User" w:date="2024-02-07T10:53:00Z">
        <w:r w:rsidR="00CF1DD6">
          <w:rPr>
            <w:spacing w:val="-2"/>
          </w:rPr>
          <w:t xml:space="preserve">data </w:t>
        </w:r>
      </w:ins>
      <w:r>
        <w:t>associated with mitosis exhibit a significant scarcity of images in both the training and</w:t>
      </w:r>
      <w:r>
        <w:rPr>
          <w:spacing w:val="-9"/>
        </w:rPr>
        <w:t xml:space="preserve"> </w:t>
      </w:r>
      <w:r>
        <w:t>validation</w:t>
      </w:r>
      <w:r>
        <w:rPr>
          <w:spacing w:val="-10"/>
        </w:rPr>
        <w:t xml:space="preserve"> </w:t>
      </w:r>
      <w:r>
        <w:t>sets.</w:t>
      </w:r>
      <w:r>
        <w:rPr>
          <w:spacing w:val="-9"/>
        </w:rPr>
        <w:t xml:space="preserve"> </w:t>
      </w:r>
      <w:r>
        <w:t>This</w:t>
      </w:r>
      <w:r>
        <w:rPr>
          <w:spacing w:val="-9"/>
        </w:rPr>
        <w:t xml:space="preserve"> </w:t>
      </w:r>
      <w:r>
        <w:t>data</w:t>
      </w:r>
      <w:r>
        <w:rPr>
          <w:spacing w:val="-9"/>
        </w:rPr>
        <w:t xml:space="preserve"> </w:t>
      </w:r>
      <w:r>
        <w:t>limitation</w:t>
      </w:r>
      <w:r>
        <w:rPr>
          <w:spacing w:val="-9"/>
        </w:rPr>
        <w:t xml:space="preserve"> </w:t>
      </w:r>
      <w:r>
        <w:t>adds</w:t>
      </w:r>
      <w:r>
        <w:rPr>
          <w:spacing w:val="-9"/>
        </w:rPr>
        <w:t xml:space="preserve"> </w:t>
      </w:r>
      <w:del w:id="452" w:author="Microsoft Office User" w:date="2024-02-07T08:32:00Z">
        <w:r w:rsidDel="00E05491">
          <w:delText>an</w:delText>
        </w:r>
        <w:r w:rsidDel="00E05491">
          <w:rPr>
            <w:spacing w:val="-9"/>
          </w:rPr>
          <w:delText xml:space="preserve"> </w:delText>
        </w:r>
        <w:r w:rsidDel="00E05491">
          <w:delText>additional</w:delText>
        </w:r>
        <w:r w:rsidDel="00E05491">
          <w:rPr>
            <w:spacing w:val="-9"/>
          </w:rPr>
          <w:delText xml:space="preserve"> </w:delText>
        </w:r>
        <w:r w:rsidDel="00E05491">
          <w:delText>level</w:delText>
        </w:r>
        <w:r w:rsidDel="00E05491">
          <w:rPr>
            <w:spacing w:val="-10"/>
          </w:rPr>
          <w:delText xml:space="preserve"> </w:delText>
        </w:r>
        <w:r w:rsidDel="00E05491">
          <w:delText>of</w:delText>
        </w:r>
        <w:r w:rsidDel="00E05491">
          <w:rPr>
            <w:spacing w:val="-9"/>
          </w:rPr>
          <w:delText xml:space="preserve"> </w:delText>
        </w:r>
      </w:del>
      <w:r>
        <w:t>complexity</w:t>
      </w:r>
      <w:r>
        <w:rPr>
          <w:spacing w:val="-10"/>
        </w:rPr>
        <w:t xml:space="preserve"> </w:t>
      </w:r>
      <w:r>
        <w:t>to</w:t>
      </w:r>
      <w:r>
        <w:rPr>
          <w:spacing w:val="-9"/>
        </w:rPr>
        <w:t xml:space="preserve"> </w:t>
      </w:r>
      <w:r>
        <w:t xml:space="preserve">the model’s task, as it fails </w:t>
      </w:r>
      <w:ins w:id="453" w:author="Microsoft Office User" w:date="2024-02-07T08:43:00Z">
        <w:r w:rsidR="00863023">
          <w:t>to grasp the specific patterns inherent in these categories adequately</w:t>
        </w:r>
      </w:ins>
      <w:del w:id="454" w:author="Microsoft Office User" w:date="2024-02-07T08:43:00Z">
        <w:r w:rsidDel="00863023">
          <w:delText xml:space="preserve">to adequately grasp the specific patterns inherent in these </w:delText>
        </w:r>
        <w:r w:rsidDel="00863023">
          <w:rPr>
            <w:spacing w:val="-2"/>
          </w:rPr>
          <w:delText>categories</w:delText>
        </w:r>
      </w:del>
      <w:r>
        <w:rPr>
          <w:spacing w:val="-2"/>
        </w:rPr>
        <w:t>.</w:t>
      </w:r>
    </w:p>
    <w:p w14:paraId="74FD43FF" w14:textId="77777777" w:rsidR="005143EB" w:rsidRDefault="005143EB">
      <w:pPr>
        <w:pStyle w:val="Textoindependiente"/>
        <w:spacing w:before="235"/>
      </w:pPr>
    </w:p>
    <w:p w14:paraId="33267A49" w14:textId="77777777" w:rsidR="005143EB" w:rsidRDefault="005143EB">
      <w:pPr>
        <w:sectPr w:rsidR="005143EB" w:rsidSect="00B23B9E">
          <w:pgSz w:w="11910" w:h="16840"/>
          <w:pgMar w:top="1360" w:right="660" w:bottom="280" w:left="1680" w:header="720" w:footer="720" w:gutter="0"/>
          <w:cols w:space="720"/>
        </w:sectPr>
      </w:pPr>
    </w:p>
    <w:p w14:paraId="662E04AE" w14:textId="77777777" w:rsidR="005143EB" w:rsidRDefault="005143EB">
      <w:pPr>
        <w:pStyle w:val="Textoindependiente"/>
        <w:spacing w:before="46"/>
        <w:rPr>
          <w:sz w:val="7"/>
        </w:rPr>
      </w:pPr>
    </w:p>
    <w:p w14:paraId="0E766FF7" w14:textId="77777777" w:rsidR="005143EB" w:rsidRDefault="00000000">
      <w:pPr>
        <w:spacing w:before="1" w:line="84" w:lineRule="exact"/>
        <w:ind w:right="38"/>
        <w:jc w:val="right"/>
        <w:rPr>
          <w:rFonts w:ascii="Lucida Sans"/>
          <w:sz w:val="8"/>
        </w:rPr>
      </w:pPr>
      <w:r>
        <w:rPr>
          <w:noProof/>
        </w:rPr>
        <mc:AlternateContent>
          <mc:Choice Requires="wpg">
            <w:drawing>
              <wp:anchor distT="0" distB="0" distL="0" distR="0" simplePos="0" relativeHeight="251658278" behindDoc="1" locked="0" layoutInCell="1" allowOverlap="1" wp14:anchorId="74A40FB9" wp14:editId="54FC2F68">
                <wp:simplePos x="0" y="0"/>
                <wp:positionH relativeFrom="page">
                  <wp:posOffset>1609441</wp:posOffset>
                </wp:positionH>
                <wp:positionV relativeFrom="paragraph">
                  <wp:posOffset>-9788</wp:posOffset>
                </wp:positionV>
                <wp:extent cx="1240790" cy="1240790"/>
                <wp:effectExtent l="0" t="0" r="0" b="0"/>
                <wp:wrapNone/>
                <wp:docPr id="222"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40790" cy="1240790"/>
                          <a:chOff x="0" y="0"/>
                          <a:chExt cx="1240790" cy="1240790"/>
                        </a:xfrm>
                      </wpg:grpSpPr>
                      <pic:pic xmlns:pic="http://schemas.openxmlformats.org/drawingml/2006/picture">
                        <pic:nvPicPr>
                          <pic:cNvPr id="223" name="Image 223"/>
                          <pic:cNvPicPr/>
                        </pic:nvPicPr>
                        <pic:blipFill>
                          <a:blip r:embed="rId64" cstate="print"/>
                          <a:stretch>
                            <a:fillRect/>
                          </a:stretch>
                        </pic:blipFill>
                        <pic:spPr>
                          <a:xfrm>
                            <a:off x="15694" y="1506"/>
                            <a:ext cx="1223050" cy="1223050"/>
                          </a:xfrm>
                          <a:prstGeom prst="rect">
                            <a:avLst/>
                          </a:prstGeom>
                        </pic:spPr>
                      </pic:pic>
                      <wps:wsp>
                        <wps:cNvPr id="224" name="Graphic 224"/>
                        <wps:cNvSpPr/>
                        <wps:spPr>
                          <a:xfrm>
                            <a:off x="103413"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225" name="Graphic 225"/>
                        <wps:cNvSpPr/>
                        <wps:spPr>
                          <a:xfrm>
                            <a:off x="103413"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226" name="Graphic 226"/>
                        <wps:cNvSpPr/>
                        <wps:spPr>
                          <a:xfrm>
                            <a:off x="278076"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227" name="Graphic 227"/>
                        <wps:cNvSpPr/>
                        <wps:spPr>
                          <a:xfrm>
                            <a:off x="278076"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228" name="Graphic 228"/>
                        <wps:cNvSpPr/>
                        <wps:spPr>
                          <a:xfrm>
                            <a:off x="452739"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229" name="Graphic 229"/>
                        <wps:cNvSpPr/>
                        <wps:spPr>
                          <a:xfrm>
                            <a:off x="452739"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230" name="Graphic 230"/>
                        <wps:cNvSpPr/>
                        <wps:spPr>
                          <a:xfrm>
                            <a:off x="627403"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231" name="Graphic 231"/>
                        <wps:cNvSpPr/>
                        <wps:spPr>
                          <a:xfrm>
                            <a:off x="627403"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232" name="Graphic 232"/>
                        <wps:cNvSpPr/>
                        <wps:spPr>
                          <a:xfrm>
                            <a:off x="802067"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233" name="Graphic 233"/>
                        <wps:cNvSpPr/>
                        <wps:spPr>
                          <a:xfrm>
                            <a:off x="802067"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234" name="Graphic 234"/>
                        <wps:cNvSpPr/>
                        <wps:spPr>
                          <a:xfrm>
                            <a:off x="976731"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235" name="Graphic 235"/>
                        <wps:cNvSpPr/>
                        <wps:spPr>
                          <a:xfrm>
                            <a:off x="976731"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236" name="Graphic 236"/>
                        <wps:cNvSpPr/>
                        <wps:spPr>
                          <a:xfrm>
                            <a:off x="1151394"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237" name="Graphic 237"/>
                        <wps:cNvSpPr/>
                        <wps:spPr>
                          <a:xfrm>
                            <a:off x="1151394"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238" name="Graphic 238"/>
                        <wps:cNvSpPr/>
                        <wps:spPr>
                          <a:xfrm>
                            <a:off x="0" y="89169"/>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239" name="Graphic 239"/>
                        <wps:cNvSpPr/>
                        <wps:spPr>
                          <a:xfrm>
                            <a:off x="0" y="89169"/>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240" name="Graphic 240"/>
                        <wps:cNvSpPr/>
                        <wps:spPr>
                          <a:xfrm>
                            <a:off x="0" y="263833"/>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241" name="Graphic 241"/>
                        <wps:cNvSpPr/>
                        <wps:spPr>
                          <a:xfrm>
                            <a:off x="0" y="263833"/>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242" name="Graphic 242"/>
                        <wps:cNvSpPr/>
                        <wps:spPr>
                          <a:xfrm>
                            <a:off x="0" y="438497"/>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243" name="Graphic 243"/>
                        <wps:cNvSpPr/>
                        <wps:spPr>
                          <a:xfrm>
                            <a:off x="0" y="438497"/>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244" name="Graphic 244"/>
                        <wps:cNvSpPr/>
                        <wps:spPr>
                          <a:xfrm>
                            <a:off x="0" y="613160"/>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245" name="Graphic 245"/>
                        <wps:cNvSpPr/>
                        <wps:spPr>
                          <a:xfrm>
                            <a:off x="0" y="613160"/>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246" name="Graphic 246"/>
                        <wps:cNvSpPr/>
                        <wps:spPr>
                          <a:xfrm>
                            <a:off x="0" y="787824"/>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247" name="Graphic 247"/>
                        <wps:cNvSpPr/>
                        <wps:spPr>
                          <a:xfrm>
                            <a:off x="0" y="787824"/>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248" name="Graphic 248"/>
                        <wps:cNvSpPr/>
                        <wps:spPr>
                          <a:xfrm>
                            <a:off x="0" y="962489"/>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249" name="Graphic 249"/>
                        <wps:cNvSpPr/>
                        <wps:spPr>
                          <a:xfrm>
                            <a:off x="0" y="962489"/>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250" name="Graphic 250"/>
                        <wps:cNvSpPr/>
                        <wps:spPr>
                          <a:xfrm>
                            <a:off x="0" y="1137150"/>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251" name="Graphic 251"/>
                        <wps:cNvSpPr/>
                        <wps:spPr>
                          <a:xfrm>
                            <a:off x="0" y="1137150"/>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252" name="Graphic 252"/>
                        <wps:cNvSpPr/>
                        <wps:spPr>
                          <a:xfrm>
                            <a:off x="16080" y="1837"/>
                            <a:ext cx="1223010" cy="1223010"/>
                          </a:xfrm>
                          <a:custGeom>
                            <a:avLst/>
                            <a:gdLst/>
                            <a:ahLst/>
                            <a:cxnLst/>
                            <a:rect l="l" t="t" r="r" b="b"/>
                            <a:pathLst>
                              <a:path w="1223010" h="1223010">
                                <a:moveTo>
                                  <a:pt x="0" y="1222645"/>
                                </a:moveTo>
                                <a:lnTo>
                                  <a:pt x="0" y="0"/>
                                </a:lnTo>
                              </a:path>
                              <a:path w="1223010" h="1223010">
                                <a:moveTo>
                                  <a:pt x="1222645" y="1222645"/>
                                </a:moveTo>
                                <a:lnTo>
                                  <a:pt x="1222645" y="0"/>
                                </a:lnTo>
                              </a:path>
                              <a:path w="1223010" h="1223010">
                                <a:moveTo>
                                  <a:pt x="0" y="1222645"/>
                                </a:moveTo>
                                <a:lnTo>
                                  <a:pt x="1222645" y="1222645"/>
                                </a:lnTo>
                              </a:path>
                              <a:path w="1223010" h="1223010">
                                <a:moveTo>
                                  <a:pt x="0" y="0"/>
                                </a:moveTo>
                                <a:lnTo>
                                  <a:pt x="1222645" y="0"/>
                                </a:lnTo>
                              </a:path>
                            </a:pathLst>
                          </a:custGeom>
                          <a:ln w="3675">
                            <a:solidFill>
                              <a:srgbClr val="231F20"/>
                            </a:solidFill>
                            <a:prstDash val="solid"/>
                          </a:ln>
                        </wps:spPr>
                        <wps:bodyPr wrap="square" lIns="0" tIns="0" rIns="0" bIns="0" rtlCol="0">
                          <a:prstTxWarp prst="textNoShape">
                            <a:avLst/>
                          </a:prstTxWarp>
                          <a:noAutofit/>
                        </wps:bodyPr>
                      </wps:wsp>
                      <wps:wsp>
                        <wps:cNvPr id="253" name="Textbox 253"/>
                        <wps:cNvSpPr txBox="1"/>
                        <wps:spPr>
                          <a:xfrm>
                            <a:off x="44977" y="66933"/>
                            <a:ext cx="435609" cy="35560"/>
                          </a:xfrm>
                          <a:prstGeom prst="rect">
                            <a:avLst/>
                          </a:prstGeom>
                        </wps:spPr>
                        <wps:txbx>
                          <w:txbxContent>
                            <w:p w14:paraId="6879819F" w14:textId="77777777" w:rsidR="005143EB" w:rsidRDefault="00000000">
                              <w:pPr>
                                <w:spacing w:line="56" w:lineRule="exact"/>
                                <w:rPr>
                                  <w:rFonts w:ascii="Lucida Sans"/>
                                  <w:sz w:val="8"/>
                                </w:rPr>
                              </w:pPr>
                              <w:r>
                                <w:rPr>
                                  <w:rFonts w:ascii="Lucida Sans"/>
                                  <w:color w:val="FEF7FA"/>
                                  <w:sz w:val="8"/>
                                </w:rPr>
                                <w:t>2585</w:t>
                              </w:r>
                              <w:r>
                                <w:rPr>
                                  <w:rFonts w:ascii="Lucida Sans"/>
                                  <w:color w:val="FEF7FA"/>
                                  <w:spacing w:val="73"/>
                                  <w:sz w:val="8"/>
                                </w:rPr>
                                <w:t xml:space="preserve"> </w:t>
                              </w:r>
                              <w:r>
                                <w:rPr>
                                  <w:rFonts w:ascii="Lucida Sans"/>
                                  <w:color w:val="073857"/>
                                  <w:sz w:val="8"/>
                                </w:rPr>
                                <w:t>273</w:t>
                              </w:r>
                              <w:r>
                                <w:rPr>
                                  <w:rFonts w:ascii="Lucida Sans"/>
                                  <w:color w:val="073857"/>
                                  <w:spacing w:val="54"/>
                                  <w:sz w:val="8"/>
                                </w:rPr>
                                <w:t xml:space="preserve">  </w:t>
                              </w:r>
                              <w:r>
                                <w:rPr>
                                  <w:rFonts w:ascii="Lucida Sans"/>
                                  <w:color w:val="073857"/>
                                  <w:spacing w:val="-10"/>
                                  <w:sz w:val="8"/>
                                </w:rPr>
                                <w:t>8</w:t>
                              </w:r>
                            </w:p>
                          </w:txbxContent>
                        </wps:txbx>
                        <wps:bodyPr wrap="square" lIns="0" tIns="0" rIns="0" bIns="0" rtlCol="0">
                          <a:noAutofit/>
                        </wps:bodyPr>
                      </wps:wsp>
                      <wps:wsp>
                        <wps:cNvPr id="254" name="Textbox 254"/>
                        <wps:cNvSpPr txBox="1"/>
                        <wps:spPr>
                          <a:xfrm>
                            <a:off x="612750" y="66933"/>
                            <a:ext cx="42545" cy="35560"/>
                          </a:xfrm>
                          <a:prstGeom prst="rect">
                            <a:avLst/>
                          </a:prstGeom>
                        </wps:spPr>
                        <wps:txbx>
                          <w:txbxContent>
                            <w:p w14:paraId="642F82F6" w14:textId="77777777" w:rsidR="005143EB" w:rsidRDefault="00000000">
                              <w:pPr>
                                <w:spacing w:line="56" w:lineRule="exact"/>
                                <w:rPr>
                                  <w:rFonts w:ascii="Lucida Sans"/>
                                  <w:sz w:val="8"/>
                                </w:rPr>
                              </w:pPr>
                              <w:r>
                                <w:rPr>
                                  <w:rFonts w:ascii="Lucida Sans"/>
                                  <w:color w:val="073857"/>
                                  <w:spacing w:val="-10"/>
                                  <w:sz w:val="8"/>
                                </w:rPr>
                                <w:t>0</w:t>
                              </w:r>
                            </w:p>
                          </w:txbxContent>
                        </wps:txbx>
                        <wps:bodyPr wrap="square" lIns="0" tIns="0" rIns="0" bIns="0" rtlCol="0">
                          <a:noAutofit/>
                        </wps:bodyPr>
                      </wps:wsp>
                      <wps:wsp>
                        <wps:cNvPr id="255" name="Textbox 255"/>
                        <wps:cNvSpPr txBox="1"/>
                        <wps:spPr>
                          <a:xfrm>
                            <a:off x="787405" y="66933"/>
                            <a:ext cx="42545" cy="35560"/>
                          </a:xfrm>
                          <a:prstGeom prst="rect">
                            <a:avLst/>
                          </a:prstGeom>
                        </wps:spPr>
                        <wps:txbx>
                          <w:txbxContent>
                            <w:p w14:paraId="184787E9" w14:textId="77777777" w:rsidR="005143EB" w:rsidRDefault="00000000">
                              <w:pPr>
                                <w:spacing w:line="56" w:lineRule="exact"/>
                                <w:rPr>
                                  <w:rFonts w:ascii="Lucida Sans"/>
                                  <w:sz w:val="8"/>
                                </w:rPr>
                              </w:pPr>
                              <w:r>
                                <w:rPr>
                                  <w:rFonts w:ascii="Lucida Sans"/>
                                  <w:color w:val="073857"/>
                                  <w:spacing w:val="-10"/>
                                  <w:sz w:val="8"/>
                                </w:rPr>
                                <w:t>0</w:t>
                              </w:r>
                            </w:p>
                          </w:txbxContent>
                        </wps:txbx>
                        <wps:bodyPr wrap="square" lIns="0" tIns="0" rIns="0" bIns="0" rtlCol="0">
                          <a:noAutofit/>
                        </wps:bodyPr>
                      </wps:wsp>
                      <wps:wsp>
                        <wps:cNvPr id="256" name="Textbox 256"/>
                        <wps:cNvSpPr txBox="1"/>
                        <wps:spPr>
                          <a:xfrm>
                            <a:off x="962059" y="66933"/>
                            <a:ext cx="42545" cy="35560"/>
                          </a:xfrm>
                          <a:prstGeom prst="rect">
                            <a:avLst/>
                          </a:prstGeom>
                        </wps:spPr>
                        <wps:txbx>
                          <w:txbxContent>
                            <w:p w14:paraId="2688C635" w14:textId="77777777" w:rsidR="005143EB" w:rsidRDefault="00000000">
                              <w:pPr>
                                <w:spacing w:line="56" w:lineRule="exact"/>
                                <w:rPr>
                                  <w:rFonts w:ascii="Lucida Sans"/>
                                  <w:sz w:val="8"/>
                                </w:rPr>
                              </w:pPr>
                              <w:r>
                                <w:rPr>
                                  <w:rFonts w:ascii="Lucida Sans"/>
                                  <w:color w:val="073857"/>
                                  <w:spacing w:val="-10"/>
                                  <w:sz w:val="8"/>
                                </w:rPr>
                                <w:t>0</w:t>
                              </w:r>
                            </w:p>
                          </w:txbxContent>
                        </wps:txbx>
                        <wps:bodyPr wrap="square" lIns="0" tIns="0" rIns="0" bIns="0" rtlCol="0">
                          <a:noAutofit/>
                        </wps:bodyPr>
                      </wps:wsp>
                      <wps:wsp>
                        <wps:cNvPr id="257" name="Textbox 257"/>
                        <wps:cNvSpPr txBox="1"/>
                        <wps:spPr>
                          <a:xfrm>
                            <a:off x="1136714" y="66933"/>
                            <a:ext cx="42545" cy="35560"/>
                          </a:xfrm>
                          <a:prstGeom prst="rect">
                            <a:avLst/>
                          </a:prstGeom>
                        </wps:spPr>
                        <wps:txbx>
                          <w:txbxContent>
                            <w:p w14:paraId="7CFB6344" w14:textId="77777777" w:rsidR="005143EB" w:rsidRDefault="00000000">
                              <w:pPr>
                                <w:spacing w:line="56" w:lineRule="exact"/>
                                <w:rPr>
                                  <w:rFonts w:ascii="Lucida Sans"/>
                                  <w:sz w:val="8"/>
                                </w:rPr>
                              </w:pPr>
                              <w:r>
                                <w:rPr>
                                  <w:rFonts w:ascii="Lucida Sans"/>
                                  <w:color w:val="073857"/>
                                  <w:spacing w:val="-10"/>
                                  <w:sz w:val="8"/>
                                </w:rPr>
                                <w:t>0</w:t>
                              </w:r>
                            </w:p>
                          </w:txbxContent>
                        </wps:txbx>
                        <wps:bodyPr wrap="square" lIns="0" tIns="0" rIns="0" bIns="0" rtlCol="0">
                          <a:noAutofit/>
                        </wps:bodyPr>
                      </wps:wsp>
                      <wps:wsp>
                        <wps:cNvPr id="258" name="Textbox 258"/>
                        <wps:cNvSpPr txBox="1"/>
                        <wps:spPr>
                          <a:xfrm>
                            <a:off x="59585" y="241597"/>
                            <a:ext cx="450215" cy="35560"/>
                          </a:xfrm>
                          <a:prstGeom prst="rect">
                            <a:avLst/>
                          </a:prstGeom>
                        </wps:spPr>
                        <wps:txbx>
                          <w:txbxContent>
                            <w:p w14:paraId="7B6A330F" w14:textId="77777777" w:rsidR="005143EB" w:rsidRDefault="00000000">
                              <w:pPr>
                                <w:spacing w:line="56" w:lineRule="exact"/>
                                <w:rPr>
                                  <w:rFonts w:ascii="Lucida Sans"/>
                                  <w:sz w:val="8"/>
                                </w:rPr>
                              </w:pPr>
                              <w:r>
                                <w:rPr>
                                  <w:rFonts w:ascii="Lucida Sans"/>
                                  <w:color w:val="073857"/>
                                  <w:sz w:val="8"/>
                                </w:rPr>
                                <w:t>383</w:t>
                              </w:r>
                              <w:r>
                                <w:rPr>
                                  <w:rFonts w:ascii="Lucida Sans"/>
                                  <w:color w:val="073857"/>
                                  <w:spacing w:val="69"/>
                                  <w:sz w:val="8"/>
                                </w:rPr>
                                <w:t xml:space="preserve"> </w:t>
                              </w:r>
                              <w:r>
                                <w:rPr>
                                  <w:rFonts w:ascii="Lucida Sans"/>
                                  <w:color w:val="073857"/>
                                  <w:sz w:val="8"/>
                                </w:rPr>
                                <w:t>1158</w:t>
                              </w:r>
                              <w:r>
                                <w:rPr>
                                  <w:rFonts w:ascii="Lucida Sans"/>
                                  <w:color w:val="073857"/>
                                  <w:spacing w:val="70"/>
                                  <w:sz w:val="8"/>
                                </w:rPr>
                                <w:t xml:space="preserve"> </w:t>
                              </w:r>
                              <w:r>
                                <w:rPr>
                                  <w:rFonts w:ascii="Lucida Sans"/>
                                  <w:color w:val="073857"/>
                                  <w:spacing w:val="-5"/>
                                  <w:sz w:val="8"/>
                                </w:rPr>
                                <w:t>183</w:t>
                              </w:r>
                            </w:p>
                          </w:txbxContent>
                        </wps:txbx>
                        <wps:bodyPr wrap="square" lIns="0" tIns="0" rIns="0" bIns="0" rtlCol="0">
                          <a:noAutofit/>
                        </wps:bodyPr>
                      </wps:wsp>
                      <wps:wsp>
                        <wps:cNvPr id="259" name="Textbox 259"/>
                        <wps:cNvSpPr txBox="1"/>
                        <wps:spPr>
                          <a:xfrm>
                            <a:off x="612687" y="241597"/>
                            <a:ext cx="42545" cy="35560"/>
                          </a:xfrm>
                          <a:prstGeom prst="rect">
                            <a:avLst/>
                          </a:prstGeom>
                        </wps:spPr>
                        <wps:txbx>
                          <w:txbxContent>
                            <w:p w14:paraId="0B978313" w14:textId="77777777" w:rsidR="005143EB" w:rsidRDefault="00000000">
                              <w:pPr>
                                <w:spacing w:line="56" w:lineRule="exact"/>
                                <w:rPr>
                                  <w:rFonts w:ascii="Lucida Sans"/>
                                  <w:sz w:val="8"/>
                                </w:rPr>
                              </w:pPr>
                              <w:r>
                                <w:rPr>
                                  <w:rFonts w:ascii="Lucida Sans"/>
                                  <w:color w:val="073857"/>
                                  <w:spacing w:val="-10"/>
                                  <w:sz w:val="8"/>
                                </w:rPr>
                                <w:t>0</w:t>
                              </w:r>
                            </w:p>
                          </w:txbxContent>
                        </wps:txbx>
                        <wps:bodyPr wrap="square" lIns="0" tIns="0" rIns="0" bIns="0" rtlCol="0">
                          <a:noAutofit/>
                        </wps:bodyPr>
                      </wps:wsp>
                      <wps:wsp>
                        <wps:cNvPr id="260" name="Textbox 260"/>
                        <wps:cNvSpPr txBox="1"/>
                        <wps:spPr>
                          <a:xfrm>
                            <a:off x="787342" y="241597"/>
                            <a:ext cx="42545" cy="35560"/>
                          </a:xfrm>
                          <a:prstGeom prst="rect">
                            <a:avLst/>
                          </a:prstGeom>
                        </wps:spPr>
                        <wps:txbx>
                          <w:txbxContent>
                            <w:p w14:paraId="71BD2BD4" w14:textId="77777777" w:rsidR="005143EB" w:rsidRDefault="00000000">
                              <w:pPr>
                                <w:spacing w:line="56" w:lineRule="exact"/>
                                <w:rPr>
                                  <w:rFonts w:ascii="Lucida Sans"/>
                                  <w:sz w:val="8"/>
                                </w:rPr>
                              </w:pPr>
                              <w:r>
                                <w:rPr>
                                  <w:rFonts w:ascii="Lucida Sans"/>
                                  <w:color w:val="073857"/>
                                  <w:spacing w:val="-10"/>
                                  <w:sz w:val="8"/>
                                </w:rPr>
                                <w:t>0</w:t>
                              </w:r>
                            </w:p>
                          </w:txbxContent>
                        </wps:txbx>
                        <wps:bodyPr wrap="square" lIns="0" tIns="0" rIns="0" bIns="0" rtlCol="0">
                          <a:noAutofit/>
                        </wps:bodyPr>
                      </wps:wsp>
                      <wps:wsp>
                        <wps:cNvPr id="261" name="Textbox 261"/>
                        <wps:cNvSpPr txBox="1"/>
                        <wps:spPr>
                          <a:xfrm>
                            <a:off x="961996" y="241597"/>
                            <a:ext cx="42545" cy="35560"/>
                          </a:xfrm>
                          <a:prstGeom prst="rect">
                            <a:avLst/>
                          </a:prstGeom>
                        </wps:spPr>
                        <wps:txbx>
                          <w:txbxContent>
                            <w:p w14:paraId="2A836E07" w14:textId="77777777" w:rsidR="005143EB" w:rsidRDefault="00000000">
                              <w:pPr>
                                <w:spacing w:line="56" w:lineRule="exact"/>
                                <w:rPr>
                                  <w:rFonts w:ascii="Lucida Sans"/>
                                  <w:sz w:val="8"/>
                                </w:rPr>
                              </w:pPr>
                              <w:r>
                                <w:rPr>
                                  <w:rFonts w:ascii="Lucida Sans"/>
                                  <w:color w:val="073857"/>
                                  <w:spacing w:val="-10"/>
                                  <w:sz w:val="8"/>
                                </w:rPr>
                                <w:t>0</w:t>
                              </w:r>
                            </w:p>
                          </w:txbxContent>
                        </wps:txbx>
                        <wps:bodyPr wrap="square" lIns="0" tIns="0" rIns="0" bIns="0" rtlCol="0">
                          <a:noAutofit/>
                        </wps:bodyPr>
                      </wps:wsp>
                      <wps:wsp>
                        <wps:cNvPr id="262" name="Textbox 262"/>
                        <wps:cNvSpPr txBox="1"/>
                        <wps:spPr>
                          <a:xfrm>
                            <a:off x="1136651" y="241597"/>
                            <a:ext cx="42545" cy="35560"/>
                          </a:xfrm>
                          <a:prstGeom prst="rect">
                            <a:avLst/>
                          </a:prstGeom>
                        </wps:spPr>
                        <wps:txbx>
                          <w:txbxContent>
                            <w:p w14:paraId="76C845E8" w14:textId="77777777" w:rsidR="005143EB" w:rsidRDefault="00000000">
                              <w:pPr>
                                <w:spacing w:line="56" w:lineRule="exact"/>
                                <w:rPr>
                                  <w:rFonts w:ascii="Lucida Sans"/>
                                  <w:sz w:val="8"/>
                                </w:rPr>
                              </w:pPr>
                              <w:r>
                                <w:rPr>
                                  <w:rFonts w:ascii="Lucida Sans"/>
                                  <w:color w:val="073857"/>
                                  <w:spacing w:val="-10"/>
                                  <w:sz w:val="8"/>
                                </w:rPr>
                                <w:t>0</w:t>
                              </w:r>
                            </w:p>
                          </w:txbxContent>
                        </wps:txbx>
                        <wps:bodyPr wrap="square" lIns="0" tIns="0" rIns="0" bIns="0" rtlCol="0">
                          <a:noAutofit/>
                        </wps:bodyPr>
                      </wps:wsp>
                      <wps:wsp>
                        <wps:cNvPr id="263" name="Textbox 263"/>
                        <wps:cNvSpPr txBox="1"/>
                        <wps:spPr>
                          <a:xfrm>
                            <a:off x="74196" y="416261"/>
                            <a:ext cx="71755" cy="35560"/>
                          </a:xfrm>
                          <a:prstGeom prst="rect">
                            <a:avLst/>
                          </a:prstGeom>
                        </wps:spPr>
                        <wps:txbx>
                          <w:txbxContent>
                            <w:p w14:paraId="2AF34101" w14:textId="77777777" w:rsidR="005143EB" w:rsidRDefault="00000000">
                              <w:pPr>
                                <w:spacing w:line="56" w:lineRule="exact"/>
                                <w:rPr>
                                  <w:rFonts w:ascii="Lucida Sans"/>
                                  <w:sz w:val="8"/>
                                </w:rPr>
                              </w:pPr>
                              <w:r>
                                <w:rPr>
                                  <w:rFonts w:ascii="Lucida Sans"/>
                                  <w:color w:val="073857"/>
                                  <w:spacing w:val="-5"/>
                                  <w:sz w:val="8"/>
                                </w:rPr>
                                <w:t>27</w:t>
                              </w:r>
                            </w:p>
                          </w:txbxContent>
                        </wps:txbx>
                        <wps:bodyPr wrap="square" lIns="0" tIns="0" rIns="0" bIns="0" rtlCol="0">
                          <a:noAutofit/>
                        </wps:bodyPr>
                      </wps:wsp>
                      <wps:wsp>
                        <wps:cNvPr id="264" name="Textbox 264"/>
                        <wps:cNvSpPr txBox="1"/>
                        <wps:spPr>
                          <a:xfrm>
                            <a:off x="234231" y="416261"/>
                            <a:ext cx="290195" cy="35560"/>
                          </a:xfrm>
                          <a:prstGeom prst="rect">
                            <a:avLst/>
                          </a:prstGeom>
                        </wps:spPr>
                        <wps:txbx>
                          <w:txbxContent>
                            <w:p w14:paraId="2A69F558" w14:textId="77777777" w:rsidR="005143EB" w:rsidRDefault="00000000">
                              <w:pPr>
                                <w:spacing w:line="56" w:lineRule="exact"/>
                                <w:rPr>
                                  <w:rFonts w:ascii="Lucida Sans"/>
                                  <w:sz w:val="8"/>
                                </w:rPr>
                              </w:pPr>
                              <w:r>
                                <w:rPr>
                                  <w:rFonts w:ascii="Lucida Sans"/>
                                  <w:color w:val="073857"/>
                                  <w:sz w:val="8"/>
                                </w:rPr>
                                <w:t>244</w:t>
                              </w:r>
                              <w:r>
                                <w:rPr>
                                  <w:rFonts w:ascii="Lucida Sans"/>
                                  <w:color w:val="073857"/>
                                  <w:spacing w:val="72"/>
                                  <w:sz w:val="8"/>
                                </w:rPr>
                                <w:t xml:space="preserve"> </w:t>
                              </w:r>
                              <w:r>
                                <w:rPr>
                                  <w:rFonts w:ascii="Lucida Sans"/>
                                  <w:color w:val="FEF7FA"/>
                                  <w:spacing w:val="-4"/>
                                  <w:sz w:val="8"/>
                                </w:rPr>
                                <w:t>1444</w:t>
                              </w:r>
                            </w:p>
                          </w:txbxContent>
                        </wps:txbx>
                        <wps:bodyPr wrap="square" lIns="0" tIns="0" rIns="0" bIns="0" rtlCol="0">
                          <a:noAutofit/>
                        </wps:bodyPr>
                      </wps:wsp>
                      <wps:wsp>
                        <wps:cNvPr id="265" name="Textbox 265"/>
                        <wps:cNvSpPr txBox="1"/>
                        <wps:spPr>
                          <a:xfrm>
                            <a:off x="612793" y="416261"/>
                            <a:ext cx="42545" cy="35560"/>
                          </a:xfrm>
                          <a:prstGeom prst="rect">
                            <a:avLst/>
                          </a:prstGeom>
                        </wps:spPr>
                        <wps:txbx>
                          <w:txbxContent>
                            <w:p w14:paraId="1DD3B4E1" w14:textId="77777777" w:rsidR="005143EB" w:rsidRDefault="00000000">
                              <w:pPr>
                                <w:spacing w:line="56" w:lineRule="exact"/>
                                <w:rPr>
                                  <w:rFonts w:ascii="Lucida Sans"/>
                                  <w:sz w:val="8"/>
                                </w:rPr>
                              </w:pPr>
                              <w:r>
                                <w:rPr>
                                  <w:rFonts w:ascii="Lucida Sans"/>
                                  <w:color w:val="073857"/>
                                  <w:spacing w:val="-10"/>
                                  <w:sz w:val="8"/>
                                </w:rPr>
                                <w:t>5</w:t>
                              </w:r>
                            </w:p>
                          </w:txbxContent>
                        </wps:txbx>
                        <wps:bodyPr wrap="square" lIns="0" tIns="0" rIns="0" bIns="0" rtlCol="0">
                          <a:noAutofit/>
                        </wps:bodyPr>
                      </wps:wsp>
                      <wps:wsp>
                        <wps:cNvPr id="266" name="Textbox 266"/>
                        <wps:cNvSpPr txBox="1"/>
                        <wps:spPr>
                          <a:xfrm>
                            <a:off x="787447" y="416261"/>
                            <a:ext cx="42545" cy="35560"/>
                          </a:xfrm>
                          <a:prstGeom prst="rect">
                            <a:avLst/>
                          </a:prstGeom>
                        </wps:spPr>
                        <wps:txbx>
                          <w:txbxContent>
                            <w:p w14:paraId="66B8CB8F" w14:textId="77777777" w:rsidR="005143EB" w:rsidRDefault="00000000">
                              <w:pPr>
                                <w:spacing w:line="56" w:lineRule="exact"/>
                                <w:rPr>
                                  <w:rFonts w:ascii="Lucida Sans"/>
                                  <w:sz w:val="8"/>
                                </w:rPr>
                              </w:pPr>
                              <w:r>
                                <w:rPr>
                                  <w:rFonts w:ascii="Lucida Sans"/>
                                  <w:color w:val="073857"/>
                                  <w:spacing w:val="-10"/>
                                  <w:sz w:val="8"/>
                                </w:rPr>
                                <w:t>0</w:t>
                              </w:r>
                            </w:p>
                          </w:txbxContent>
                        </wps:txbx>
                        <wps:bodyPr wrap="square" lIns="0" tIns="0" rIns="0" bIns="0" rtlCol="0">
                          <a:noAutofit/>
                        </wps:bodyPr>
                      </wps:wsp>
                      <wps:wsp>
                        <wps:cNvPr id="267" name="Textbox 267"/>
                        <wps:cNvSpPr txBox="1"/>
                        <wps:spPr>
                          <a:xfrm>
                            <a:off x="962102" y="416261"/>
                            <a:ext cx="42545" cy="35560"/>
                          </a:xfrm>
                          <a:prstGeom prst="rect">
                            <a:avLst/>
                          </a:prstGeom>
                        </wps:spPr>
                        <wps:txbx>
                          <w:txbxContent>
                            <w:p w14:paraId="186CB60E" w14:textId="77777777" w:rsidR="005143EB" w:rsidRDefault="00000000">
                              <w:pPr>
                                <w:spacing w:line="56" w:lineRule="exact"/>
                                <w:rPr>
                                  <w:rFonts w:ascii="Lucida Sans"/>
                                  <w:sz w:val="8"/>
                                </w:rPr>
                              </w:pPr>
                              <w:r>
                                <w:rPr>
                                  <w:rFonts w:ascii="Lucida Sans"/>
                                  <w:color w:val="073857"/>
                                  <w:spacing w:val="-10"/>
                                  <w:sz w:val="8"/>
                                </w:rPr>
                                <w:t>0</w:t>
                              </w:r>
                            </w:p>
                          </w:txbxContent>
                        </wps:txbx>
                        <wps:bodyPr wrap="square" lIns="0" tIns="0" rIns="0" bIns="0" rtlCol="0">
                          <a:noAutofit/>
                        </wps:bodyPr>
                      </wps:wsp>
                      <wps:wsp>
                        <wps:cNvPr id="268" name="Textbox 268"/>
                        <wps:cNvSpPr txBox="1"/>
                        <wps:spPr>
                          <a:xfrm>
                            <a:off x="1136756" y="416261"/>
                            <a:ext cx="42545" cy="35560"/>
                          </a:xfrm>
                          <a:prstGeom prst="rect">
                            <a:avLst/>
                          </a:prstGeom>
                        </wps:spPr>
                        <wps:txbx>
                          <w:txbxContent>
                            <w:p w14:paraId="5E8B8511" w14:textId="77777777" w:rsidR="005143EB" w:rsidRDefault="00000000">
                              <w:pPr>
                                <w:spacing w:line="56" w:lineRule="exact"/>
                                <w:rPr>
                                  <w:rFonts w:ascii="Lucida Sans"/>
                                  <w:sz w:val="8"/>
                                </w:rPr>
                              </w:pPr>
                              <w:r>
                                <w:rPr>
                                  <w:rFonts w:ascii="Lucida Sans"/>
                                  <w:color w:val="073857"/>
                                  <w:spacing w:val="-10"/>
                                  <w:sz w:val="8"/>
                                </w:rPr>
                                <w:t>0</w:t>
                              </w:r>
                            </w:p>
                          </w:txbxContent>
                        </wps:txbx>
                        <wps:bodyPr wrap="square" lIns="0" tIns="0" rIns="0" bIns="0" rtlCol="0">
                          <a:noAutofit/>
                        </wps:bodyPr>
                      </wps:wsp>
                      <wps:wsp>
                        <wps:cNvPr id="269" name="Textbox 269"/>
                        <wps:cNvSpPr txBox="1"/>
                        <wps:spPr>
                          <a:xfrm>
                            <a:off x="88802" y="590925"/>
                            <a:ext cx="42545" cy="35560"/>
                          </a:xfrm>
                          <a:prstGeom prst="rect">
                            <a:avLst/>
                          </a:prstGeom>
                        </wps:spPr>
                        <wps:txbx>
                          <w:txbxContent>
                            <w:p w14:paraId="306EE729" w14:textId="77777777" w:rsidR="005143EB" w:rsidRDefault="00000000">
                              <w:pPr>
                                <w:spacing w:line="56" w:lineRule="exact"/>
                                <w:rPr>
                                  <w:rFonts w:ascii="Lucida Sans"/>
                                  <w:sz w:val="8"/>
                                </w:rPr>
                              </w:pPr>
                              <w:r>
                                <w:rPr>
                                  <w:rFonts w:ascii="Lucida Sans"/>
                                  <w:color w:val="073857"/>
                                  <w:spacing w:val="-10"/>
                                  <w:sz w:val="8"/>
                                </w:rPr>
                                <w:t>1</w:t>
                              </w:r>
                            </w:p>
                          </w:txbxContent>
                        </wps:txbx>
                        <wps:bodyPr wrap="square" lIns="0" tIns="0" rIns="0" bIns="0" rtlCol="0">
                          <a:noAutofit/>
                        </wps:bodyPr>
                      </wps:wsp>
                      <wps:wsp>
                        <wps:cNvPr id="270" name="Textbox 270"/>
                        <wps:cNvSpPr txBox="1"/>
                        <wps:spPr>
                          <a:xfrm>
                            <a:off x="263452" y="590925"/>
                            <a:ext cx="42545" cy="35560"/>
                          </a:xfrm>
                          <a:prstGeom prst="rect">
                            <a:avLst/>
                          </a:prstGeom>
                        </wps:spPr>
                        <wps:txbx>
                          <w:txbxContent>
                            <w:p w14:paraId="02816D0F" w14:textId="77777777" w:rsidR="005143EB" w:rsidRDefault="00000000">
                              <w:pPr>
                                <w:spacing w:line="56" w:lineRule="exact"/>
                                <w:rPr>
                                  <w:rFonts w:ascii="Lucida Sans"/>
                                  <w:sz w:val="8"/>
                                </w:rPr>
                              </w:pPr>
                              <w:r>
                                <w:rPr>
                                  <w:rFonts w:ascii="Lucida Sans"/>
                                  <w:color w:val="073857"/>
                                  <w:spacing w:val="-10"/>
                                  <w:sz w:val="8"/>
                                </w:rPr>
                                <w:t>2</w:t>
                              </w:r>
                            </w:p>
                          </w:txbxContent>
                        </wps:txbx>
                        <wps:bodyPr wrap="square" lIns="0" tIns="0" rIns="0" bIns="0" rtlCol="0">
                          <a:noAutofit/>
                        </wps:bodyPr>
                      </wps:wsp>
                      <wps:wsp>
                        <wps:cNvPr id="271" name="Textbox 271"/>
                        <wps:cNvSpPr txBox="1"/>
                        <wps:spPr>
                          <a:xfrm>
                            <a:off x="423500" y="590925"/>
                            <a:ext cx="71755" cy="35560"/>
                          </a:xfrm>
                          <a:prstGeom prst="rect">
                            <a:avLst/>
                          </a:prstGeom>
                        </wps:spPr>
                        <wps:txbx>
                          <w:txbxContent>
                            <w:p w14:paraId="01BE3C76" w14:textId="77777777" w:rsidR="005143EB" w:rsidRDefault="00000000">
                              <w:pPr>
                                <w:spacing w:line="56" w:lineRule="exact"/>
                                <w:rPr>
                                  <w:rFonts w:ascii="Lucida Sans"/>
                                  <w:sz w:val="8"/>
                                </w:rPr>
                              </w:pPr>
                              <w:r>
                                <w:rPr>
                                  <w:rFonts w:ascii="Lucida Sans"/>
                                  <w:color w:val="073857"/>
                                  <w:spacing w:val="-5"/>
                                  <w:sz w:val="8"/>
                                </w:rPr>
                                <w:t>48</w:t>
                              </w:r>
                            </w:p>
                          </w:txbxContent>
                        </wps:txbx>
                        <wps:bodyPr wrap="square" lIns="0" tIns="0" rIns="0" bIns="0" rtlCol="0">
                          <a:noAutofit/>
                        </wps:bodyPr>
                      </wps:wsp>
                      <wps:wsp>
                        <wps:cNvPr id="272" name="Textbox 272"/>
                        <wps:cNvSpPr txBox="1"/>
                        <wps:spPr>
                          <a:xfrm>
                            <a:off x="598141" y="590925"/>
                            <a:ext cx="71755" cy="35560"/>
                          </a:xfrm>
                          <a:prstGeom prst="rect">
                            <a:avLst/>
                          </a:prstGeom>
                        </wps:spPr>
                        <wps:txbx>
                          <w:txbxContent>
                            <w:p w14:paraId="0E9A7DA7" w14:textId="77777777" w:rsidR="005143EB" w:rsidRDefault="00000000">
                              <w:pPr>
                                <w:spacing w:line="56" w:lineRule="exact"/>
                                <w:rPr>
                                  <w:rFonts w:ascii="Lucida Sans"/>
                                  <w:sz w:val="8"/>
                                </w:rPr>
                              </w:pPr>
                              <w:r>
                                <w:rPr>
                                  <w:rFonts w:ascii="Lucida Sans"/>
                                  <w:color w:val="073857"/>
                                  <w:spacing w:val="-5"/>
                                  <w:sz w:val="8"/>
                                </w:rPr>
                                <w:t>69</w:t>
                              </w:r>
                            </w:p>
                          </w:txbxContent>
                        </wps:txbx>
                        <wps:bodyPr wrap="square" lIns="0" tIns="0" rIns="0" bIns="0" rtlCol="0">
                          <a:noAutofit/>
                        </wps:bodyPr>
                      </wps:wsp>
                      <wps:wsp>
                        <wps:cNvPr id="273" name="Textbox 273"/>
                        <wps:cNvSpPr txBox="1"/>
                        <wps:spPr>
                          <a:xfrm>
                            <a:off x="787388" y="590925"/>
                            <a:ext cx="42545" cy="35560"/>
                          </a:xfrm>
                          <a:prstGeom prst="rect">
                            <a:avLst/>
                          </a:prstGeom>
                        </wps:spPr>
                        <wps:txbx>
                          <w:txbxContent>
                            <w:p w14:paraId="59F2545F" w14:textId="77777777" w:rsidR="005143EB" w:rsidRDefault="00000000">
                              <w:pPr>
                                <w:spacing w:line="56" w:lineRule="exact"/>
                                <w:rPr>
                                  <w:rFonts w:ascii="Lucida Sans"/>
                                  <w:sz w:val="8"/>
                                </w:rPr>
                              </w:pPr>
                              <w:r>
                                <w:rPr>
                                  <w:rFonts w:ascii="Lucida Sans"/>
                                  <w:color w:val="073857"/>
                                  <w:spacing w:val="-10"/>
                                  <w:sz w:val="8"/>
                                </w:rPr>
                                <w:t>1</w:t>
                              </w:r>
                            </w:p>
                          </w:txbxContent>
                        </wps:txbx>
                        <wps:bodyPr wrap="square" lIns="0" tIns="0" rIns="0" bIns="0" rtlCol="0">
                          <a:noAutofit/>
                        </wps:bodyPr>
                      </wps:wsp>
                      <wps:wsp>
                        <wps:cNvPr id="274" name="Textbox 274"/>
                        <wps:cNvSpPr txBox="1"/>
                        <wps:spPr>
                          <a:xfrm>
                            <a:off x="962042" y="590925"/>
                            <a:ext cx="42545" cy="35560"/>
                          </a:xfrm>
                          <a:prstGeom prst="rect">
                            <a:avLst/>
                          </a:prstGeom>
                        </wps:spPr>
                        <wps:txbx>
                          <w:txbxContent>
                            <w:p w14:paraId="2DA832EB" w14:textId="77777777" w:rsidR="005143EB" w:rsidRDefault="00000000">
                              <w:pPr>
                                <w:spacing w:line="56" w:lineRule="exact"/>
                                <w:rPr>
                                  <w:rFonts w:ascii="Lucida Sans"/>
                                  <w:sz w:val="8"/>
                                </w:rPr>
                              </w:pPr>
                              <w:r>
                                <w:rPr>
                                  <w:rFonts w:ascii="Lucida Sans"/>
                                  <w:color w:val="073857"/>
                                  <w:spacing w:val="-10"/>
                                  <w:sz w:val="8"/>
                                </w:rPr>
                                <w:t>0</w:t>
                              </w:r>
                            </w:p>
                          </w:txbxContent>
                        </wps:txbx>
                        <wps:bodyPr wrap="square" lIns="0" tIns="0" rIns="0" bIns="0" rtlCol="0">
                          <a:noAutofit/>
                        </wps:bodyPr>
                      </wps:wsp>
                      <wps:wsp>
                        <wps:cNvPr id="275" name="Textbox 275"/>
                        <wps:cNvSpPr txBox="1"/>
                        <wps:spPr>
                          <a:xfrm>
                            <a:off x="1136697" y="590925"/>
                            <a:ext cx="42545" cy="35560"/>
                          </a:xfrm>
                          <a:prstGeom prst="rect">
                            <a:avLst/>
                          </a:prstGeom>
                        </wps:spPr>
                        <wps:txbx>
                          <w:txbxContent>
                            <w:p w14:paraId="70FC2471" w14:textId="77777777" w:rsidR="005143EB" w:rsidRDefault="00000000">
                              <w:pPr>
                                <w:spacing w:line="56" w:lineRule="exact"/>
                                <w:rPr>
                                  <w:rFonts w:ascii="Lucida Sans"/>
                                  <w:sz w:val="8"/>
                                </w:rPr>
                              </w:pPr>
                              <w:r>
                                <w:rPr>
                                  <w:rFonts w:ascii="Lucida Sans"/>
                                  <w:color w:val="073857"/>
                                  <w:spacing w:val="-10"/>
                                  <w:sz w:val="8"/>
                                </w:rPr>
                                <w:t>0</w:t>
                              </w:r>
                            </w:p>
                          </w:txbxContent>
                        </wps:txbx>
                        <wps:bodyPr wrap="square" lIns="0" tIns="0" rIns="0" bIns="0" rtlCol="0">
                          <a:noAutofit/>
                        </wps:bodyPr>
                      </wps:wsp>
                      <wps:wsp>
                        <wps:cNvPr id="276" name="Textbox 276"/>
                        <wps:cNvSpPr txBox="1"/>
                        <wps:spPr>
                          <a:xfrm>
                            <a:off x="88802" y="765588"/>
                            <a:ext cx="42545" cy="35560"/>
                          </a:xfrm>
                          <a:prstGeom prst="rect">
                            <a:avLst/>
                          </a:prstGeom>
                        </wps:spPr>
                        <wps:txbx>
                          <w:txbxContent>
                            <w:p w14:paraId="1F7B20AC" w14:textId="77777777" w:rsidR="005143EB" w:rsidRDefault="00000000">
                              <w:pPr>
                                <w:spacing w:line="56" w:lineRule="exact"/>
                                <w:rPr>
                                  <w:rFonts w:ascii="Lucida Sans"/>
                                  <w:sz w:val="8"/>
                                </w:rPr>
                              </w:pPr>
                              <w:r>
                                <w:rPr>
                                  <w:rFonts w:ascii="Lucida Sans"/>
                                  <w:color w:val="073857"/>
                                  <w:spacing w:val="-10"/>
                                  <w:sz w:val="8"/>
                                </w:rPr>
                                <w:t>0</w:t>
                              </w:r>
                            </w:p>
                          </w:txbxContent>
                        </wps:txbx>
                        <wps:bodyPr wrap="square" lIns="0" tIns="0" rIns="0" bIns="0" rtlCol="0">
                          <a:noAutofit/>
                        </wps:bodyPr>
                      </wps:wsp>
                      <wps:wsp>
                        <wps:cNvPr id="277" name="Textbox 277"/>
                        <wps:cNvSpPr txBox="1"/>
                        <wps:spPr>
                          <a:xfrm>
                            <a:off x="263456" y="765588"/>
                            <a:ext cx="42545" cy="35560"/>
                          </a:xfrm>
                          <a:prstGeom prst="rect">
                            <a:avLst/>
                          </a:prstGeom>
                        </wps:spPr>
                        <wps:txbx>
                          <w:txbxContent>
                            <w:p w14:paraId="2EFA46AF" w14:textId="77777777" w:rsidR="005143EB" w:rsidRDefault="00000000">
                              <w:pPr>
                                <w:spacing w:line="56" w:lineRule="exact"/>
                                <w:rPr>
                                  <w:rFonts w:ascii="Lucida Sans"/>
                                  <w:sz w:val="8"/>
                                </w:rPr>
                              </w:pPr>
                              <w:r>
                                <w:rPr>
                                  <w:rFonts w:ascii="Lucida Sans"/>
                                  <w:color w:val="073857"/>
                                  <w:spacing w:val="-10"/>
                                  <w:sz w:val="8"/>
                                </w:rPr>
                                <w:t>0</w:t>
                              </w:r>
                            </w:p>
                          </w:txbxContent>
                        </wps:txbx>
                        <wps:bodyPr wrap="square" lIns="0" tIns="0" rIns="0" bIns="0" rtlCol="0">
                          <a:noAutofit/>
                        </wps:bodyPr>
                      </wps:wsp>
                      <wps:wsp>
                        <wps:cNvPr id="278" name="Textbox 278"/>
                        <wps:cNvSpPr txBox="1"/>
                        <wps:spPr>
                          <a:xfrm>
                            <a:off x="438111" y="765588"/>
                            <a:ext cx="42545" cy="35560"/>
                          </a:xfrm>
                          <a:prstGeom prst="rect">
                            <a:avLst/>
                          </a:prstGeom>
                        </wps:spPr>
                        <wps:txbx>
                          <w:txbxContent>
                            <w:p w14:paraId="25080B6F" w14:textId="77777777" w:rsidR="005143EB" w:rsidRDefault="00000000">
                              <w:pPr>
                                <w:spacing w:line="56" w:lineRule="exact"/>
                                <w:rPr>
                                  <w:rFonts w:ascii="Lucida Sans"/>
                                  <w:sz w:val="8"/>
                                </w:rPr>
                              </w:pPr>
                              <w:r>
                                <w:rPr>
                                  <w:rFonts w:ascii="Lucida Sans"/>
                                  <w:color w:val="073857"/>
                                  <w:spacing w:val="-10"/>
                                  <w:sz w:val="8"/>
                                </w:rPr>
                                <w:t>8</w:t>
                              </w:r>
                            </w:p>
                          </w:txbxContent>
                        </wps:txbx>
                        <wps:bodyPr wrap="square" lIns="0" tIns="0" rIns="0" bIns="0" rtlCol="0">
                          <a:noAutofit/>
                        </wps:bodyPr>
                      </wps:wsp>
                      <wps:wsp>
                        <wps:cNvPr id="279" name="Textbox 279"/>
                        <wps:cNvSpPr txBox="1"/>
                        <wps:spPr>
                          <a:xfrm>
                            <a:off x="612765" y="765588"/>
                            <a:ext cx="42545" cy="35560"/>
                          </a:xfrm>
                          <a:prstGeom prst="rect">
                            <a:avLst/>
                          </a:prstGeom>
                        </wps:spPr>
                        <wps:txbx>
                          <w:txbxContent>
                            <w:p w14:paraId="0C72F983" w14:textId="77777777" w:rsidR="005143EB" w:rsidRDefault="00000000">
                              <w:pPr>
                                <w:spacing w:line="56" w:lineRule="exact"/>
                                <w:rPr>
                                  <w:rFonts w:ascii="Lucida Sans"/>
                                  <w:sz w:val="8"/>
                                </w:rPr>
                              </w:pPr>
                              <w:r>
                                <w:rPr>
                                  <w:rFonts w:ascii="Lucida Sans"/>
                                  <w:color w:val="073857"/>
                                  <w:spacing w:val="-10"/>
                                  <w:sz w:val="8"/>
                                </w:rPr>
                                <w:t>6</w:t>
                              </w:r>
                            </w:p>
                          </w:txbxContent>
                        </wps:txbx>
                        <wps:bodyPr wrap="square" lIns="0" tIns="0" rIns="0" bIns="0" rtlCol="0">
                          <a:noAutofit/>
                        </wps:bodyPr>
                      </wps:wsp>
                      <wps:wsp>
                        <wps:cNvPr id="280" name="Textbox 280"/>
                        <wps:cNvSpPr txBox="1"/>
                        <wps:spPr>
                          <a:xfrm>
                            <a:off x="787420" y="765588"/>
                            <a:ext cx="42545" cy="35560"/>
                          </a:xfrm>
                          <a:prstGeom prst="rect">
                            <a:avLst/>
                          </a:prstGeom>
                        </wps:spPr>
                        <wps:txbx>
                          <w:txbxContent>
                            <w:p w14:paraId="33108E22" w14:textId="77777777" w:rsidR="005143EB" w:rsidRDefault="00000000">
                              <w:pPr>
                                <w:spacing w:line="56" w:lineRule="exact"/>
                                <w:rPr>
                                  <w:rFonts w:ascii="Lucida Sans"/>
                                  <w:sz w:val="8"/>
                                </w:rPr>
                              </w:pPr>
                              <w:r>
                                <w:rPr>
                                  <w:rFonts w:ascii="Lucida Sans"/>
                                  <w:color w:val="073857"/>
                                  <w:spacing w:val="-10"/>
                                  <w:sz w:val="8"/>
                                </w:rPr>
                                <w:t>0</w:t>
                              </w:r>
                            </w:p>
                          </w:txbxContent>
                        </wps:txbx>
                        <wps:bodyPr wrap="square" lIns="0" tIns="0" rIns="0" bIns="0" rtlCol="0">
                          <a:noAutofit/>
                        </wps:bodyPr>
                      </wps:wsp>
                      <wps:wsp>
                        <wps:cNvPr id="281" name="Textbox 281"/>
                        <wps:cNvSpPr txBox="1"/>
                        <wps:spPr>
                          <a:xfrm>
                            <a:off x="962074" y="765588"/>
                            <a:ext cx="42545" cy="35560"/>
                          </a:xfrm>
                          <a:prstGeom prst="rect">
                            <a:avLst/>
                          </a:prstGeom>
                        </wps:spPr>
                        <wps:txbx>
                          <w:txbxContent>
                            <w:p w14:paraId="592A61B6" w14:textId="77777777" w:rsidR="005143EB" w:rsidRDefault="00000000">
                              <w:pPr>
                                <w:spacing w:line="56" w:lineRule="exact"/>
                                <w:rPr>
                                  <w:rFonts w:ascii="Lucida Sans"/>
                                  <w:sz w:val="8"/>
                                </w:rPr>
                              </w:pPr>
                              <w:r>
                                <w:rPr>
                                  <w:rFonts w:ascii="Lucida Sans"/>
                                  <w:color w:val="073857"/>
                                  <w:spacing w:val="-10"/>
                                  <w:sz w:val="8"/>
                                </w:rPr>
                                <w:t>0</w:t>
                              </w:r>
                            </w:p>
                          </w:txbxContent>
                        </wps:txbx>
                        <wps:bodyPr wrap="square" lIns="0" tIns="0" rIns="0" bIns="0" rtlCol="0">
                          <a:noAutofit/>
                        </wps:bodyPr>
                      </wps:wsp>
                      <wps:wsp>
                        <wps:cNvPr id="282" name="Textbox 282"/>
                        <wps:cNvSpPr txBox="1"/>
                        <wps:spPr>
                          <a:xfrm>
                            <a:off x="1136729" y="765588"/>
                            <a:ext cx="42545" cy="35560"/>
                          </a:xfrm>
                          <a:prstGeom prst="rect">
                            <a:avLst/>
                          </a:prstGeom>
                        </wps:spPr>
                        <wps:txbx>
                          <w:txbxContent>
                            <w:p w14:paraId="189550EE" w14:textId="77777777" w:rsidR="005143EB" w:rsidRDefault="00000000">
                              <w:pPr>
                                <w:spacing w:line="56" w:lineRule="exact"/>
                                <w:rPr>
                                  <w:rFonts w:ascii="Lucida Sans"/>
                                  <w:sz w:val="8"/>
                                </w:rPr>
                              </w:pPr>
                              <w:r>
                                <w:rPr>
                                  <w:rFonts w:ascii="Lucida Sans"/>
                                  <w:color w:val="073857"/>
                                  <w:spacing w:val="-10"/>
                                  <w:sz w:val="8"/>
                                </w:rPr>
                                <w:t>0</w:t>
                              </w:r>
                            </w:p>
                          </w:txbxContent>
                        </wps:txbx>
                        <wps:bodyPr wrap="square" lIns="0" tIns="0" rIns="0" bIns="0" rtlCol="0">
                          <a:noAutofit/>
                        </wps:bodyPr>
                      </wps:wsp>
                      <wps:wsp>
                        <wps:cNvPr id="283" name="Textbox 283"/>
                        <wps:cNvSpPr txBox="1"/>
                        <wps:spPr>
                          <a:xfrm>
                            <a:off x="88802" y="940252"/>
                            <a:ext cx="42545" cy="35560"/>
                          </a:xfrm>
                          <a:prstGeom prst="rect">
                            <a:avLst/>
                          </a:prstGeom>
                        </wps:spPr>
                        <wps:txbx>
                          <w:txbxContent>
                            <w:p w14:paraId="62218A44" w14:textId="77777777" w:rsidR="005143EB" w:rsidRDefault="00000000">
                              <w:pPr>
                                <w:spacing w:line="56" w:lineRule="exact"/>
                                <w:rPr>
                                  <w:rFonts w:ascii="Lucida Sans"/>
                                  <w:sz w:val="8"/>
                                </w:rPr>
                              </w:pPr>
                              <w:r>
                                <w:rPr>
                                  <w:rFonts w:ascii="Lucida Sans"/>
                                  <w:color w:val="073857"/>
                                  <w:spacing w:val="-10"/>
                                  <w:sz w:val="8"/>
                                </w:rPr>
                                <w:t>0</w:t>
                              </w:r>
                            </w:p>
                          </w:txbxContent>
                        </wps:txbx>
                        <wps:bodyPr wrap="square" lIns="0" tIns="0" rIns="0" bIns="0" rtlCol="0">
                          <a:noAutofit/>
                        </wps:bodyPr>
                      </wps:wsp>
                      <wps:wsp>
                        <wps:cNvPr id="284" name="Textbox 284"/>
                        <wps:cNvSpPr txBox="1"/>
                        <wps:spPr>
                          <a:xfrm>
                            <a:off x="263456" y="940252"/>
                            <a:ext cx="42545" cy="35560"/>
                          </a:xfrm>
                          <a:prstGeom prst="rect">
                            <a:avLst/>
                          </a:prstGeom>
                        </wps:spPr>
                        <wps:txbx>
                          <w:txbxContent>
                            <w:p w14:paraId="2308841C" w14:textId="77777777" w:rsidR="005143EB" w:rsidRDefault="00000000">
                              <w:pPr>
                                <w:spacing w:line="56" w:lineRule="exact"/>
                                <w:rPr>
                                  <w:rFonts w:ascii="Lucida Sans"/>
                                  <w:sz w:val="8"/>
                                </w:rPr>
                              </w:pPr>
                              <w:r>
                                <w:rPr>
                                  <w:rFonts w:ascii="Lucida Sans"/>
                                  <w:color w:val="073857"/>
                                  <w:spacing w:val="-10"/>
                                  <w:sz w:val="8"/>
                                </w:rPr>
                                <w:t>0</w:t>
                              </w:r>
                            </w:p>
                          </w:txbxContent>
                        </wps:txbx>
                        <wps:bodyPr wrap="square" lIns="0" tIns="0" rIns="0" bIns="0" rtlCol="0">
                          <a:noAutofit/>
                        </wps:bodyPr>
                      </wps:wsp>
                      <wps:wsp>
                        <wps:cNvPr id="285" name="Textbox 285"/>
                        <wps:cNvSpPr txBox="1"/>
                        <wps:spPr>
                          <a:xfrm>
                            <a:off x="438111" y="940252"/>
                            <a:ext cx="42545" cy="35560"/>
                          </a:xfrm>
                          <a:prstGeom prst="rect">
                            <a:avLst/>
                          </a:prstGeom>
                        </wps:spPr>
                        <wps:txbx>
                          <w:txbxContent>
                            <w:p w14:paraId="3CDCFF46" w14:textId="77777777" w:rsidR="005143EB" w:rsidRDefault="00000000">
                              <w:pPr>
                                <w:spacing w:line="56" w:lineRule="exact"/>
                                <w:rPr>
                                  <w:rFonts w:ascii="Lucida Sans"/>
                                  <w:sz w:val="8"/>
                                </w:rPr>
                              </w:pPr>
                              <w:r>
                                <w:rPr>
                                  <w:rFonts w:ascii="Lucida Sans"/>
                                  <w:color w:val="073857"/>
                                  <w:spacing w:val="-10"/>
                                  <w:sz w:val="8"/>
                                </w:rPr>
                                <w:t>2</w:t>
                              </w:r>
                            </w:p>
                          </w:txbxContent>
                        </wps:txbx>
                        <wps:bodyPr wrap="square" lIns="0" tIns="0" rIns="0" bIns="0" rtlCol="0">
                          <a:noAutofit/>
                        </wps:bodyPr>
                      </wps:wsp>
                      <wps:wsp>
                        <wps:cNvPr id="286" name="Textbox 286"/>
                        <wps:cNvSpPr txBox="1"/>
                        <wps:spPr>
                          <a:xfrm>
                            <a:off x="612765" y="940252"/>
                            <a:ext cx="42545" cy="35560"/>
                          </a:xfrm>
                          <a:prstGeom prst="rect">
                            <a:avLst/>
                          </a:prstGeom>
                        </wps:spPr>
                        <wps:txbx>
                          <w:txbxContent>
                            <w:p w14:paraId="1C515A18" w14:textId="77777777" w:rsidR="005143EB" w:rsidRDefault="00000000">
                              <w:pPr>
                                <w:spacing w:line="56" w:lineRule="exact"/>
                                <w:rPr>
                                  <w:rFonts w:ascii="Lucida Sans"/>
                                  <w:sz w:val="8"/>
                                </w:rPr>
                              </w:pPr>
                              <w:r>
                                <w:rPr>
                                  <w:rFonts w:ascii="Lucida Sans"/>
                                  <w:color w:val="073857"/>
                                  <w:spacing w:val="-10"/>
                                  <w:sz w:val="8"/>
                                </w:rPr>
                                <w:t>1</w:t>
                              </w:r>
                            </w:p>
                          </w:txbxContent>
                        </wps:txbx>
                        <wps:bodyPr wrap="square" lIns="0" tIns="0" rIns="0" bIns="0" rtlCol="0">
                          <a:noAutofit/>
                        </wps:bodyPr>
                      </wps:wsp>
                      <wps:wsp>
                        <wps:cNvPr id="287" name="Textbox 287"/>
                        <wps:cNvSpPr txBox="1"/>
                        <wps:spPr>
                          <a:xfrm>
                            <a:off x="787420" y="940252"/>
                            <a:ext cx="42545" cy="35560"/>
                          </a:xfrm>
                          <a:prstGeom prst="rect">
                            <a:avLst/>
                          </a:prstGeom>
                        </wps:spPr>
                        <wps:txbx>
                          <w:txbxContent>
                            <w:p w14:paraId="4F3197F6" w14:textId="77777777" w:rsidR="005143EB" w:rsidRDefault="00000000">
                              <w:pPr>
                                <w:spacing w:line="56" w:lineRule="exact"/>
                                <w:rPr>
                                  <w:rFonts w:ascii="Lucida Sans"/>
                                  <w:sz w:val="8"/>
                                </w:rPr>
                              </w:pPr>
                              <w:r>
                                <w:rPr>
                                  <w:rFonts w:ascii="Lucida Sans"/>
                                  <w:color w:val="073857"/>
                                  <w:spacing w:val="-10"/>
                                  <w:sz w:val="8"/>
                                </w:rPr>
                                <w:t>0</w:t>
                              </w:r>
                            </w:p>
                          </w:txbxContent>
                        </wps:txbx>
                        <wps:bodyPr wrap="square" lIns="0" tIns="0" rIns="0" bIns="0" rtlCol="0">
                          <a:noAutofit/>
                        </wps:bodyPr>
                      </wps:wsp>
                      <wps:wsp>
                        <wps:cNvPr id="288" name="Textbox 288"/>
                        <wps:cNvSpPr txBox="1"/>
                        <wps:spPr>
                          <a:xfrm>
                            <a:off x="962074" y="940252"/>
                            <a:ext cx="42545" cy="35560"/>
                          </a:xfrm>
                          <a:prstGeom prst="rect">
                            <a:avLst/>
                          </a:prstGeom>
                        </wps:spPr>
                        <wps:txbx>
                          <w:txbxContent>
                            <w:p w14:paraId="51BB8149" w14:textId="77777777" w:rsidR="005143EB" w:rsidRDefault="00000000">
                              <w:pPr>
                                <w:spacing w:line="56" w:lineRule="exact"/>
                                <w:rPr>
                                  <w:rFonts w:ascii="Lucida Sans"/>
                                  <w:sz w:val="8"/>
                                </w:rPr>
                              </w:pPr>
                              <w:r>
                                <w:rPr>
                                  <w:rFonts w:ascii="Lucida Sans"/>
                                  <w:color w:val="073857"/>
                                  <w:spacing w:val="-10"/>
                                  <w:sz w:val="8"/>
                                </w:rPr>
                                <w:t>0</w:t>
                              </w:r>
                            </w:p>
                          </w:txbxContent>
                        </wps:txbx>
                        <wps:bodyPr wrap="square" lIns="0" tIns="0" rIns="0" bIns="0" rtlCol="0">
                          <a:noAutofit/>
                        </wps:bodyPr>
                      </wps:wsp>
                      <wps:wsp>
                        <wps:cNvPr id="289" name="Textbox 289"/>
                        <wps:cNvSpPr txBox="1"/>
                        <wps:spPr>
                          <a:xfrm>
                            <a:off x="1136729" y="940252"/>
                            <a:ext cx="42545" cy="35560"/>
                          </a:xfrm>
                          <a:prstGeom prst="rect">
                            <a:avLst/>
                          </a:prstGeom>
                        </wps:spPr>
                        <wps:txbx>
                          <w:txbxContent>
                            <w:p w14:paraId="5607B0E2" w14:textId="77777777" w:rsidR="005143EB" w:rsidRDefault="00000000">
                              <w:pPr>
                                <w:spacing w:line="56" w:lineRule="exact"/>
                                <w:rPr>
                                  <w:rFonts w:ascii="Lucida Sans"/>
                                  <w:sz w:val="8"/>
                                </w:rPr>
                              </w:pPr>
                              <w:r>
                                <w:rPr>
                                  <w:rFonts w:ascii="Lucida Sans"/>
                                  <w:color w:val="073857"/>
                                  <w:spacing w:val="-10"/>
                                  <w:sz w:val="8"/>
                                </w:rPr>
                                <w:t>0</w:t>
                              </w:r>
                            </w:p>
                          </w:txbxContent>
                        </wps:txbx>
                        <wps:bodyPr wrap="square" lIns="0" tIns="0" rIns="0" bIns="0" rtlCol="0">
                          <a:noAutofit/>
                        </wps:bodyPr>
                      </wps:wsp>
                      <wps:wsp>
                        <wps:cNvPr id="290" name="Textbox 290"/>
                        <wps:cNvSpPr txBox="1"/>
                        <wps:spPr>
                          <a:xfrm>
                            <a:off x="88802" y="1114916"/>
                            <a:ext cx="1090295" cy="35560"/>
                          </a:xfrm>
                          <a:prstGeom prst="rect">
                            <a:avLst/>
                          </a:prstGeom>
                        </wps:spPr>
                        <wps:txbx>
                          <w:txbxContent>
                            <w:p w14:paraId="756EC1A6" w14:textId="77777777" w:rsidR="005143EB" w:rsidRDefault="00000000">
                              <w:pPr>
                                <w:tabs>
                                  <w:tab w:val="left" w:pos="274"/>
                                  <w:tab w:val="left" w:pos="550"/>
                                  <w:tab w:val="left" w:pos="825"/>
                                  <w:tab w:val="left" w:pos="1100"/>
                                  <w:tab w:val="left" w:pos="1375"/>
                                  <w:tab w:val="left" w:pos="1650"/>
                                </w:tabs>
                                <w:spacing w:line="56" w:lineRule="exact"/>
                                <w:rPr>
                                  <w:rFonts w:ascii="Lucida Sans"/>
                                  <w:sz w:val="8"/>
                                </w:rPr>
                              </w:pPr>
                              <w:r>
                                <w:rPr>
                                  <w:rFonts w:ascii="Lucida Sans"/>
                                  <w:color w:val="073857"/>
                                  <w:spacing w:val="-10"/>
                                  <w:sz w:val="8"/>
                                </w:rPr>
                                <w:t>0</w:t>
                              </w:r>
                              <w:r>
                                <w:rPr>
                                  <w:rFonts w:ascii="Lucida Sans"/>
                                  <w:color w:val="073857"/>
                                  <w:sz w:val="8"/>
                                </w:rPr>
                                <w:tab/>
                              </w:r>
                              <w:r>
                                <w:rPr>
                                  <w:rFonts w:ascii="Lucida Sans"/>
                                  <w:color w:val="073857"/>
                                  <w:spacing w:val="-10"/>
                                  <w:sz w:val="8"/>
                                </w:rPr>
                                <w:t>0</w:t>
                              </w:r>
                              <w:r>
                                <w:rPr>
                                  <w:rFonts w:ascii="Lucida Sans"/>
                                  <w:color w:val="073857"/>
                                  <w:sz w:val="8"/>
                                </w:rPr>
                                <w:tab/>
                              </w:r>
                              <w:r>
                                <w:rPr>
                                  <w:rFonts w:ascii="Lucida Sans"/>
                                  <w:color w:val="073857"/>
                                  <w:spacing w:val="-10"/>
                                  <w:sz w:val="8"/>
                                </w:rPr>
                                <w:t>0</w:t>
                              </w:r>
                              <w:r>
                                <w:rPr>
                                  <w:rFonts w:ascii="Lucida Sans"/>
                                  <w:color w:val="073857"/>
                                  <w:sz w:val="8"/>
                                </w:rPr>
                                <w:tab/>
                              </w:r>
                              <w:r>
                                <w:rPr>
                                  <w:rFonts w:ascii="Lucida Sans"/>
                                  <w:color w:val="073857"/>
                                  <w:spacing w:val="-10"/>
                                  <w:sz w:val="8"/>
                                </w:rPr>
                                <w:t>0</w:t>
                              </w:r>
                              <w:r>
                                <w:rPr>
                                  <w:rFonts w:ascii="Lucida Sans"/>
                                  <w:color w:val="073857"/>
                                  <w:sz w:val="8"/>
                                </w:rPr>
                                <w:tab/>
                              </w:r>
                              <w:r>
                                <w:rPr>
                                  <w:rFonts w:ascii="Lucida Sans"/>
                                  <w:color w:val="073857"/>
                                  <w:spacing w:val="-10"/>
                                  <w:sz w:val="8"/>
                                </w:rPr>
                                <w:t>0</w:t>
                              </w:r>
                              <w:r>
                                <w:rPr>
                                  <w:rFonts w:ascii="Lucida Sans"/>
                                  <w:color w:val="073857"/>
                                  <w:sz w:val="8"/>
                                </w:rPr>
                                <w:tab/>
                              </w:r>
                              <w:r>
                                <w:rPr>
                                  <w:rFonts w:ascii="Lucida Sans"/>
                                  <w:color w:val="073857"/>
                                  <w:spacing w:val="-10"/>
                                  <w:sz w:val="8"/>
                                </w:rPr>
                                <w:t>0</w:t>
                              </w:r>
                              <w:r>
                                <w:rPr>
                                  <w:rFonts w:ascii="Lucida Sans"/>
                                  <w:color w:val="073857"/>
                                  <w:sz w:val="8"/>
                                </w:rPr>
                                <w:tab/>
                              </w:r>
                              <w:r>
                                <w:rPr>
                                  <w:rFonts w:ascii="Lucida Sans"/>
                                  <w:color w:val="073857"/>
                                  <w:spacing w:val="-10"/>
                                  <w:sz w:val="8"/>
                                </w:rPr>
                                <w:t>5</w:t>
                              </w:r>
                            </w:p>
                          </w:txbxContent>
                        </wps:txbx>
                        <wps:bodyPr wrap="square" lIns="0" tIns="0" rIns="0" bIns="0" rtlCol="0">
                          <a:noAutofit/>
                        </wps:bodyPr>
                      </wps:wsp>
                    </wpg:wgp>
                  </a:graphicData>
                </a:graphic>
              </wp:anchor>
            </w:drawing>
          </mc:Choice>
          <mc:Fallback>
            <w:pict>
              <v:group w14:anchorId="74A40FB9" id="Group 222" o:spid="_x0000_s1088" style="position:absolute;left:0;text-align:left;margin-left:126.75pt;margin-top:-.75pt;width:97.7pt;height:97.7pt;z-index:-251658202;mso-wrap-distance-left:0;mso-wrap-distance-right:0;mso-position-horizontal-relative:page;mso-position-vertical-relative:text" coordsize="12407,12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">
                <v:shape id="Image 223" o:spid="_x0000_s1089" type="#_x0000_t75" style="position:absolute;left:156;top:15;width:12231;height:12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">
                  <v:imagedata r:id="rId65" o:title=""/>
                </v:shape>
                <v:shape id="Graphic 224" o:spid="_x0000_s1090" style="position:absolute;left:1034;top:12244;width:12;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" path="m,l,16080e" fillcolor="#231f20" stroked="f">
                  <v:path arrowok="t"/>
                </v:shape>
                <v:shape id="Graphic 225" o:spid="_x0000_s1091" style="position:absolute;left:1034;top:12244;width:12;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" path="m,l,16080e" filled="f" strokecolor="#231f20" strokeweight=".1021mm">
                  <v:path arrowok="t"/>
                </v:shape>
                <v:shape id="Graphic 226" o:spid="_x0000_s1092" style="position:absolute;left:2780;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" path="m,l,16080e" fillcolor="#231f20" stroked="f">
                  <v:path arrowok="t"/>
                </v:shape>
                <v:shape id="Graphic 227" o:spid="_x0000_s1093" style="position:absolute;left:2780;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" path="m,l,16080e" filled="f" strokecolor="#231f20" strokeweight=".1021mm">
                  <v:path arrowok="t"/>
                </v:shape>
                <v:shape id="Graphic 228" o:spid="_x0000_s1094" style="position:absolute;left:4527;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" path="m,l,16080e" fillcolor="#231f20" stroked="f">
                  <v:path arrowok="t"/>
                </v:shape>
                <v:shape id="Graphic 229" o:spid="_x0000_s1095" style="position:absolute;left:4527;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" path="m,l,16080e" filled="f" strokecolor="#231f20" strokeweight=".1021mm">
                  <v:path arrowok="t"/>
                </v:shape>
                <v:shape id="Graphic 230" o:spid="_x0000_s1096" style="position:absolute;left:6274;top:12244;width:12;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" path="m,l,16080e" fillcolor="#231f20" stroked="f">
                  <v:path arrowok="t"/>
                </v:shape>
                <v:shape id="Graphic 231" o:spid="_x0000_s1097" style="position:absolute;left:6274;top:12244;width:12;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" path="m,l,16080e" filled="f" strokecolor="#231f20" strokeweight=".1021mm">
                  <v:path arrowok="t"/>
                </v:shape>
                <v:shape id="Graphic 232" o:spid="_x0000_s1098" style="position:absolute;left:8020;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" path="m,l,16080e" fillcolor="#231f20" stroked="f">
                  <v:path arrowok="t"/>
                </v:shape>
                <v:shape id="Graphic 233" o:spid="_x0000_s1099" style="position:absolute;left:8020;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" path="m,l,16080e" filled="f" strokecolor="#231f20" strokeweight=".1021mm">
                  <v:path arrowok="t"/>
                </v:shape>
                <v:shape id="Graphic 234" o:spid="_x0000_s1100" style="position:absolute;left:9767;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" path="m,l,16080e" fillcolor="#231f20" stroked="f">
                  <v:path arrowok="t"/>
                </v:shape>
                <v:shape id="Graphic 235" o:spid="_x0000_s1101" style="position:absolute;left:9767;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" path="m,l,16080e" filled="f" strokecolor="#231f20" strokeweight=".1021mm">
                  <v:path arrowok="t"/>
                </v:shape>
                <v:shape id="Graphic 236" o:spid="_x0000_s1102" style="position:absolute;left:11513;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" path="m,l,16080e" fillcolor="#231f20" stroked="f">
                  <v:path arrowok="t"/>
                </v:shape>
                <v:shape id="Graphic 237" o:spid="_x0000_s1103" style="position:absolute;left:11513;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" path="m,l,16080e" filled="f" strokecolor="#231f20" strokeweight=".1021mm">
                  <v:path arrowok="t"/>
                </v:shape>
                <v:shape id="Graphic 238" o:spid="_x0000_s1104" style="position:absolute;top:89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" path="m16080,l,e" fillcolor="#231f20" stroked="f">
                  <v:path arrowok="t"/>
                </v:shape>
                <v:shape id="Graphic 239" o:spid="_x0000_s1105" style="position:absolute;top:89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" path="m16080,l,e" filled="f" strokecolor="#231f20" strokeweight=".1021mm">
                  <v:path arrowok="t"/>
                </v:shape>
                <v:shape id="Graphic 240" o:spid="_x0000_s1106" style="position:absolute;top:2638;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" path="m16080,l,e" fillcolor="#231f20" stroked="f">
                  <v:path arrowok="t"/>
                </v:shape>
                <v:shape id="Graphic 241" o:spid="_x0000_s1107" style="position:absolute;top:2638;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" path="m16080,l,e" filled="f" strokecolor="#231f20" strokeweight=".1021mm">
                  <v:path arrowok="t"/>
                </v:shape>
                <v:shape id="Graphic 242" o:spid="_x0000_s1108" style="position:absolute;top:438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" path="m16080,l,e" fillcolor="#231f20" stroked="f">
                  <v:path arrowok="t"/>
                </v:shape>
                <v:shape id="Graphic 243" o:spid="_x0000_s1109" style="position:absolute;top:438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" path="m16080,l,e" filled="f" strokecolor="#231f20" strokeweight=".1021mm">
                  <v:path arrowok="t"/>
                </v:shape>
                <v:shape id="Graphic 244" o:spid="_x0000_s1110" style="position:absolute;top:613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" path="m16080,l,e" fillcolor="#231f20" stroked="f">
                  <v:path arrowok="t"/>
                </v:shape>
                <v:shape id="Graphic 245" o:spid="_x0000_s1111" style="position:absolute;top:613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" path="m16080,l,e" filled="f" strokecolor="#231f20" strokeweight=".1021mm">
                  <v:path arrowok="t"/>
                </v:shape>
                <v:shape id="Graphic 246" o:spid="_x0000_s1112" style="position:absolute;top:7878;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" path="m16080,l,e" fillcolor="#231f20" stroked="f">
                  <v:path arrowok="t"/>
                </v:shape>
                <v:shape id="Graphic 247" o:spid="_x0000_s1113" style="position:absolute;top:7878;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" path="m16080,l,e" filled="f" strokecolor="#231f20" strokeweight=".1021mm">
                  <v:path arrowok="t"/>
                </v:shape>
                <v:shape id="Graphic 248" o:spid="_x0000_s1114" style="position:absolute;top:962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" path="m16080,l,e" fillcolor="#231f20" stroked="f">
                  <v:path arrowok="t"/>
                </v:shape>
                <v:shape id="Graphic 249" o:spid="_x0000_s1115" style="position:absolute;top:962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" path="m16080,l,e" filled="f" strokecolor="#231f20" strokeweight=".1021mm">
                  <v:path arrowok="t"/>
                </v:shape>
                <v:shape id="Graphic 250" o:spid="_x0000_s1116" style="position:absolute;top:1137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" path="m16080,l,e" fillcolor="#231f20" stroked="f">
                  <v:path arrowok="t"/>
                </v:shape>
                <v:shape id="Graphic 251" o:spid="_x0000_s1117" style="position:absolute;top:1137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" path="m16080,l,e" filled="f" strokecolor="#231f20" strokeweight=".1021mm">
                  <v:path arrowok="t"/>
                </v:shape>
                <v:shape id="Graphic 252" o:spid="_x0000_s1118" style="position:absolute;left:160;top:18;width:12230;height:12230;visibility:visible;mso-wrap-style:square;v-text-anchor:top" coordsize="1223010,122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" path="m,1222645l,em1222645,1222645l1222645,em,1222645r1222645,em,l1222645,e" filled="f" strokecolor="#231f20" strokeweight=".1021mm">
                  <v:path arrowok="t"/>
                </v:shape>
                <v:shape id="Textbox 253" o:spid="_x0000_s1119" type="#_x0000_t202" style="position:absolute;left:449;top:669;width:4356;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6879819F" w14:textId="77777777" w:rsidR="005143EB" w:rsidRDefault="00000000">
                        <w:pPr>
                          <w:spacing w:line="56" w:lineRule="exact"/>
                          <w:rPr>
                            <w:rFonts w:ascii="Lucida Sans"/>
                            <w:sz w:val="8"/>
                          </w:rPr>
                        </w:pPr>
                        <w:r>
                          <w:rPr>
                            <w:rFonts w:ascii="Lucida Sans"/>
                            <w:color w:val="FEF7FA"/>
                            <w:sz w:val="8"/>
                          </w:rPr>
                          <w:t>2585</w:t>
                        </w:r>
                        <w:r>
                          <w:rPr>
                            <w:rFonts w:ascii="Lucida Sans"/>
                            <w:color w:val="FEF7FA"/>
                            <w:spacing w:val="73"/>
                            <w:sz w:val="8"/>
                          </w:rPr>
                          <w:t xml:space="preserve"> </w:t>
                        </w:r>
                        <w:r>
                          <w:rPr>
                            <w:rFonts w:ascii="Lucida Sans"/>
                            <w:color w:val="073857"/>
                            <w:sz w:val="8"/>
                          </w:rPr>
                          <w:t>273</w:t>
                        </w:r>
                        <w:r>
                          <w:rPr>
                            <w:rFonts w:ascii="Lucida Sans"/>
                            <w:color w:val="073857"/>
                            <w:spacing w:val="54"/>
                            <w:sz w:val="8"/>
                          </w:rPr>
                          <w:t xml:space="preserve">  </w:t>
                        </w:r>
                        <w:r>
                          <w:rPr>
                            <w:rFonts w:ascii="Lucida Sans"/>
                            <w:color w:val="073857"/>
                            <w:spacing w:val="-10"/>
                            <w:sz w:val="8"/>
                          </w:rPr>
                          <w:t>8</w:t>
                        </w:r>
                      </w:p>
                    </w:txbxContent>
                  </v:textbox>
                </v:shape>
                <v:shape id="Textbox 254" o:spid="_x0000_s1120" type="#_x0000_t202" style="position:absolute;left:6127;top:669;width:42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mNxgAAANwAAAAPAAAAZHJzL2Rvd25yZXYueG1sRI9Ba8JA&#10;FITvQv/D8gredFOx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1nMZjcYAAADcAAAA&#10;DwAAAAAAAAAAAAAAAAAHAgAAZHJzL2Rvd25yZXYueG1sUEsFBgAAAAADAAMAtwAAAPoCAAAAAA==&#10;" filled="f" stroked="f">
                  <v:textbox inset="0,0,0,0">
                    <w:txbxContent>
                      <w:p w14:paraId="642F82F6" w14:textId="77777777" w:rsidR="005143EB" w:rsidRDefault="00000000">
                        <w:pPr>
                          <w:spacing w:line="56" w:lineRule="exact"/>
                          <w:rPr>
                            <w:rFonts w:ascii="Lucida Sans"/>
                            <w:sz w:val="8"/>
                          </w:rPr>
                        </w:pPr>
                        <w:r>
                          <w:rPr>
                            <w:rFonts w:ascii="Lucida Sans"/>
                            <w:color w:val="073857"/>
                            <w:spacing w:val="-10"/>
                            <w:sz w:val="8"/>
                          </w:rPr>
                          <w:t>0</w:t>
                        </w:r>
                      </w:p>
                    </w:txbxContent>
                  </v:textbox>
                </v:shape>
                <v:shape id="Textbox 255" o:spid="_x0000_s1121" type="#_x0000_t202" style="position:absolute;left:7874;top:669;width:42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184787E9" w14:textId="77777777" w:rsidR="005143EB" w:rsidRDefault="00000000">
                        <w:pPr>
                          <w:spacing w:line="56" w:lineRule="exact"/>
                          <w:rPr>
                            <w:rFonts w:ascii="Lucida Sans"/>
                            <w:sz w:val="8"/>
                          </w:rPr>
                        </w:pPr>
                        <w:r>
                          <w:rPr>
                            <w:rFonts w:ascii="Lucida Sans"/>
                            <w:color w:val="073857"/>
                            <w:spacing w:val="-10"/>
                            <w:sz w:val="8"/>
                          </w:rPr>
                          <w:t>0</w:t>
                        </w:r>
                      </w:p>
                    </w:txbxContent>
                  </v:textbox>
                </v:shape>
                <v:shape id="Textbox 256" o:spid="_x0000_s1122" type="#_x0000_t202" style="position:absolute;left:9620;top:669;width:426;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SJh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BJ7SJhxQAAANwAAAAP&#10;AAAAAAAAAAAAAAAAAAcCAABkcnMvZG93bnJldi54bWxQSwUGAAAAAAMAAwC3AAAA+QIAAAAA&#10;" filled="f" stroked="f">
                  <v:textbox inset="0,0,0,0">
                    <w:txbxContent>
                      <w:p w14:paraId="2688C635" w14:textId="77777777" w:rsidR="005143EB" w:rsidRDefault="00000000">
                        <w:pPr>
                          <w:spacing w:line="56" w:lineRule="exact"/>
                          <w:rPr>
                            <w:rFonts w:ascii="Lucida Sans"/>
                            <w:sz w:val="8"/>
                          </w:rPr>
                        </w:pPr>
                        <w:r>
                          <w:rPr>
                            <w:rFonts w:ascii="Lucida Sans"/>
                            <w:color w:val="073857"/>
                            <w:spacing w:val="-10"/>
                            <w:sz w:val="8"/>
                          </w:rPr>
                          <w:t>0</w:t>
                        </w:r>
                      </w:p>
                    </w:txbxContent>
                  </v:textbox>
                </v:shape>
                <v:shape id="Textbox 257" o:spid="_x0000_s1123" type="#_x0000_t202" style="position:absolute;left:11367;top:669;width:42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Yf6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JqGH+sYAAADcAAAA&#10;DwAAAAAAAAAAAAAAAAAHAgAAZHJzL2Rvd25yZXYueG1sUEsFBgAAAAADAAMAtwAAAPoCAAAAAA==&#10;" filled="f" stroked="f">
                  <v:textbox inset="0,0,0,0">
                    <w:txbxContent>
                      <w:p w14:paraId="7CFB6344" w14:textId="77777777" w:rsidR="005143EB" w:rsidRDefault="00000000">
                        <w:pPr>
                          <w:spacing w:line="56" w:lineRule="exact"/>
                          <w:rPr>
                            <w:rFonts w:ascii="Lucida Sans"/>
                            <w:sz w:val="8"/>
                          </w:rPr>
                        </w:pPr>
                        <w:r>
                          <w:rPr>
                            <w:rFonts w:ascii="Lucida Sans"/>
                            <w:color w:val="073857"/>
                            <w:spacing w:val="-10"/>
                            <w:sz w:val="8"/>
                          </w:rPr>
                          <w:t>0</w:t>
                        </w:r>
                      </w:p>
                    </w:txbxContent>
                  </v:textbox>
                </v:shape>
                <v:shape id="Textbox 258" o:spid="_x0000_s1124" type="#_x0000_t202" style="position:absolute;left:595;top:2415;width:4503;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14:paraId="7B6A330F" w14:textId="77777777" w:rsidR="005143EB" w:rsidRDefault="00000000">
                        <w:pPr>
                          <w:spacing w:line="56" w:lineRule="exact"/>
                          <w:rPr>
                            <w:rFonts w:ascii="Lucida Sans"/>
                            <w:sz w:val="8"/>
                          </w:rPr>
                        </w:pPr>
                        <w:r>
                          <w:rPr>
                            <w:rFonts w:ascii="Lucida Sans"/>
                            <w:color w:val="073857"/>
                            <w:sz w:val="8"/>
                          </w:rPr>
                          <w:t>383</w:t>
                        </w:r>
                        <w:r>
                          <w:rPr>
                            <w:rFonts w:ascii="Lucida Sans"/>
                            <w:color w:val="073857"/>
                            <w:spacing w:val="69"/>
                            <w:sz w:val="8"/>
                          </w:rPr>
                          <w:t xml:space="preserve"> </w:t>
                        </w:r>
                        <w:r>
                          <w:rPr>
                            <w:rFonts w:ascii="Lucida Sans"/>
                            <w:color w:val="073857"/>
                            <w:sz w:val="8"/>
                          </w:rPr>
                          <w:t>1158</w:t>
                        </w:r>
                        <w:r>
                          <w:rPr>
                            <w:rFonts w:ascii="Lucida Sans"/>
                            <w:color w:val="073857"/>
                            <w:spacing w:val="70"/>
                            <w:sz w:val="8"/>
                          </w:rPr>
                          <w:t xml:space="preserve"> </w:t>
                        </w:r>
                        <w:r>
                          <w:rPr>
                            <w:rFonts w:ascii="Lucida Sans"/>
                            <w:color w:val="073857"/>
                            <w:spacing w:val="-5"/>
                            <w:sz w:val="8"/>
                          </w:rPr>
                          <w:t>183</w:t>
                        </w:r>
                      </w:p>
                    </w:txbxContent>
                  </v:textbox>
                </v:shape>
                <v:shape id="Textbox 259" o:spid="_x0000_s1125" type="#_x0000_t202" style="position:absolute;left:6126;top:2415;width:42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0B978313" w14:textId="77777777" w:rsidR="005143EB" w:rsidRDefault="00000000">
                        <w:pPr>
                          <w:spacing w:line="56" w:lineRule="exact"/>
                          <w:rPr>
                            <w:rFonts w:ascii="Lucida Sans"/>
                            <w:sz w:val="8"/>
                          </w:rPr>
                        </w:pPr>
                        <w:r>
                          <w:rPr>
                            <w:rFonts w:ascii="Lucida Sans"/>
                            <w:color w:val="073857"/>
                            <w:spacing w:val="-10"/>
                            <w:sz w:val="8"/>
                          </w:rPr>
                          <w:t>0</w:t>
                        </w:r>
                      </w:p>
                    </w:txbxContent>
                  </v:textbox>
                </v:shape>
                <v:shape id="Textbox 260" o:spid="_x0000_s1126" type="#_x0000_t202" style="position:absolute;left:7873;top:2415;width:42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" filled="f" stroked="f">
                  <v:textbox inset="0,0,0,0">
                    <w:txbxContent>
                      <w:p w14:paraId="71BD2BD4" w14:textId="77777777" w:rsidR="005143EB" w:rsidRDefault="00000000">
                        <w:pPr>
                          <w:spacing w:line="56" w:lineRule="exact"/>
                          <w:rPr>
                            <w:rFonts w:ascii="Lucida Sans"/>
                            <w:sz w:val="8"/>
                          </w:rPr>
                        </w:pPr>
                        <w:r>
                          <w:rPr>
                            <w:rFonts w:ascii="Lucida Sans"/>
                            <w:color w:val="073857"/>
                            <w:spacing w:val="-10"/>
                            <w:sz w:val="8"/>
                          </w:rPr>
                          <w:t>0</w:t>
                        </w:r>
                      </w:p>
                    </w:txbxContent>
                  </v:textbox>
                </v:shape>
                <v:shape id="Textbox 261" o:spid="_x0000_s1127" type="#_x0000_t202" style="position:absolute;left:9619;top:2415;width:42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" filled="f" stroked="f">
                  <v:textbox inset="0,0,0,0">
                    <w:txbxContent>
                      <w:p w14:paraId="2A836E07" w14:textId="77777777" w:rsidR="005143EB" w:rsidRDefault="00000000">
                        <w:pPr>
                          <w:spacing w:line="56" w:lineRule="exact"/>
                          <w:rPr>
                            <w:rFonts w:ascii="Lucida Sans"/>
                            <w:sz w:val="8"/>
                          </w:rPr>
                        </w:pPr>
                        <w:r>
                          <w:rPr>
                            <w:rFonts w:ascii="Lucida Sans"/>
                            <w:color w:val="073857"/>
                            <w:spacing w:val="-10"/>
                            <w:sz w:val="8"/>
                          </w:rPr>
                          <w:t>0</w:t>
                        </w:r>
                      </w:p>
                    </w:txbxContent>
                  </v:textbox>
                </v:shape>
                <v:shape id="Textbox 262" o:spid="_x0000_s1128" type="#_x0000_t202" style="position:absolute;left:11366;top:2415;width:42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7f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iyF+5l4BOT8HwAA//8DAFBLAQItABQABgAIAAAAIQDb4fbL7gAAAIUBAAATAAAAAAAAAAAA&#10;AAAAAAAAAABbQ29udGVudF9UeXBlc10ueG1sUEsBAi0AFAAGAAgAAAAhAFr0LFu/AAAAFQEAAAsA&#10;AAAAAAAAAAAAAAAAHwEAAF9yZWxzLy5yZWxzUEsBAi0AFAAGAAgAAAAhAPi67t/EAAAA3AAAAA8A&#10;AAAAAAAAAAAAAAAABwIAAGRycy9kb3ducmV2LnhtbFBLBQYAAAAAAwADALcAAAD4AgAAAAA=&#10;" filled="f" stroked="f">
                  <v:textbox inset="0,0,0,0">
                    <w:txbxContent>
                      <w:p w14:paraId="76C845E8" w14:textId="77777777" w:rsidR="005143EB" w:rsidRDefault="00000000">
                        <w:pPr>
                          <w:spacing w:line="56" w:lineRule="exact"/>
                          <w:rPr>
                            <w:rFonts w:ascii="Lucida Sans"/>
                            <w:sz w:val="8"/>
                          </w:rPr>
                        </w:pPr>
                        <w:r>
                          <w:rPr>
                            <w:rFonts w:ascii="Lucida Sans"/>
                            <w:color w:val="073857"/>
                            <w:spacing w:val="-10"/>
                            <w:sz w:val="8"/>
                          </w:rPr>
                          <w:t>0</w:t>
                        </w:r>
                      </w:p>
                    </w:txbxContent>
                  </v:textbox>
                </v:shape>
                <v:shape id="Textbox 263" o:spid="_x0000_s1129" type="#_x0000_t202" style="position:absolute;left:741;top:4162;width:71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14:paraId="2AF34101" w14:textId="77777777" w:rsidR="005143EB" w:rsidRDefault="00000000">
                        <w:pPr>
                          <w:spacing w:line="56" w:lineRule="exact"/>
                          <w:rPr>
                            <w:rFonts w:ascii="Lucida Sans"/>
                            <w:sz w:val="8"/>
                          </w:rPr>
                        </w:pPr>
                        <w:r>
                          <w:rPr>
                            <w:rFonts w:ascii="Lucida Sans"/>
                            <w:color w:val="073857"/>
                            <w:spacing w:val="-5"/>
                            <w:sz w:val="8"/>
                          </w:rPr>
                          <w:t>27</w:t>
                        </w:r>
                      </w:p>
                    </w:txbxContent>
                  </v:textbox>
                </v:shape>
                <v:shape id="Textbox 264" o:spid="_x0000_s1130" type="#_x0000_t202" style="position:absolute;left:2342;top:4162;width:2902;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9Mw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AYH9MwxQAAANwAAAAP&#10;AAAAAAAAAAAAAAAAAAcCAABkcnMvZG93bnJldi54bWxQSwUGAAAAAAMAAwC3AAAA+QIAAAAA&#10;" filled="f" stroked="f">
                  <v:textbox inset="0,0,0,0">
                    <w:txbxContent>
                      <w:p w14:paraId="2A69F558" w14:textId="77777777" w:rsidR="005143EB" w:rsidRDefault="00000000">
                        <w:pPr>
                          <w:spacing w:line="56" w:lineRule="exact"/>
                          <w:rPr>
                            <w:rFonts w:ascii="Lucida Sans"/>
                            <w:sz w:val="8"/>
                          </w:rPr>
                        </w:pPr>
                        <w:r>
                          <w:rPr>
                            <w:rFonts w:ascii="Lucida Sans"/>
                            <w:color w:val="073857"/>
                            <w:sz w:val="8"/>
                          </w:rPr>
                          <w:t>244</w:t>
                        </w:r>
                        <w:r>
                          <w:rPr>
                            <w:rFonts w:ascii="Lucida Sans"/>
                            <w:color w:val="073857"/>
                            <w:spacing w:val="72"/>
                            <w:sz w:val="8"/>
                          </w:rPr>
                          <w:t xml:space="preserve"> </w:t>
                        </w:r>
                        <w:r>
                          <w:rPr>
                            <w:rFonts w:ascii="Lucida Sans"/>
                            <w:color w:val="FEF7FA"/>
                            <w:spacing w:val="-4"/>
                            <w:sz w:val="8"/>
                          </w:rPr>
                          <w:t>1444</w:t>
                        </w:r>
                      </w:p>
                    </w:txbxContent>
                  </v:textbox>
                </v:shape>
                <v:shape id="Textbox 265" o:spid="_x0000_s1131" type="#_x0000_t202" style="position:absolute;left:6127;top:4162;width:42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1DD3B4E1" w14:textId="77777777" w:rsidR="005143EB" w:rsidRDefault="00000000">
                        <w:pPr>
                          <w:spacing w:line="56" w:lineRule="exact"/>
                          <w:rPr>
                            <w:rFonts w:ascii="Lucida Sans"/>
                            <w:sz w:val="8"/>
                          </w:rPr>
                        </w:pPr>
                        <w:r>
                          <w:rPr>
                            <w:rFonts w:ascii="Lucida Sans"/>
                            <w:color w:val="073857"/>
                            <w:spacing w:val="-10"/>
                            <w:sz w:val="8"/>
                          </w:rPr>
                          <w:t>5</w:t>
                        </w:r>
                      </w:p>
                    </w:txbxContent>
                  </v:textbox>
                </v:shape>
                <v:shape id="Textbox 266" o:spid="_x0000_s1132" type="#_x0000_t202" style="position:absolute;left:7874;top:4162;width:42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6B8CB8F" w14:textId="77777777" w:rsidR="005143EB" w:rsidRDefault="00000000">
                        <w:pPr>
                          <w:spacing w:line="56" w:lineRule="exact"/>
                          <w:rPr>
                            <w:rFonts w:ascii="Lucida Sans"/>
                            <w:sz w:val="8"/>
                          </w:rPr>
                        </w:pPr>
                        <w:r>
                          <w:rPr>
                            <w:rFonts w:ascii="Lucida Sans"/>
                            <w:color w:val="073857"/>
                            <w:spacing w:val="-10"/>
                            <w:sz w:val="8"/>
                          </w:rPr>
                          <w:t>0</w:t>
                        </w:r>
                      </w:p>
                    </w:txbxContent>
                  </v:textbox>
                </v:shape>
                <v:shape id="Textbox 267" o:spid="_x0000_s1133" type="#_x0000_t202" style="position:absolute;left:9621;top:4162;width:42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" filled="f" stroked="f">
                  <v:textbox inset="0,0,0,0">
                    <w:txbxContent>
                      <w:p w14:paraId="186CB60E" w14:textId="77777777" w:rsidR="005143EB" w:rsidRDefault="00000000">
                        <w:pPr>
                          <w:spacing w:line="56" w:lineRule="exact"/>
                          <w:rPr>
                            <w:rFonts w:ascii="Lucida Sans"/>
                            <w:sz w:val="8"/>
                          </w:rPr>
                        </w:pPr>
                        <w:r>
                          <w:rPr>
                            <w:rFonts w:ascii="Lucida Sans"/>
                            <w:color w:val="073857"/>
                            <w:spacing w:val="-10"/>
                            <w:sz w:val="8"/>
                          </w:rPr>
                          <w:t>0</w:t>
                        </w:r>
                      </w:p>
                    </w:txbxContent>
                  </v:textbox>
                </v:shape>
                <v:shape id="Textbox 268" o:spid="_x0000_s1134" type="#_x0000_t202" style="position:absolute;left:11367;top:4162;width:42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" filled="f" stroked="f">
                  <v:textbox inset="0,0,0,0">
                    <w:txbxContent>
                      <w:p w14:paraId="5E8B8511" w14:textId="77777777" w:rsidR="005143EB" w:rsidRDefault="00000000">
                        <w:pPr>
                          <w:spacing w:line="56" w:lineRule="exact"/>
                          <w:rPr>
                            <w:rFonts w:ascii="Lucida Sans"/>
                            <w:sz w:val="8"/>
                          </w:rPr>
                        </w:pPr>
                        <w:r>
                          <w:rPr>
                            <w:rFonts w:ascii="Lucida Sans"/>
                            <w:color w:val="073857"/>
                            <w:spacing w:val="-10"/>
                            <w:sz w:val="8"/>
                          </w:rPr>
                          <w:t>0</w:t>
                        </w:r>
                      </w:p>
                    </w:txbxContent>
                  </v:textbox>
                </v:shape>
                <v:shape id="Textbox 269" o:spid="_x0000_s1135" type="#_x0000_t202" style="position:absolute;left:888;top:5909;width:42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filled="f" stroked="f">
                  <v:textbox inset="0,0,0,0">
                    <w:txbxContent>
                      <w:p w14:paraId="306EE729" w14:textId="77777777" w:rsidR="005143EB" w:rsidRDefault="00000000">
                        <w:pPr>
                          <w:spacing w:line="56" w:lineRule="exact"/>
                          <w:rPr>
                            <w:rFonts w:ascii="Lucida Sans"/>
                            <w:sz w:val="8"/>
                          </w:rPr>
                        </w:pPr>
                        <w:r>
                          <w:rPr>
                            <w:rFonts w:ascii="Lucida Sans"/>
                            <w:color w:val="073857"/>
                            <w:spacing w:val="-10"/>
                            <w:sz w:val="8"/>
                          </w:rPr>
                          <w:t>1</w:t>
                        </w:r>
                      </w:p>
                    </w:txbxContent>
                  </v:textbox>
                </v:shape>
                <v:shape id="Textbox 270" o:spid="_x0000_s1136" type="#_x0000_t202" style="position:absolute;left:2634;top:5909;width:42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14:paraId="02816D0F" w14:textId="77777777" w:rsidR="005143EB" w:rsidRDefault="00000000">
                        <w:pPr>
                          <w:spacing w:line="56" w:lineRule="exact"/>
                          <w:rPr>
                            <w:rFonts w:ascii="Lucida Sans"/>
                            <w:sz w:val="8"/>
                          </w:rPr>
                        </w:pPr>
                        <w:r>
                          <w:rPr>
                            <w:rFonts w:ascii="Lucida Sans"/>
                            <w:color w:val="073857"/>
                            <w:spacing w:val="-10"/>
                            <w:sz w:val="8"/>
                          </w:rPr>
                          <w:t>2</w:t>
                        </w:r>
                      </w:p>
                    </w:txbxContent>
                  </v:textbox>
                </v:shape>
                <v:shape id="Textbox 271" o:spid="_x0000_s1137" type="#_x0000_t202" style="position:absolute;left:4235;top:5909;width:717;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14:paraId="01BE3C76" w14:textId="77777777" w:rsidR="005143EB" w:rsidRDefault="00000000">
                        <w:pPr>
                          <w:spacing w:line="56" w:lineRule="exact"/>
                          <w:rPr>
                            <w:rFonts w:ascii="Lucida Sans"/>
                            <w:sz w:val="8"/>
                          </w:rPr>
                        </w:pPr>
                        <w:r>
                          <w:rPr>
                            <w:rFonts w:ascii="Lucida Sans"/>
                            <w:color w:val="073857"/>
                            <w:spacing w:val="-5"/>
                            <w:sz w:val="8"/>
                          </w:rPr>
                          <w:t>48</w:t>
                        </w:r>
                      </w:p>
                    </w:txbxContent>
                  </v:textbox>
                </v:shape>
                <v:shape id="Textbox 272" o:spid="_x0000_s1138" type="#_x0000_t202" style="position:absolute;left:5981;top:5909;width:717;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" filled="f" stroked="f">
                  <v:textbox inset="0,0,0,0">
                    <w:txbxContent>
                      <w:p w14:paraId="0E9A7DA7" w14:textId="77777777" w:rsidR="005143EB" w:rsidRDefault="00000000">
                        <w:pPr>
                          <w:spacing w:line="56" w:lineRule="exact"/>
                          <w:rPr>
                            <w:rFonts w:ascii="Lucida Sans"/>
                            <w:sz w:val="8"/>
                          </w:rPr>
                        </w:pPr>
                        <w:r>
                          <w:rPr>
                            <w:rFonts w:ascii="Lucida Sans"/>
                            <w:color w:val="073857"/>
                            <w:spacing w:val="-5"/>
                            <w:sz w:val="8"/>
                          </w:rPr>
                          <w:t>69</w:t>
                        </w:r>
                      </w:p>
                    </w:txbxContent>
                  </v:textbox>
                </v:shape>
                <v:shape id="Textbox 273" o:spid="_x0000_s1139" type="#_x0000_t202" style="position:absolute;left:7873;top:5909;width:426;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59F2545F" w14:textId="77777777" w:rsidR="005143EB" w:rsidRDefault="00000000">
                        <w:pPr>
                          <w:spacing w:line="56" w:lineRule="exact"/>
                          <w:rPr>
                            <w:rFonts w:ascii="Lucida Sans"/>
                            <w:sz w:val="8"/>
                          </w:rPr>
                        </w:pPr>
                        <w:r>
                          <w:rPr>
                            <w:rFonts w:ascii="Lucida Sans"/>
                            <w:color w:val="073857"/>
                            <w:spacing w:val="-10"/>
                            <w:sz w:val="8"/>
                          </w:rPr>
                          <w:t>1</w:t>
                        </w:r>
                      </w:p>
                    </w:txbxContent>
                  </v:textbox>
                </v:shape>
                <v:shape id="Textbox 274" o:spid="_x0000_s1140" type="#_x0000_t202" style="position:absolute;left:9620;top:5909;width:42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14:paraId="2DA832EB" w14:textId="77777777" w:rsidR="005143EB" w:rsidRDefault="00000000">
                        <w:pPr>
                          <w:spacing w:line="56" w:lineRule="exact"/>
                          <w:rPr>
                            <w:rFonts w:ascii="Lucida Sans"/>
                            <w:sz w:val="8"/>
                          </w:rPr>
                        </w:pPr>
                        <w:r>
                          <w:rPr>
                            <w:rFonts w:ascii="Lucida Sans"/>
                            <w:color w:val="073857"/>
                            <w:spacing w:val="-10"/>
                            <w:sz w:val="8"/>
                          </w:rPr>
                          <w:t>0</w:t>
                        </w:r>
                      </w:p>
                    </w:txbxContent>
                  </v:textbox>
                </v:shape>
                <v:shape id="Textbox 275" o:spid="_x0000_s1141" type="#_x0000_t202" style="position:absolute;left:11366;top:5909;width:426;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uB2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8orgdsYAAADcAAAA&#10;DwAAAAAAAAAAAAAAAAAHAgAAZHJzL2Rvd25yZXYueG1sUEsFBgAAAAADAAMAtwAAAPoCAAAAAA==&#10;" filled="f" stroked="f">
                  <v:textbox inset="0,0,0,0">
                    <w:txbxContent>
                      <w:p w14:paraId="70FC2471" w14:textId="77777777" w:rsidR="005143EB" w:rsidRDefault="00000000">
                        <w:pPr>
                          <w:spacing w:line="56" w:lineRule="exact"/>
                          <w:rPr>
                            <w:rFonts w:ascii="Lucida Sans"/>
                            <w:sz w:val="8"/>
                          </w:rPr>
                        </w:pPr>
                        <w:r>
                          <w:rPr>
                            <w:rFonts w:ascii="Lucida Sans"/>
                            <w:color w:val="073857"/>
                            <w:spacing w:val="-10"/>
                            <w:sz w:val="8"/>
                          </w:rPr>
                          <w:t>0</w:t>
                        </w:r>
                      </w:p>
                    </w:txbxContent>
                  </v:textbox>
                </v:shape>
                <v:shape id="Textbox 276" o:spid="_x0000_s1142" type="#_x0000_t202" style="position:absolute;left:888;top:7655;width:42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" filled="f" stroked="f">
                  <v:textbox inset="0,0,0,0">
                    <w:txbxContent>
                      <w:p w14:paraId="1F7B20AC" w14:textId="77777777" w:rsidR="005143EB" w:rsidRDefault="00000000">
                        <w:pPr>
                          <w:spacing w:line="56" w:lineRule="exact"/>
                          <w:rPr>
                            <w:rFonts w:ascii="Lucida Sans"/>
                            <w:sz w:val="8"/>
                          </w:rPr>
                        </w:pPr>
                        <w:r>
                          <w:rPr>
                            <w:rFonts w:ascii="Lucida Sans"/>
                            <w:color w:val="073857"/>
                            <w:spacing w:val="-10"/>
                            <w:sz w:val="8"/>
                          </w:rPr>
                          <w:t>0</w:t>
                        </w:r>
                      </w:p>
                    </w:txbxContent>
                  </v:textbox>
                </v:shape>
                <v:shape id="Textbox 277" o:spid="_x0000_s1143" type="#_x0000_t202" style="position:absolute;left:2634;top:7655;width:42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ua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maLBdzOxCMg8ysAAAD//wMAUEsBAi0AFAAGAAgAAAAhANvh9svuAAAAhQEAABMAAAAAAAAA&#10;AAAAAAAAAAAAAFtDb250ZW50X1R5cGVzXS54bWxQSwECLQAUAAYACAAAACEAWvQsW78AAAAVAQAA&#10;CwAAAAAAAAAAAAAAAAAfAQAAX3JlbHMvLnJlbHNQSwECLQAUAAYACAAAACEAbRTbmsYAAADcAAAA&#10;DwAAAAAAAAAAAAAAAAAHAgAAZHJzL2Rvd25yZXYueG1sUEsFBgAAAAADAAMAtwAAAPoCAAAAAA==&#10;" filled="f" stroked="f">
                  <v:textbox inset="0,0,0,0">
                    <w:txbxContent>
                      <w:p w14:paraId="2EFA46AF" w14:textId="77777777" w:rsidR="005143EB" w:rsidRDefault="00000000">
                        <w:pPr>
                          <w:spacing w:line="56" w:lineRule="exact"/>
                          <w:rPr>
                            <w:rFonts w:ascii="Lucida Sans"/>
                            <w:sz w:val="8"/>
                          </w:rPr>
                        </w:pPr>
                        <w:r>
                          <w:rPr>
                            <w:rFonts w:ascii="Lucida Sans"/>
                            <w:color w:val="073857"/>
                            <w:spacing w:val="-10"/>
                            <w:sz w:val="8"/>
                          </w:rPr>
                          <w:t>0</w:t>
                        </w:r>
                      </w:p>
                    </w:txbxContent>
                  </v:textbox>
                </v:shape>
                <v:shape id="Textbox 278" o:spid="_x0000_s1144" type="#_x0000_t202" style="position:absolute;left:4381;top:7655;width:42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" filled="f" stroked="f">
                  <v:textbox inset="0,0,0,0">
                    <w:txbxContent>
                      <w:p w14:paraId="25080B6F" w14:textId="77777777" w:rsidR="005143EB" w:rsidRDefault="00000000">
                        <w:pPr>
                          <w:spacing w:line="56" w:lineRule="exact"/>
                          <w:rPr>
                            <w:rFonts w:ascii="Lucida Sans"/>
                            <w:sz w:val="8"/>
                          </w:rPr>
                        </w:pPr>
                        <w:r>
                          <w:rPr>
                            <w:rFonts w:ascii="Lucida Sans"/>
                            <w:color w:val="073857"/>
                            <w:spacing w:val="-10"/>
                            <w:sz w:val="8"/>
                          </w:rPr>
                          <w:t>8</w:t>
                        </w:r>
                      </w:p>
                    </w:txbxContent>
                  </v:textbox>
                </v:shape>
                <v:shape id="Textbox 279" o:spid="_x0000_s1145" type="#_x0000_t202" style="position:absolute;left:6127;top:7655;width:42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0C72F983" w14:textId="77777777" w:rsidR="005143EB" w:rsidRDefault="00000000">
                        <w:pPr>
                          <w:spacing w:line="56" w:lineRule="exact"/>
                          <w:rPr>
                            <w:rFonts w:ascii="Lucida Sans"/>
                            <w:sz w:val="8"/>
                          </w:rPr>
                        </w:pPr>
                        <w:r>
                          <w:rPr>
                            <w:rFonts w:ascii="Lucida Sans"/>
                            <w:color w:val="073857"/>
                            <w:spacing w:val="-10"/>
                            <w:sz w:val="8"/>
                          </w:rPr>
                          <w:t>6</w:t>
                        </w:r>
                      </w:p>
                    </w:txbxContent>
                  </v:textbox>
                </v:shape>
                <v:shape id="Textbox 280" o:spid="_x0000_s1146" type="#_x0000_t202" style="position:absolute;left:7874;top:7655;width:42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33108E22" w14:textId="77777777" w:rsidR="005143EB" w:rsidRDefault="00000000">
                        <w:pPr>
                          <w:spacing w:line="56" w:lineRule="exact"/>
                          <w:rPr>
                            <w:rFonts w:ascii="Lucida Sans"/>
                            <w:sz w:val="8"/>
                          </w:rPr>
                        </w:pPr>
                        <w:r>
                          <w:rPr>
                            <w:rFonts w:ascii="Lucida Sans"/>
                            <w:color w:val="073857"/>
                            <w:spacing w:val="-10"/>
                            <w:sz w:val="8"/>
                          </w:rPr>
                          <w:t>0</w:t>
                        </w:r>
                      </w:p>
                    </w:txbxContent>
                  </v:textbox>
                </v:shape>
                <v:shape id="Textbox 281" o:spid="_x0000_s1147" type="#_x0000_t202" style="position:absolute;left:9620;top:7655;width:42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" filled="f" stroked="f">
                  <v:textbox inset="0,0,0,0">
                    <w:txbxContent>
                      <w:p w14:paraId="592A61B6" w14:textId="77777777" w:rsidR="005143EB" w:rsidRDefault="00000000">
                        <w:pPr>
                          <w:spacing w:line="56" w:lineRule="exact"/>
                          <w:rPr>
                            <w:rFonts w:ascii="Lucida Sans"/>
                            <w:sz w:val="8"/>
                          </w:rPr>
                        </w:pPr>
                        <w:r>
                          <w:rPr>
                            <w:rFonts w:ascii="Lucida Sans"/>
                            <w:color w:val="073857"/>
                            <w:spacing w:val="-10"/>
                            <w:sz w:val="8"/>
                          </w:rPr>
                          <w:t>0</w:t>
                        </w:r>
                      </w:p>
                    </w:txbxContent>
                  </v:textbox>
                </v:shape>
                <v:shape id="Textbox 282" o:spid="_x0000_s1148" type="#_x0000_t202" style="position:absolute;left:11367;top:7655;width:42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189550EE" w14:textId="77777777" w:rsidR="005143EB" w:rsidRDefault="00000000">
                        <w:pPr>
                          <w:spacing w:line="56" w:lineRule="exact"/>
                          <w:rPr>
                            <w:rFonts w:ascii="Lucida Sans"/>
                            <w:sz w:val="8"/>
                          </w:rPr>
                        </w:pPr>
                        <w:r>
                          <w:rPr>
                            <w:rFonts w:ascii="Lucida Sans"/>
                            <w:color w:val="073857"/>
                            <w:spacing w:val="-10"/>
                            <w:sz w:val="8"/>
                          </w:rPr>
                          <w:t>0</w:t>
                        </w:r>
                      </w:p>
                    </w:txbxContent>
                  </v:textbox>
                </v:shape>
                <v:shape id="Textbox 283" o:spid="_x0000_s1149" type="#_x0000_t202" style="position:absolute;left:888;top:9402;width:42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xAAAANwAAAAPAAAAZHJzL2Rvd25yZXYueG1sRI9Ba8JA&#10;FITvgv9heQVvuqmC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Cf6rb7EAAAA3AAAAA8A&#10;AAAAAAAAAAAAAAAABwIAAGRycy9kb3ducmV2LnhtbFBLBQYAAAAAAwADALcAAAD4AgAAAAA=&#10;" filled="f" stroked="f">
                  <v:textbox inset="0,0,0,0">
                    <w:txbxContent>
                      <w:p w14:paraId="62218A44" w14:textId="77777777" w:rsidR="005143EB" w:rsidRDefault="00000000">
                        <w:pPr>
                          <w:spacing w:line="56" w:lineRule="exact"/>
                          <w:rPr>
                            <w:rFonts w:ascii="Lucida Sans"/>
                            <w:sz w:val="8"/>
                          </w:rPr>
                        </w:pPr>
                        <w:r>
                          <w:rPr>
                            <w:rFonts w:ascii="Lucida Sans"/>
                            <w:color w:val="073857"/>
                            <w:spacing w:val="-10"/>
                            <w:sz w:val="8"/>
                          </w:rPr>
                          <w:t>0</w:t>
                        </w:r>
                      </w:p>
                    </w:txbxContent>
                  </v:textbox>
                </v:shape>
                <v:shape id="Textbox 284" o:spid="_x0000_s1150" type="#_x0000_t202" style="position:absolute;left:2634;top:9402;width:42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XKxAAAANwAAAAPAAAAZHJzL2Rvd25yZXYueG1sRI9Ba8JA&#10;FITvgv9heQVvuqmI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KgTNcrEAAAA3AAAAA8A&#10;AAAAAAAAAAAAAAAABwIAAGRycy9kb3ducmV2LnhtbFBLBQYAAAAAAwADALcAAAD4AgAAAAA=&#10;" filled="f" stroked="f">
                  <v:textbox inset="0,0,0,0">
                    <w:txbxContent>
                      <w:p w14:paraId="2308841C" w14:textId="77777777" w:rsidR="005143EB" w:rsidRDefault="00000000">
                        <w:pPr>
                          <w:spacing w:line="56" w:lineRule="exact"/>
                          <w:rPr>
                            <w:rFonts w:ascii="Lucida Sans"/>
                            <w:sz w:val="8"/>
                          </w:rPr>
                        </w:pPr>
                        <w:r>
                          <w:rPr>
                            <w:rFonts w:ascii="Lucida Sans"/>
                            <w:color w:val="073857"/>
                            <w:spacing w:val="-10"/>
                            <w:sz w:val="8"/>
                          </w:rPr>
                          <w:t>0</w:t>
                        </w:r>
                      </w:p>
                    </w:txbxContent>
                  </v:textbox>
                </v:shape>
                <v:shape id="Textbox 285" o:spid="_x0000_s1151" type="#_x0000_t202" style="position:absolute;left:4381;top:9402;width:42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5BRxAAAANwAAAAPAAAAZHJzL2Rvd25yZXYueG1sRI9Ba8JA&#10;FITvgv9heQVvuqmg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MdfkFHEAAAA3AAAAA8A&#10;AAAAAAAAAAAAAAAABwIAAGRycy9kb3ducmV2LnhtbFBLBQYAAAAAAwADALcAAAD4AgAAAAA=&#10;" filled="f" stroked="f">
                  <v:textbox inset="0,0,0,0">
                    <w:txbxContent>
                      <w:p w14:paraId="3CDCFF46" w14:textId="77777777" w:rsidR="005143EB" w:rsidRDefault="00000000">
                        <w:pPr>
                          <w:spacing w:line="56" w:lineRule="exact"/>
                          <w:rPr>
                            <w:rFonts w:ascii="Lucida Sans"/>
                            <w:sz w:val="8"/>
                          </w:rPr>
                        </w:pPr>
                        <w:r>
                          <w:rPr>
                            <w:rFonts w:ascii="Lucida Sans"/>
                            <w:color w:val="073857"/>
                            <w:spacing w:val="-10"/>
                            <w:sz w:val="8"/>
                          </w:rPr>
                          <w:t>2</w:t>
                        </w:r>
                      </w:p>
                    </w:txbxContent>
                  </v:textbox>
                </v:shape>
                <v:shape id="Textbox 286" o:spid="_x0000_s1152" type="#_x0000_t202" style="position:absolute;left:6127;top:9402;width:42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1C515A18" w14:textId="77777777" w:rsidR="005143EB" w:rsidRDefault="00000000">
                        <w:pPr>
                          <w:spacing w:line="56" w:lineRule="exact"/>
                          <w:rPr>
                            <w:rFonts w:ascii="Lucida Sans"/>
                            <w:sz w:val="8"/>
                          </w:rPr>
                        </w:pPr>
                        <w:r>
                          <w:rPr>
                            <w:rFonts w:ascii="Lucida Sans"/>
                            <w:color w:val="073857"/>
                            <w:spacing w:val="-10"/>
                            <w:sz w:val="8"/>
                          </w:rPr>
                          <w:t>1</w:t>
                        </w:r>
                      </w:p>
                    </w:txbxContent>
                  </v:textbox>
                </v:shape>
                <v:shape id="Textbox 287" o:spid="_x0000_s1153" type="#_x0000_t202" style="position:absolute;left:7874;top:9402;width:42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4F3197F6" w14:textId="77777777" w:rsidR="005143EB" w:rsidRDefault="00000000">
                        <w:pPr>
                          <w:spacing w:line="56" w:lineRule="exact"/>
                          <w:rPr>
                            <w:rFonts w:ascii="Lucida Sans"/>
                            <w:sz w:val="8"/>
                          </w:rPr>
                        </w:pPr>
                        <w:r>
                          <w:rPr>
                            <w:rFonts w:ascii="Lucida Sans"/>
                            <w:color w:val="073857"/>
                            <w:spacing w:val="-10"/>
                            <w:sz w:val="8"/>
                          </w:rPr>
                          <w:t>0</w:t>
                        </w:r>
                      </w:p>
                    </w:txbxContent>
                  </v:textbox>
                </v:shape>
                <v:shape id="Textbox 288" o:spid="_x0000_s1154" type="#_x0000_t202" style="position:absolute;left:9620;top:9402;width:42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" filled="f" stroked="f">
                  <v:textbox inset="0,0,0,0">
                    <w:txbxContent>
                      <w:p w14:paraId="51BB8149" w14:textId="77777777" w:rsidR="005143EB" w:rsidRDefault="00000000">
                        <w:pPr>
                          <w:spacing w:line="56" w:lineRule="exact"/>
                          <w:rPr>
                            <w:rFonts w:ascii="Lucida Sans"/>
                            <w:sz w:val="8"/>
                          </w:rPr>
                        </w:pPr>
                        <w:r>
                          <w:rPr>
                            <w:rFonts w:ascii="Lucida Sans"/>
                            <w:color w:val="073857"/>
                            <w:spacing w:val="-10"/>
                            <w:sz w:val="8"/>
                          </w:rPr>
                          <w:t>0</w:t>
                        </w:r>
                      </w:p>
                    </w:txbxContent>
                  </v:textbox>
                </v:shape>
                <v:shape id="Textbox 289" o:spid="_x0000_s1155" type="#_x0000_t202" style="position:absolute;left:11367;top:9402;width:42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" filled="f" stroked="f">
                  <v:textbox inset="0,0,0,0">
                    <w:txbxContent>
                      <w:p w14:paraId="5607B0E2" w14:textId="77777777" w:rsidR="005143EB" w:rsidRDefault="00000000">
                        <w:pPr>
                          <w:spacing w:line="56" w:lineRule="exact"/>
                          <w:rPr>
                            <w:rFonts w:ascii="Lucida Sans"/>
                            <w:sz w:val="8"/>
                          </w:rPr>
                        </w:pPr>
                        <w:r>
                          <w:rPr>
                            <w:rFonts w:ascii="Lucida Sans"/>
                            <w:color w:val="073857"/>
                            <w:spacing w:val="-10"/>
                            <w:sz w:val="8"/>
                          </w:rPr>
                          <w:t>0</w:t>
                        </w:r>
                      </w:p>
                    </w:txbxContent>
                  </v:textbox>
                </v:shape>
                <v:shape id="Textbox 290" o:spid="_x0000_s1156" type="#_x0000_t202" style="position:absolute;left:888;top:11149;width:10902;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756EC1A6" w14:textId="77777777" w:rsidR="005143EB" w:rsidRDefault="00000000">
                        <w:pPr>
                          <w:tabs>
                            <w:tab w:val="left" w:pos="274"/>
                            <w:tab w:val="left" w:pos="550"/>
                            <w:tab w:val="left" w:pos="825"/>
                            <w:tab w:val="left" w:pos="1100"/>
                            <w:tab w:val="left" w:pos="1375"/>
                            <w:tab w:val="left" w:pos="1650"/>
                          </w:tabs>
                          <w:spacing w:line="56" w:lineRule="exact"/>
                          <w:rPr>
                            <w:rFonts w:ascii="Lucida Sans"/>
                            <w:sz w:val="8"/>
                          </w:rPr>
                        </w:pPr>
                        <w:r>
                          <w:rPr>
                            <w:rFonts w:ascii="Lucida Sans"/>
                            <w:color w:val="073857"/>
                            <w:spacing w:val="-10"/>
                            <w:sz w:val="8"/>
                          </w:rPr>
                          <w:t>0</w:t>
                        </w:r>
                        <w:r>
                          <w:rPr>
                            <w:rFonts w:ascii="Lucida Sans"/>
                            <w:color w:val="073857"/>
                            <w:sz w:val="8"/>
                          </w:rPr>
                          <w:tab/>
                        </w:r>
                        <w:r>
                          <w:rPr>
                            <w:rFonts w:ascii="Lucida Sans"/>
                            <w:color w:val="073857"/>
                            <w:spacing w:val="-10"/>
                            <w:sz w:val="8"/>
                          </w:rPr>
                          <w:t>0</w:t>
                        </w:r>
                        <w:r>
                          <w:rPr>
                            <w:rFonts w:ascii="Lucida Sans"/>
                            <w:color w:val="073857"/>
                            <w:sz w:val="8"/>
                          </w:rPr>
                          <w:tab/>
                        </w:r>
                        <w:r>
                          <w:rPr>
                            <w:rFonts w:ascii="Lucida Sans"/>
                            <w:color w:val="073857"/>
                            <w:spacing w:val="-10"/>
                            <w:sz w:val="8"/>
                          </w:rPr>
                          <w:t>0</w:t>
                        </w:r>
                        <w:r>
                          <w:rPr>
                            <w:rFonts w:ascii="Lucida Sans"/>
                            <w:color w:val="073857"/>
                            <w:sz w:val="8"/>
                          </w:rPr>
                          <w:tab/>
                        </w:r>
                        <w:r>
                          <w:rPr>
                            <w:rFonts w:ascii="Lucida Sans"/>
                            <w:color w:val="073857"/>
                            <w:spacing w:val="-10"/>
                            <w:sz w:val="8"/>
                          </w:rPr>
                          <w:t>0</w:t>
                        </w:r>
                        <w:r>
                          <w:rPr>
                            <w:rFonts w:ascii="Lucida Sans"/>
                            <w:color w:val="073857"/>
                            <w:sz w:val="8"/>
                          </w:rPr>
                          <w:tab/>
                        </w:r>
                        <w:r>
                          <w:rPr>
                            <w:rFonts w:ascii="Lucida Sans"/>
                            <w:color w:val="073857"/>
                            <w:spacing w:val="-10"/>
                            <w:sz w:val="8"/>
                          </w:rPr>
                          <w:t>0</w:t>
                        </w:r>
                        <w:r>
                          <w:rPr>
                            <w:rFonts w:ascii="Lucida Sans"/>
                            <w:color w:val="073857"/>
                            <w:sz w:val="8"/>
                          </w:rPr>
                          <w:tab/>
                        </w:r>
                        <w:r>
                          <w:rPr>
                            <w:rFonts w:ascii="Lucida Sans"/>
                            <w:color w:val="073857"/>
                            <w:spacing w:val="-10"/>
                            <w:sz w:val="8"/>
                          </w:rPr>
                          <w:t>0</w:t>
                        </w:r>
                        <w:r>
                          <w:rPr>
                            <w:rFonts w:ascii="Lucida Sans"/>
                            <w:color w:val="073857"/>
                            <w:sz w:val="8"/>
                          </w:rPr>
                          <w:tab/>
                        </w:r>
                        <w:r>
                          <w:rPr>
                            <w:rFonts w:ascii="Lucida Sans"/>
                            <w:color w:val="073857"/>
                            <w:spacing w:val="-10"/>
                            <w:sz w:val="8"/>
                          </w:rPr>
                          <w:t>5</w:t>
                        </w:r>
                      </w:p>
                    </w:txbxContent>
                  </v:textbox>
                </v:shape>
                <w10:wrap anchorx="page"/>
              </v:group>
            </w:pict>
          </mc:Fallback>
        </mc:AlternateContent>
      </w:r>
      <w:r>
        <w:rPr>
          <w:noProof/>
        </w:rPr>
        <mc:AlternateContent>
          <mc:Choice Requires="wpg">
            <w:drawing>
              <wp:anchor distT="0" distB="0" distL="0" distR="0" simplePos="0" relativeHeight="251658279" behindDoc="1" locked="0" layoutInCell="1" allowOverlap="1" wp14:anchorId="69B384B7" wp14:editId="26F75BD0">
                <wp:simplePos x="0" y="0"/>
                <wp:positionH relativeFrom="page">
                  <wp:posOffset>2928369</wp:posOffset>
                </wp:positionH>
                <wp:positionV relativeFrom="paragraph">
                  <wp:posOffset>-9788</wp:posOffset>
                </wp:positionV>
                <wp:extent cx="79375" cy="1226820"/>
                <wp:effectExtent l="0" t="0" r="0" b="0"/>
                <wp:wrapNone/>
                <wp:docPr id="291" name="Group 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375" cy="1226820"/>
                          <a:chOff x="0" y="0"/>
                          <a:chExt cx="79375" cy="1226820"/>
                        </a:xfrm>
                      </wpg:grpSpPr>
                      <pic:pic xmlns:pic="http://schemas.openxmlformats.org/drawingml/2006/picture">
                        <pic:nvPicPr>
                          <pic:cNvPr id="292" name="Image 292"/>
                          <pic:cNvPicPr/>
                        </pic:nvPicPr>
                        <pic:blipFill>
                          <a:blip r:embed="rId66" cstate="print"/>
                          <a:stretch>
                            <a:fillRect/>
                          </a:stretch>
                        </pic:blipFill>
                        <pic:spPr>
                          <a:xfrm>
                            <a:off x="2058" y="2058"/>
                            <a:ext cx="60647" cy="1222866"/>
                          </a:xfrm>
                          <a:prstGeom prst="rect">
                            <a:avLst/>
                          </a:prstGeom>
                        </pic:spPr>
                      </pic:pic>
                      <wps:wsp>
                        <wps:cNvPr id="293" name="Graphic 293"/>
                        <wps:cNvSpPr/>
                        <wps:spPr>
                          <a:xfrm>
                            <a:off x="62971" y="1224483"/>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294" name="Graphic 294"/>
                        <wps:cNvSpPr/>
                        <wps:spPr>
                          <a:xfrm>
                            <a:off x="62971" y="1224483"/>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295" name="Graphic 295"/>
                        <wps:cNvSpPr/>
                        <wps:spPr>
                          <a:xfrm>
                            <a:off x="62971" y="987997"/>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296" name="Graphic 296"/>
                        <wps:cNvSpPr/>
                        <wps:spPr>
                          <a:xfrm>
                            <a:off x="62971" y="987997"/>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297" name="Graphic 297"/>
                        <wps:cNvSpPr/>
                        <wps:spPr>
                          <a:xfrm>
                            <a:off x="62971" y="751505"/>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298" name="Graphic 298"/>
                        <wps:cNvSpPr/>
                        <wps:spPr>
                          <a:xfrm>
                            <a:off x="62971" y="751505"/>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299" name="Graphic 299"/>
                        <wps:cNvSpPr/>
                        <wps:spPr>
                          <a:xfrm>
                            <a:off x="62971" y="515018"/>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00" name="Graphic 300"/>
                        <wps:cNvSpPr/>
                        <wps:spPr>
                          <a:xfrm>
                            <a:off x="62971" y="515018"/>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301" name="Graphic 301"/>
                        <wps:cNvSpPr/>
                        <wps:spPr>
                          <a:xfrm>
                            <a:off x="62971" y="278531"/>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02" name="Graphic 302"/>
                        <wps:cNvSpPr/>
                        <wps:spPr>
                          <a:xfrm>
                            <a:off x="62971" y="278531"/>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303" name="Graphic 303"/>
                        <wps:cNvSpPr/>
                        <wps:spPr>
                          <a:xfrm>
                            <a:off x="62971" y="42039"/>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04" name="Graphic 304"/>
                        <wps:cNvSpPr/>
                        <wps:spPr>
                          <a:xfrm>
                            <a:off x="62971" y="42039"/>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305" name="Graphic 305"/>
                        <wps:cNvSpPr/>
                        <wps:spPr>
                          <a:xfrm>
                            <a:off x="1837" y="1837"/>
                            <a:ext cx="61594" cy="1223010"/>
                          </a:xfrm>
                          <a:custGeom>
                            <a:avLst/>
                            <a:gdLst/>
                            <a:ahLst/>
                            <a:cxnLst/>
                            <a:rect l="l" t="t" r="r" b="b"/>
                            <a:pathLst>
                              <a:path w="61594" h="1223010">
                                <a:moveTo>
                                  <a:pt x="0" y="1222645"/>
                                </a:moveTo>
                                <a:lnTo>
                                  <a:pt x="61135" y="1222645"/>
                                </a:lnTo>
                                <a:lnTo>
                                  <a:pt x="61135" y="0"/>
                                </a:lnTo>
                                <a:lnTo>
                                  <a:pt x="0" y="0"/>
                                </a:lnTo>
                                <a:lnTo>
                                  <a:pt x="0" y="1222645"/>
                                </a:lnTo>
                                <a:close/>
                              </a:path>
                            </a:pathLst>
                          </a:custGeom>
                          <a:ln w="367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60493AB7" id="Group 291" o:spid="_x0000_s1026" style="position:absolute;margin-left:230.6pt;margin-top:-.75pt;width:6.25pt;height:96.6pt;z-index:-251658201;mso-wrap-distance-left:0;mso-wrap-distance-right:0;mso-position-horizontal-relative:page" coordsize="793,122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">
                <v:shape id="Image 292" o:spid="_x0000_s1027" type="#_x0000_t75" style="position:absolute;left:20;top:20;width:607;height:12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">
                  <v:imagedata r:id="rId67" o:title=""/>
                </v:shape>
                <v:shape id="Graphic 293" o:spid="_x0000_s1028" style="position:absolute;left:629;top:1224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" path="m16080,l,e" fillcolor="#231f20" stroked="f">
                  <v:path arrowok="t"/>
                </v:shape>
                <v:shape id="Graphic 294" o:spid="_x0000_s1029" style="position:absolute;left:629;top:1224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" path="m,l16080,e" filled="f" strokecolor="#231f20" strokeweight=".1021mm">
                  <v:path arrowok="t"/>
                </v:shape>
                <v:shape id="Graphic 295" o:spid="_x0000_s1030" style="position:absolute;left:629;top:9879;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" path="m16080,l,e" fillcolor="#231f20" stroked="f">
                  <v:path arrowok="t"/>
                </v:shape>
                <v:shape id="Graphic 296" o:spid="_x0000_s1031" style="position:absolute;left:629;top:9879;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" path="m,l16080,e" filled="f" strokecolor="#231f20" strokeweight=".1021mm">
                  <v:path arrowok="t"/>
                </v:shape>
                <v:shape id="Graphic 297" o:spid="_x0000_s1032" style="position:absolute;left:629;top:7515;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" path="m16080,l,e" fillcolor="#231f20" stroked="f">
                  <v:path arrowok="t"/>
                </v:shape>
                <v:shape id="Graphic 298" o:spid="_x0000_s1033" style="position:absolute;left:629;top:7515;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" path="m,l16080,e" filled="f" strokecolor="#231f20" strokeweight=".1021mm">
                  <v:path arrowok="t"/>
                </v:shape>
                <v:shape id="Graphic 299" o:spid="_x0000_s1034" style="position:absolute;left:629;top:5150;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" path="m16080,l,e" fillcolor="#231f20" stroked="f">
                  <v:path arrowok="t"/>
                </v:shape>
                <v:shape id="Graphic 300" o:spid="_x0000_s1035" style="position:absolute;left:629;top:5150;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" path="m,l16080,e" filled="f" strokecolor="#231f20" strokeweight=".1021mm">
                  <v:path arrowok="t"/>
                </v:shape>
                <v:shape id="Graphic 301" o:spid="_x0000_s1036" style="position:absolute;left:629;top:2785;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" path="m16080,l,e" fillcolor="#231f20" stroked="f">
                  <v:path arrowok="t"/>
                </v:shape>
                <v:shape id="Graphic 302" o:spid="_x0000_s1037" style="position:absolute;left:629;top:2785;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" path="m,l16080,e" filled="f" strokecolor="#231f20" strokeweight=".1021mm">
                  <v:path arrowok="t"/>
                </v:shape>
                <v:shape id="Graphic 303" o:spid="_x0000_s1038" style="position:absolute;left:629;top:420;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" path="m16080,l,e" fillcolor="#231f20" stroked="f">
                  <v:path arrowok="t"/>
                </v:shape>
                <v:shape id="Graphic 304" o:spid="_x0000_s1039" style="position:absolute;left:629;top:420;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" path="m,l16080,e" filled="f" strokecolor="#231f20" strokeweight=".1021mm">
                  <v:path arrowok="t"/>
                </v:shape>
                <v:shape id="Graphic 305" o:spid="_x0000_s1040" style="position:absolute;left:18;top:18;width:616;height:12230;visibility:visible;mso-wrap-style:square;v-text-anchor:top" coordsize="61594,122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" path="m,1222645r61135,l61135,,,,,1222645xe" filled="f" strokecolor="#231f20" strokeweight=".1021mm">
                  <v:path arrowok="t"/>
                </v:shape>
                <w10:wrap anchorx="page"/>
              </v:group>
            </w:pict>
          </mc:Fallback>
        </mc:AlternateContent>
      </w:r>
      <w:bookmarkStart w:id="455" w:name="_bookmark7"/>
      <w:bookmarkEnd w:id="455"/>
      <w:r>
        <w:rPr>
          <w:rFonts w:ascii="Lucida Sans"/>
          <w:color w:val="231F20"/>
          <w:spacing w:val="-4"/>
          <w:sz w:val="8"/>
        </w:rPr>
        <w:t>2500</w:t>
      </w:r>
    </w:p>
    <w:p w14:paraId="70B207A8" w14:textId="77777777" w:rsidR="005143EB" w:rsidRDefault="00000000">
      <w:pPr>
        <w:spacing w:line="84" w:lineRule="exact"/>
        <w:ind w:left="727"/>
        <w:rPr>
          <w:rFonts w:ascii="Lucida Sans"/>
          <w:sz w:val="8"/>
        </w:rPr>
      </w:pPr>
      <w:r>
        <w:rPr>
          <w:rFonts w:ascii="Lucida Sans"/>
          <w:color w:val="231F20"/>
          <w:spacing w:val="-5"/>
          <w:sz w:val="8"/>
        </w:rPr>
        <w:t>G1</w:t>
      </w:r>
    </w:p>
    <w:p w14:paraId="78DCA952" w14:textId="77777777" w:rsidR="005143EB" w:rsidRDefault="00000000">
      <w:pPr>
        <w:tabs>
          <w:tab w:val="right" w:pos="3265"/>
        </w:tabs>
        <w:spacing w:before="184"/>
        <w:ind w:left="783"/>
        <w:rPr>
          <w:rFonts w:ascii="Lucida Sans"/>
          <w:sz w:val="8"/>
        </w:rPr>
      </w:pPr>
      <w:r>
        <w:rPr>
          <w:rFonts w:ascii="Lucida Sans"/>
          <w:color w:val="231F20"/>
          <w:spacing w:val="-10"/>
          <w:position w:val="2"/>
          <w:sz w:val="8"/>
        </w:rPr>
        <w:t>S</w:t>
      </w:r>
      <w:r>
        <w:rPr>
          <w:rFonts w:ascii="Times New Roman"/>
          <w:color w:val="231F20"/>
          <w:position w:val="2"/>
          <w:sz w:val="7"/>
        </w:rPr>
        <w:tab/>
      </w:r>
      <w:r>
        <w:rPr>
          <w:rFonts w:ascii="Lucida Sans"/>
          <w:color w:val="231F20"/>
          <w:spacing w:val="-4"/>
          <w:sz w:val="8"/>
        </w:rPr>
        <w:t>2000</w:t>
      </w:r>
    </w:p>
    <w:p w14:paraId="4458A134" w14:textId="77777777" w:rsidR="005143EB" w:rsidRDefault="00000000">
      <w:pPr>
        <w:rPr>
          <w:rFonts w:ascii="Lucida Sans"/>
          <w:sz w:val="7"/>
        </w:rPr>
      </w:pPr>
      <w:r>
        <w:br w:type="column"/>
      </w:r>
    </w:p>
    <w:p w14:paraId="172D2FD2" w14:textId="77777777" w:rsidR="005143EB" w:rsidRDefault="005143EB">
      <w:pPr>
        <w:pStyle w:val="Textoindependiente"/>
        <w:spacing w:before="40"/>
        <w:rPr>
          <w:rFonts w:ascii="Lucida Sans"/>
          <w:sz w:val="7"/>
        </w:rPr>
      </w:pPr>
    </w:p>
    <w:p w14:paraId="3B903C4B" w14:textId="77777777" w:rsidR="005143EB" w:rsidRDefault="00000000">
      <w:pPr>
        <w:tabs>
          <w:tab w:val="left" w:pos="2094"/>
          <w:tab w:val="left" w:pos="2369"/>
          <w:tab w:val="left" w:pos="2644"/>
        </w:tabs>
        <w:ind w:left="727"/>
        <w:rPr>
          <w:rFonts w:ascii="Lucida Sans"/>
          <w:sz w:val="8"/>
        </w:rPr>
      </w:pPr>
      <w:r>
        <w:rPr>
          <w:rFonts w:ascii="Lucida Sans"/>
          <w:color w:val="231F20"/>
          <w:sz w:val="8"/>
        </w:rPr>
        <w:t>G1</w:t>
      </w:r>
      <w:r>
        <w:rPr>
          <w:rFonts w:ascii="Lucida Sans"/>
          <w:color w:val="231F20"/>
          <w:spacing w:val="79"/>
          <w:sz w:val="8"/>
        </w:rPr>
        <w:t xml:space="preserve"> </w:t>
      </w:r>
      <w:r>
        <w:rPr>
          <w:rFonts w:ascii="Lucida Sans"/>
          <w:color w:val="FEF6F9"/>
          <w:position w:val="1"/>
          <w:sz w:val="8"/>
        </w:rPr>
        <w:t>0.9</w:t>
      </w:r>
      <w:r>
        <w:rPr>
          <w:rFonts w:ascii="Lucida Sans"/>
          <w:color w:val="FEF6F9"/>
          <w:spacing w:val="65"/>
          <w:position w:val="1"/>
          <w:sz w:val="8"/>
        </w:rPr>
        <w:t xml:space="preserve"> </w:t>
      </w:r>
      <w:r>
        <w:rPr>
          <w:rFonts w:ascii="Lucida Sans"/>
          <w:color w:val="063857"/>
          <w:position w:val="1"/>
          <w:sz w:val="8"/>
        </w:rPr>
        <w:t>0.095</w:t>
      </w:r>
      <w:r>
        <w:rPr>
          <w:rFonts w:ascii="Lucida Sans"/>
          <w:color w:val="063857"/>
          <w:spacing w:val="10"/>
          <w:position w:val="1"/>
          <w:sz w:val="8"/>
        </w:rPr>
        <w:t xml:space="preserve"> </w:t>
      </w:r>
      <w:r>
        <w:rPr>
          <w:rFonts w:ascii="Lucida Sans"/>
          <w:color w:val="063857"/>
          <w:position w:val="1"/>
          <w:sz w:val="8"/>
        </w:rPr>
        <w:t>0.0028</w:t>
      </w:r>
      <w:r>
        <w:rPr>
          <w:rFonts w:ascii="Lucida Sans"/>
          <w:color w:val="063857"/>
          <w:spacing w:val="75"/>
          <w:position w:val="1"/>
          <w:sz w:val="8"/>
        </w:rPr>
        <w:t xml:space="preserve"> </w:t>
      </w:r>
      <w:r>
        <w:rPr>
          <w:rFonts w:ascii="Lucida Sans"/>
          <w:color w:val="063857"/>
          <w:spacing w:val="-10"/>
          <w:position w:val="1"/>
          <w:sz w:val="8"/>
        </w:rPr>
        <w:t>0</w:t>
      </w:r>
      <w:r>
        <w:rPr>
          <w:rFonts w:ascii="Lucida Sans"/>
          <w:color w:val="063857"/>
          <w:position w:val="1"/>
          <w:sz w:val="8"/>
        </w:rPr>
        <w:tab/>
      </w:r>
      <w:r>
        <w:rPr>
          <w:rFonts w:ascii="Lucida Sans"/>
          <w:color w:val="063857"/>
          <w:spacing w:val="-10"/>
          <w:position w:val="1"/>
          <w:sz w:val="8"/>
        </w:rPr>
        <w:t>0</w:t>
      </w:r>
      <w:r>
        <w:rPr>
          <w:rFonts w:ascii="Lucida Sans"/>
          <w:color w:val="063857"/>
          <w:position w:val="1"/>
          <w:sz w:val="8"/>
        </w:rPr>
        <w:tab/>
      </w:r>
      <w:r>
        <w:rPr>
          <w:rFonts w:ascii="Lucida Sans"/>
          <w:color w:val="063857"/>
          <w:spacing w:val="-10"/>
          <w:position w:val="1"/>
          <w:sz w:val="8"/>
        </w:rPr>
        <w:t>0</w:t>
      </w:r>
      <w:r>
        <w:rPr>
          <w:rFonts w:ascii="Times New Roman"/>
          <w:color w:val="063857"/>
          <w:position w:val="1"/>
          <w:sz w:val="7"/>
        </w:rPr>
        <w:tab/>
      </w:r>
      <w:r>
        <w:rPr>
          <w:rFonts w:ascii="Lucida Sans"/>
          <w:color w:val="063857"/>
          <w:spacing w:val="-15"/>
          <w:position w:val="1"/>
          <w:sz w:val="8"/>
        </w:rPr>
        <w:t>0</w:t>
      </w:r>
    </w:p>
    <w:p w14:paraId="2765DB25" w14:textId="77777777" w:rsidR="005143EB" w:rsidRDefault="005143EB">
      <w:pPr>
        <w:pStyle w:val="Textoindependiente"/>
        <w:rPr>
          <w:rFonts w:ascii="Lucida Sans"/>
          <w:sz w:val="7"/>
        </w:rPr>
      </w:pPr>
    </w:p>
    <w:p w14:paraId="0994E260" w14:textId="77777777" w:rsidR="005143EB" w:rsidRDefault="005143EB">
      <w:pPr>
        <w:pStyle w:val="Textoindependiente"/>
        <w:spacing w:before="6"/>
        <w:rPr>
          <w:rFonts w:ascii="Lucida Sans"/>
          <w:sz w:val="7"/>
        </w:rPr>
      </w:pPr>
    </w:p>
    <w:p w14:paraId="2FBD3EBD" w14:textId="77777777" w:rsidR="005143EB" w:rsidRDefault="00000000">
      <w:pPr>
        <w:tabs>
          <w:tab w:val="left" w:pos="2094"/>
          <w:tab w:val="left" w:pos="2369"/>
          <w:tab w:val="left" w:pos="2644"/>
        </w:tabs>
        <w:ind w:left="783"/>
        <w:rPr>
          <w:rFonts w:ascii="Lucida Sans"/>
          <w:sz w:val="8"/>
        </w:rPr>
      </w:pPr>
      <w:r>
        <w:rPr>
          <w:rFonts w:ascii="Lucida Sans"/>
          <w:color w:val="231F20"/>
          <w:sz w:val="8"/>
        </w:rPr>
        <w:t>S</w:t>
      </w:r>
      <w:r>
        <w:rPr>
          <w:rFonts w:ascii="Lucida Sans"/>
          <w:color w:val="231F20"/>
          <w:spacing w:val="68"/>
          <w:sz w:val="8"/>
        </w:rPr>
        <w:t xml:space="preserve"> </w:t>
      </w:r>
      <w:r>
        <w:rPr>
          <w:rFonts w:ascii="Lucida Sans"/>
          <w:color w:val="063857"/>
          <w:position w:val="1"/>
          <w:sz w:val="8"/>
        </w:rPr>
        <w:t>0.22</w:t>
      </w:r>
      <w:r>
        <w:rPr>
          <w:rFonts w:ascii="Lucida Sans"/>
          <w:color w:val="063857"/>
          <w:spacing w:val="75"/>
          <w:position w:val="1"/>
          <w:sz w:val="8"/>
        </w:rPr>
        <w:t xml:space="preserve"> </w:t>
      </w:r>
      <w:r>
        <w:rPr>
          <w:rFonts w:ascii="Lucida Sans"/>
          <w:color w:val="FEF6F9"/>
          <w:position w:val="1"/>
          <w:sz w:val="8"/>
        </w:rPr>
        <w:t>0.67</w:t>
      </w:r>
      <w:r>
        <w:rPr>
          <w:rFonts w:ascii="Lucida Sans"/>
          <w:color w:val="FEF6F9"/>
          <w:spacing w:val="74"/>
          <w:position w:val="1"/>
          <w:sz w:val="8"/>
        </w:rPr>
        <w:t xml:space="preserve"> </w:t>
      </w:r>
      <w:proofErr w:type="gramStart"/>
      <w:r>
        <w:rPr>
          <w:rFonts w:ascii="Lucida Sans"/>
          <w:color w:val="063857"/>
          <w:position w:val="1"/>
          <w:sz w:val="8"/>
        </w:rPr>
        <w:t>0.11</w:t>
      </w:r>
      <w:r>
        <w:rPr>
          <w:rFonts w:ascii="Lucida Sans"/>
          <w:color w:val="063857"/>
          <w:spacing w:val="50"/>
          <w:position w:val="1"/>
          <w:sz w:val="8"/>
        </w:rPr>
        <w:t xml:space="preserve">  </w:t>
      </w:r>
      <w:r>
        <w:rPr>
          <w:rFonts w:ascii="Lucida Sans"/>
          <w:color w:val="063857"/>
          <w:spacing w:val="-10"/>
          <w:position w:val="1"/>
          <w:sz w:val="8"/>
        </w:rPr>
        <w:t>0</w:t>
      </w:r>
      <w:proofErr w:type="gramEnd"/>
      <w:r>
        <w:rPr>
          <w:rFonts w:ascii="Lucida Sans"/>
          <w:color w:val="063857"/>
          <w:position w:val="1"/>
          <w:sz w:val="8"/>
        </w:rPr>
        <w:tab/>
      </w:r>
      <w:r>
        <w:rPr>
          <w:rFonts w:ascii="Lucida Sans"/>
          <w:color w:val="063857"/>
          <w:spacing w:val="-10"/>
          <w:position w:val="1"/>
          <w:sz w:val="8"/>
        </w:rPr>
        <w:t>0</w:t>
      </w:r>
      <w:r>
        <w:rPr>
          <w:rFonts w:ascii="Lucida Sans"/>
          <w:color w:val="063857"/>
          <w:position w:val="1"/>
          <w:sz w:val="8"/>
        </w:rPr>
        <w:tab/>
      </w:r>
      <w:r>
        <w:rPr>
          <w:rFonts w:ascii="Lucida Sans"/>
          <w:color w:val="063857"/>
          <w:spacing w:val="-10"/>
          <w:position w:val="1"/>
          <w:sz w:val="8"/>
        </w:rPr>
        <w:t>0</w:t>
      </w:r>
      <w:r>
        <w:rPr>
          <w:rFonts w:ascii="Times New Roman"/>
          <w:color w:val="063857"/>
          <w:position w:val="1"/>
          <w:sz w:val="7"/>
        </w:rPr>
        <w:tab/>
      </w:r>
      <w:r>
        <w:rPr>
          <w:rFonts w:ascii="Lucida Sans"/>
          <w:color w:val="063857"/>
          <w:spacing w:val="-15"/>
          <w:position w:val="1"/>
          <w:sz w:val="8"/>
        </w:rPr>
        <w:t>0</w:t>
      </w:r>
    </w:p>
    <w:p w14:paraId="0A1CA58A" w14:textId="77777777" w:rsidR="005143EB" w:rsidRDefault="00000000">
      <w:pPr>
        <w:spacing w:before="78"/>
        <w:ind w:left="350"/>
        <w:rPr>
          <w:rFonts w:ascii="Lucida Sans"/>
          <w:sz w:val="8"/>
        </w:rPr>
      </w:pPr>
      <w:r>
        <w:br w:type="column"/>
      </w:r>
      <w:r>
        <w:rPr>
          <w:rFonts w:ascii="Lucida Sans"/>
          <w:color w:val="231F20"/>
          <w:spacing w:val="-5"/>
          <w:sz w:val="8"/>
        </w:rPr>
        <w:t>1.0</w:t>
      </w:r>
    </w:p>
    <w:p w14:paraId="0807608D" w14:textId="77777777" w:rsidR="005143EB" w:rsidRDefault="005143EB">
      <w:pPr>
        <w:pStyle w:val="Textoindependiente"/>
        <w:rPr>
          <w:rFonts w:ascii="Lucida Sans"/>
          <w:sz w:val="7"/>
        </w:rPr>
      </w:pPr>
    </w:p>
    <w:p w14:paraId="1E0FA44B" w14:textId="77777777" w:rsidR="005143EB" w:rsidRDefault="005143EB">
      <w:pPr>
        <w:pStyle w:val="Textoindependiente"/>
        <w:rPr>
          <w:rFonts w:ascii="Lucida Sans"/>
          <w:sz w:val="7"/>
        </w:rPr>
      </w:pPr>
    </w:p>
    <w:p w14:paraId="591E8505" w14:textId="77777777" w:rsidR="005143EB" w:rsidRDefault="005143EB">
      <w:pPr>
        <w:pStyle w:val="Textoindependiente"/>
        <w:spacing w:before="43"/>
        <w:rPr>
          <w:rFonts w:ascii="Lucida Sans"/>
          <w:sz w:val="7"/>
        </w:rPr>
      </w:pPr>
    </w:p>
    <w:p w14:paraId="02E1FE5E" w14:textId="77777777" w:rsidR="005143EB" w:rsidRDefault="00000000">
      <w:pPr>
        <w:ind w:left="350"/>
        <w:rPr>
          <w:rFonts w:ascii="Lucida Sans"/>
          <w:sz w:val="8"/>
        </w:rPr>
      </w:pPr>
      <w:r>
        <w:rPr>
          <w:noProof/>
        </w:rPr>
        <mc:AlternateContent>
          <mc:Choice Requires="wpg">
            <w:drawing>
              <wp:anchor distT="0" distB="0" distL="0" distR="0" simplePos="0" relativeHeight="251658280" behindDoc="1" locked="0" layoutInCell="1" allowOverlap="1" wp14:anchorId="7A8A13A6" wp14:editId="1E20C663">
                <wp:simplePos x="0" y="0"/>
                <wp:positionH relativeFrom="page">
                  <wp:posOffset>4198171</wp:posOffset>
                </wp:positionH>
                <wp:positionV relativeFrom="paragraph">
                  <wp:posOffset>-214324</wp:posOffset>
                </wp:positionV>
                <wp:extent cx="1240790" cy="1291590"/>
                <wp:effectExtent l="0" t="0" r="0" b="0"/>
                <wp:wrapNone/>
                <wp:docPr id="306" name="Group 3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40790" cy="1291590"/>
                          <a:chOff x="0" y="0"/>
                          <a:chExt cx="1240790" cy="1291590"/>
                        </a:xfrm>
                      </wpg:grpSpPr>
                      <pic:pic xmlns:pic="http://schemas.openxmlformats.org/drawingml/2006/picture">
                        <pic:nvPicPr>
                          <pic:cNvPr id="307" name="Image 307"/>
                          <pic:cNvPicPr/>
                        </pic:nvPicPr>
                        <pic:blipFill>
                          <a:blip r:embed="rId68" cstate="print"/>
                          <a:stretch>
                            <a:fillRect/>
                          </a:stretch>
                        </pic:blipFill>
                        <pic:spPr>
                          <a:xfrm>
                            <a:off x="15694" y="1506"/>
                            <a:ext cx="1223050" cy="1223050"/>
                          </a:xfrm>
                          <a:prstGeom prst="rect">
                            <a:avLst/>
                          </a:prstGeom>
                        </pic:spPr>
                      </pic:pic>
                      <wps:wsp>
                        <wps:cNvPr id="308" name="Graphic 308"/>
                        <wps:cNvSpPr/>
                        <wps:spPr>
                          <a:xfrm>
                            <a:off x="103413"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309" name="Graphic 309"/>
                        <wps:cNvSpPr/>
                        <wps:spPr>
                          <a:xfrm>
                            <a:off x="103413"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310" name="Graphic 310"/>
                        <wps:cNvSpPr/>
                        <wps:spPr>
                          <a:xfrm>
                            <a:off x="111421" y="1257872"/>
                            <a:ext cx="20320" cy="33655"/>
                          </a:xfrm>
                          <a:custGeom>
                            <a:avLst/>
                            <a:gdLst/>
                            <a:ahLst/>
                            <a:cxnLst/>
                            <a:rect l="l" t="t" r="r" b="b"/>
                            <a:pathLst>
                              <a:path w="20320" h="33655">
                                <a:moveTo>
                                  <a:pt x="19951" y="29679"/>
                                </a:moveTo>
                                <a:lnTo>
                                  <a:pt x="12547" y="29679"/>
                                </a:lnTo>
                                <a:lnTo>
                                  <a:pt x="12547" y="0"/>
                                </a:lnTo>
                                <a:lnTo>
                                  <a:pt x="8013" y="0"/>
                                </a:lnTo>
                                <a:lnTo>
                                  <a:pt x="0" y="1612"/>
                                </a:lnTo>
                                <a:lnTo>
                                  <a:pt x="0" y="5740"/>
                                </a:lnTo>
                                <a:lnTo>
                                  <a:pt x="8064" y="4127"/>
                                </a:lnTo>
                                <a:lnTo>
                                  <a:pt x="8064" y="29679"/>
                                </a:lnTo>
                                <a:lnTo>
                                  <a:pt x="660" y="29679"/>
                                </a:lnTo>
                                <a:lnTo>
                                  <a:pt x="660" y="33489"/>
                                </a:lnTo>
                                <a:lnTo>
                                  <a:pt x="19951" y="33489"/>
                                </a:lnTo>
                                <a:lnTo>
                                  <a:pt x="19951" y="29679"/>
                                </a:lnTo>
                                <a:close/>
                              </a:path>
                            </a:pathLst>
                          </a:custGeom>
                          <a:solidFill>
                            <a:srgbClr val="231F20"/>
                          </a:solidFill>
                        </wps:spPr>
                        <wps:bodyPr wrap="square" lIns="0" tIns="0" rIns="0" bIns="0" rtlCol="0">
                          <a:prstTxWarp prst="textNoShape">
                            <a:avLst/>
                          </a:prstTxWarp>
                          <a:noAutofit/>
                        </wps:bodyPr>
                      </wps:wsp>
                      <wps:wsp>
                        <wps:cNvPr id="311" name="Graphic 311"/>
                        <wps:cNvSpPr/>
                        <wps:spPr>
                          <a:xfrm>
                            <a:off x="278076"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312" name="Graphic 312"/>
                        <wps:cNvSpPr/>
                        <wps:spPr>
                          <a:xfrm>
                            <a:off x="452739"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313" name="Graphic 313"/>
                        <wps:cNvSpPr/>
                        <wps:spPr>
                          <a:xfrm>
                            <a:off x="452739"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314" name="Graphic 314"/>
                        <wps:cNvSpPr/>
                        <wps:spPr>
                          <a:xfrm>
                            <a:off x="627403"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315" name="Graphic 315"/>
                        <wps:cNvSpPr/>
                        <wps:spPr>
                          <a:xfrm>
                            <a:off x="627403"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316" name="Graphic 316"/>
                        <wps:cNvSpPr/>
                        <wps:spPr>
                          <a:xfrm>
                            <a:off x="802067"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317" name="Graphic 317"/>
                        <wps:cNvSpPr/>
                        <wps:spPr>
                          <a:xfrm>
                            <a:off x="802067"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318" name="Graphic 318"/>
                        <wps:cNvSpPr/>
                        <wps:spPr>
                          <a:xfrm>
                            <a:off x="976731"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319" name="Graphic 319"/>
                        <wps:cNvSpPr/>
                        <wps:spPr>
                          <a:xfrm>
                            <a:off x="976731"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320" name="Graphic 320"/>
                        <wps:cNvSpPr/>
                        <wps:spPr>
                          <a:xfrm>
                            <a:off x="1151394"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321" name="Graphic 321"/>
                        <wps:cNvSpPr/>
                        <wps:spPr>
                          <a:xfrm>
                            <a:off x="1151394"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322" name="Graphic 322"/>
                        <wps:cNvSpPr/>
                        <wps:spPr>
                          <a:xfrm>
                            <a:off x="0" y="89169"/>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23" name="Graphic 323"/>
                        <wps:cNvSpPr/>
                        <wps:spPr>
                          <a:xfrm>
                            <a:off x="0" y="89169"/>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324" name="Graphic 324"/>
                        <wps:cNvSpPr/>
                        <wps:spPr>
                          <a:xfrm>
                            <a:off x="0" y="263833"/>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25" name="Graphic 325"/>
                        <wps:cNvSpPr/>
                        <wps:spPr>
                          <a:xfrm>
                            <a:off x="0" y="263833"/>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326" name="Graphic 326"/>
                        <wps:cNvSpPr/>
                        <wps:spPr>
                          <a:xfrm>
                            <a:off x="0" y="438497"/>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27" name="Graphic 327"/>
                        <wps:cNvSpPr/>
                        <wps:spPr>
                          <a:xfrm>
                            <a:off x="0" y="438497"/>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328" name="Graphic 328"/>
                        <wps:cNvSpPr/>
                        <wps:spPr>
                          <a:xfrm>
                            <a:off x="0" y="613160"/>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29" name="Graphic 329"/>
                        <wps:cNvSpPr/>
                        <wps:spPr>
                          <a:xfrm>
                            <a:off x="0" y="613160"/>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330" name="Graphic 330"/>
                        <wps:cNvSpPr/>
                        <wps:spPr>
                          <a:xfrm>
                            <a:off x="0" y="787824"/>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31" name="Graphic 331"/>
                        <wps:cNvSpPr/>
                        <wps:spPr>
                          <a:xfrm>
                            <a:off x="0" y="787824"/>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332" name="Graphic 332"/>
                        <wps:cNvSpPr/>
                        <wps:spPr>
                          <a:xfrm>
                            <a:off x="0" y="962489"/>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33" name="Graphic 333"/>
                        <wps:cNvSpPr/>
                        <wps:spPr>
                          <a:xfrm>
                            <a:off x="0" y="962489"/>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334" name="Graphic 334"/>
                        <wps:cNvSpPr/>
                        <wps:spPr>
                          <a:xfrm>
                            <a:off x="0" y="1137150"/>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35" name="Graphic 335"/>
                        <wps:cNvSpPr/>
                        <wps:spPr>
                          <a:xfrm>
                            <a:off x="0" y="1137150"/>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336" name="Graphic 336"/>
                        <wps:cNvSpPr/>
                        <wps:spPr>
                          <a:xfrm>
                            <a:off x="16080" y="1837"/>
                            <a:ext cx="1223010" cy="1223010"/>
                          </a:xfrm>
                          <a:custGeom>
                            <a:avLst/>
                            <a:gdLst/>
                            <a:ahLst/>
                            <a:cxnLst/>
                            <a:rect l="l" t="t" r="r" b="b"/>
                            <a:pathLst>
                              <a:path w="1223010" h="1223010">
                                <a:moveTo>
                                  <a:pt x="0" y="1222645"/>
                                </a:moveTo>
                                <a:lnTo>
                                  <a:pt x="0" y="0"/>
                                </a:lnTo>
                              </a:path>
                              <a:path w="1223010" h="1223010">
                                <a:moveTo>
                                  <a:pt x="1222645" y="1222645"/>
                                </a:moveTo>
                                <a:lnTo>
                                  <a:pt x="1222645" y="0"/>
                                </a:lnTo>
                              </a:path>
                              <a:path w="1223010" h="1223010">
                                <a:moveTo>
                                  <a:pt x="0" y="1222645"/>
                                </a:moveTo>
                                <a:lnTo>
                                  <a:pt x="1222645" y="1222645"/>
                                </a:lnTo>
                              </a:path>
                              <a:path w="1223010" h="1223010">
                                <a:moveTo>
                                  <a:pt x="0" y="0"/>
                                </a:moveTo>
                                <a:lnTo>
                                  <a:pt x="1222645" y="0"/>
                                </a:lnTo>
                              </a:path>
                            </a:pathLst>
                          </a:custGeom>
                          <a:ln w="367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519A397D" id="Group 306" o:spid="_x0000_s1026" style="position:absolute;margin-left:330.55pt;margin-top:-16.9pt;width:97.7pt;height:101.7pt;z-index:-251658200;mso-wrap-distance-left:0;mso-wrap-distance-right:0;mso-position-horizontal-relative:page" coordsize="12407,129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">
                <v:shape id="Image 307" o:spid="_x0000_s1027" type="#_x0000_t75" style="position:absolute;left:156;top:15;width:12231;height:12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">
                  <v:imagedata r:id="rId69" o:title=""/>
                </v:shape>
                <v:shape id="Graphic 308" o:spid="_x0000_s1028" style="position:absolute;left:1034;top:12244;width:12;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" path="m,l,16080e" fillcolor="#231f20" stroked="f">
                  <v:path arrowok="t"/>
                </v:shape>
                <v:shape id="Graphic 309" o:spid="_x0000_s1029" style="position:absolute;left:1034;top:12244;width:12;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" path="m,l,16080e" filled="f" strokecolor="#231f20" strokeweight=".1021mm">
                  <v:path arrowok="t"/>
                </v:shape>
                <v:shape id="Graphic 310" o:spid="_x0000_s1030" style="position:absolute;left:1114;top:12578;width:203;height:337;visibility:visible;mso-wrap-style:square;v-text-anchor:top" coordsize="20320,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" path="m19951,29679r-7404,l12547,,8013,,,1612,,5740,8064,4127r,25552l660,29679r,3810l19951,33489r,-3810xe" fillcolor="#231f20" stroked="f">
                  <v:path arrowok="t"/>
                </v:shape>
                <v:shape id="Graphic 311" o:spid="_x0000_s1031" style="position:absolute;left:2780;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" path="m,l,16080e" filled="f" strokecolor="#231f20" strokeweight=".1021mm">
                  <v:path arrowok="t"/>
                </v:shape>
                <v:shape id="Graphic 312" o:spid="_x0000_s1032" style="position:absolute;left:4527;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" path="m,l,16080e" fillcolor="#231f20" stroked="f">
                  <v:path arrowok="t"/>
                </v:shape>
                <v:shape id="Graphic 313" o:spid="_x0000_s1033" style="position:absolute;left:4527;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" path="m,l,16080e" filled="f" strokecolor="#231f20" strokeweight=".1021mm">
                  <v:path arrowok="t"/>
                </v:shape>
                <v:shape id="Graphic 314" o:spid="_x0000_s1034" style="position:absolute;left:6274;top:12244;width:12;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" path="m,l,16080e" fillcolor="#231f20" stroked="f">
                  <v:path arrowok="t"/>
                </v:shape>
                <v:shape id="Graphic 315" o:spid="_x0000_s1035" style="position:absolute;left:6274;top:12244;width:12;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" path="m,l,16080e" filled="f" strokecolor="#231f20" strokeweight=".1021mm">
                  <v:path arrowok="t"/>
                </v:shape>
                <v:shape id="Graphic 316" o:spid="_x0000_s1036" style="position:absolute;left:8020;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" path="m,l,16080e" fillcolor="#231f20" stroked="f">
                  <v:path arrowok="t"/>
                </v:shape>
                <v:shape id="Graphic 317" o:spid="_x0000_s1037" style="position:absolute;left:8020;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" path="m,l,16080e" filled="f" strokecolor="#231f20" strokeweight=".1021mm">
                  <v:path arrowok="t"/>
                </v:shape>
                <v:shape id="Graphic 318" o:spid="_x0000_s1038" style="position:absolute;left:9767;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" path="m,l,16080e" fillcolor="#231f20" stroked="f">
                  <v:path arrowok="t"/>
                </v:shape>
                <v:shape id="Graphic 319" o:spid="_x0000_s1039" style="position:absolute;left:9767;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" path="m,l,16080e" filled="f" strokecolor="#231f20" strokeweight=".1021mm">
                  <v:path arrowok="t"/>
                </v:shape>
                <v:shape id="Graphic 320" o:spid="_x0000_s1040" style="position:absolute;left:11513;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" path="m,l,16080e" fillcolor="#231f20" stroked="f">
                  <v:path arrowok="t"/>
                </v:shape>
                <v:shape id="Graphic 321" o:spid="_x0000_s1041" style="position:absolute;left:11513;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" path="m,l,16080e" filled="f" strokecolor="#231f20" strokeweight=".1021mm">
                  <v:path arrowok="t"/>
                </v:shape>
                <v:shape id="Graphic 322" o:spid="_x0000_s1042" style="position:absolute;top:89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" path="m16080,l,e" fillcolor="#231f20" stroked="f">
                  <v:path arrowok="t"/>
                </v:shape>
                <v:shape id="Graphic 323" o:spid="_x0000_s1043" style="position:absolute;top:89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" path="m16080,l,e" filled="f" strokecolor="#231f20" strokeweight=".1021mm">
                  <v:path arrowok="t"/>
                </v:shape>
                <v:shape id="Graphic 324" o:spid="_x0000_s1044" style="position:absolute;top:2638;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" path="m16080,l,e" fillcolor="#231f20" stroked="f">
                  <v:path arrowok="t"/>
                </v:shape>
                <v:shape id="Graphic 325" o:spid="_x0000_s1045" style="position:absolute;top:2638;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" path="m16080,l,e" filled="f" strokecolor="#231f20" strokeweight=".1021mm">
                  <v:path arrowok="t"/>
                </v:shape>
                <v:shape id="Graphic 326" o:spid="_x0000_s1046" style="position:absolute;top:438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" path="m16080,l,e" fillcolor="#231f20" stroked="f">
                  <v:path arrowok="t"/>
                </v:shape>
                <v:shape id="Graphic 327" o:spid="_x0000_s1047" style="position:absolute;top:438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" path="m16080,l,e" filled="f" strokecolor="#231f20" strokeweight=".1021mm">
                  <v:path arrowok="t"/>
                </v:shape>
                <v:shape id="Graphic 328" o:spid="_x0000_s1048" style="position:absolute;top:613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" path="m16080,l,e" fillcolor="#231f20" stroked="f">
                  <v:path arrowok="t"/>
                </v:shape>
                <v:shape id="Graphic 329" o:spid="_x0000_s1049" style="position:absolute;top:613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" path="m16080,l,e" filled="f" strokecolor="#231f20" strokeweight=".1021mm">
                  <v:path arrowok="t"/>
                </v:shape>
                <v:shape id="Graphic 330" o:spid="_x0000_s1050" style="position:absolute;top:7878;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" path="m16080,l,e" fillcolor="#231f20" stroked="f">
                  <v:path arrowok="t"/>
                </v:shape>
                <v:shape id="Graphic 331" o:spid="_x0000_s1051" style="position:absolute;top:7878;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" path="m16080,l,e" filled="f" strokecolor="#231f20" strokeweight=".1021mm">
                  <v:path arrowok="t"/>
                </v:shape>
                <v:shape id="Graphic 332" o:spid="_x0000_s1052" style="position:absolute;top:962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" path="m16080,l,e" fillcolor="#231f20" stroked="f">
                  <v:path arrowok="t"/>
                </v:shape>
                <v:shape id="Graphic 333" o:spid="_x0000_s1053" style="position:absolute;top:962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" path="m16080,l,e" filled="f" strokecolor="#231f20" strokeweight=".1021mm">
                  <v:path arrowok="t"/>
                </v:shape>
                <v:shape id="Graphic 334" o:spid="_x0000_s1054" style="position:absolute;top:1137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" path="m16080,l,e" fillcolor="#231f20" stroked="f">
                  <v:path arrowok="t"/>
                </v:shape>
                <v:shape id="Graphic 335" o:spid="_x0000_s1055" style="position:absolute;top:1137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" path="m16080,l,e" filled="f" strokecolor="#231f20" strokeweight=".1021mm">
                  <v:path arrowok="t"/>
                </v:shape>
                <v:shape id="Graphic 336" o:spid="_x0000_s1056" style="position:absolute;left:160;top:18;width:12230;height:12230;visibility:visible;mso-wrap-style:square;v-text-anchor:top" coordsize="1223010,122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" path="m,1222645l,em1222645,1222645l1222645,em,1222645r1222645,em,l1222645,e" filled="f" strokecolor="#231f20" strokeweight=".1021mm">
                  <v:path arrowok="t"/>
                </v:shape>
                <w10:wrap anchorx="page"/>
              </v:group>
            </w:pict>
          </mc:Fallback>
        </mc:AlternateContent>
      </w:r>
      <w:r>
        <w:rPr>
          <w:noProof/>
        </w:rPr>
        <mc:AlternateContent>
          <mc:Choice Requires="wpg">
            <w:drawing>
              <wp:anchor distT="0" distB="0" distL="0" distR="0" simplePos="0" relativeHeight="251658265" behindDoc="0" locked="0" layoutInCell="1" allowOverlap="1" wp14:anchorId="6A6779D6" wp14:editId="1EB9F796">
                <wp:simplePos x="0" y="0"/>
                <wp:positionH relativeFrom="page">
                  <wp:posOffset>5517098</wp:posOffset>
                </wp:positionH>
                <wp:positionV relativeFrom="paragraph">
                  <wp:posOffset>-214324</wp:posOffset>
                </wp:positionV>
                <wp:extent cx="79375" cy="1226820"/>
                <wp:effectExtent l="0" t="0" r="0" b="0"/>
                <wp:wrapNone/>
                <wp:docPr id="337"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375" cy="1226820"/>
                          <a:chOff x="0" y="0"/>
                          <a:chExt cx="79375" cy="1226820"/>
                        </a:xfrm>
                      </wpg:grpSpPr>
                      <pic:pic xmlns:pic="http://schemas.openxmlformats.org/drawingml/2006/picture">
                        <pic:nvPicPr>
                          <pic:cNvPr id="338" name="Image 338"/>
                          <pic:cNvPicPr/>
                        </pic:nvPicPr>
                        <pic:blipFill>
                          <a:blip r:embed="rId70" cstate="print"/>
                          <a:stretch>
                            <a:fillRect/>
                          </a:stretch>
                        </pic:blipFill>
                        <pic:spPr>
                          <a:xfrm>
                            <a:off x="2058" y="2058"/>
                            <a:ext cx="60647" cy="1222866"/>
                          </a:xfrm>
                          <a:prstGeom prst="rect">
                            <a:avLst/>
                          </a:prstGeom>
                        </pic:spPr>
                      </pic:pic>
                      <wps:wsp>
                        <wps:cNvPr id="339" name="Graphic 339"/>
                        <wps:cNvSpPr/>
                        <wps:spPr>
                          <a:xfrm>
                            <a:off x="62971" y="1224483"/>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40" name="Graphic 340"/>
                        <wps:cNvSpPr/>
                        <wps:spPr>
                          <a:xfrm>
                            <a:off x="62971" y="1224483"/>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341" name="Graphic 341"/>
                        <wps:cNvSpPr/>
                        <wps:spPr>
                          <a:xfrm>
                            <a:off x="62971" y="979956"/>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42" name="Graphic 342"/>
                        <wps:cNvSpPr/>
                        <wps:spPr>
                          <a:xfrm>
                            <a:off x="62971" y="979956"/>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343" name="Graphic 343"/>
                        <wps:cNvSpPr/>
                        <wps:spPr>
                          <a:xfrm>
                            <a:off x="62971" y="735424"/>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44" name="Graphic 344"/>
                        <wps:cNvSpPr/>
                        <wps:spPr>
                          <a:xfrm>
                            <a:off x="62971" y="735424"/>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345" name="Graphic 345"/>
                        <wps:cNvSpPr/>
                        <wps:spPr>
                          <a:xfrm>
                            <a:off x="62971" y="490897"/>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46" name="Graphic 346"/>
                        <wps:cNvSpPr/>
                        <wps:spPr>
                          <a:xfrm>
                            <a:off x="62971" y="490897"/>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347" name="Graphic 347"/>
                        <wps:cNvSpPr/>
                        <wps:spPr>
                          <a:xfrm>
                            <a:off x="62971" y="246365"/>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48" name="Graphic 348"/>
                        <wps:cNvSpPr/>
                        <wps:spPr>
                          <a:xfrm>
                            <a:off x="62971" y="246365"/>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349" name="Graphic 349"/>
                        <wps:cNvSpPr/>
                        <wps:spPr>
                          <a:xfrm>
                            <a:off x="62971" y="1837"/>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50" name="Graphic 350"/>
                        <wps:cNvSpPr/>
                        <wps:spPr>
                          <a:xfrm>
                            <a:off x="62971" y="1837"/>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351" name="Graphic 351"/>
                        <wps:cNvSpPr/>
                        <wps:spPr>
                          <a:xfrm>
                            <a:off x="1837" y="1837"/>
                            <a:ext cx="61594" cy="1223010"/>
                          </a:xfrm>
                          <a:custGeom>
                            <a:avLst/>
                            <a:gdLst/>
                            <a:ahLst/>
                            <a:cxnLst/>
                            <a:rect l="l" t="t" r="r" b="b"/>
                            <a:pathLst>
                              <a:path w="61594" h="1223010">
                                <a:moveTo>
                                  <a:pt x="0" y="1222645"/>
                                </a:moveTo>
                                <a:lnTo>
                                  <a:pt x="61135" y="1222645"/>
                                </a:lnTo>
                                <a:lnTo>
                                  <a:pt x="61135" y="0"/>
                                </a:lnTo>
                                <a:lnTo>
                                  <a:pt x="0" y="0"/>
                                </a:lnTo>
                                <a:lnTo>
                                  <a:pt x="0" y="1222645"/>
                                </a:lnTo>
                                <a:close/>
                              </a:path>
                            </a:pathLst>
                          </a:custGeom>
                          <a:ln w="367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1A60CE7A" id="Group 337" o:spid="_x0000_s1026" style="position:absolute;margin-left:434.4pt;margin-top:-16.9pt;width:6.25pt;height:96.6pt;z-index:251658265;mso-wrap-distance-left:0;mso-wrap-distance-right:0;mso-position-horizontal-relative:page" coordsize="793,122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">
                <v:shape id="Image 338" o:spid="_x0000_s1027" type="#_x0000_t75" style="position:absolute;left:20;top:20;width:607;height:12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">
                  <v:imagedata r:id="rId71" o:title=""/>
                </v:shape>
                <v:shape id="Graphic 339" o:spid="_x0000_s1028" style="position:absolute;left:629;top:1224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" path="m16080,l,e" fillcolor="#231f20" stroked="f">
                  <v:path arrowok="t"/>
                </v:shape>
                <v:shape id="Graphic 340" o:spid="_x0000_s1029" style="position:absolute;left:629;top:1224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" path="m,l16080,e" filled="f" strokecolor="#231f20" strokeweight=".1021mm">
                  <v:path arrowok="t"/>
                </v:shape>
                <v:shape id="Graphic 341" o:spid="_x0000_s1030" style="position:absolute;left:629;top:9799;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" path="m16080,l,e" fillcolor="#231f20" stroked="f">
                  <v:path arrowok="t"/>
                </v:shape>
                <v:shape id="Graphic 342" o:spid="_x0000_s1031" style="position:absolute;left:629;top:9799;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" path="m,l16080,e" filled="f" strokecolor="#231f20" strokeweight=".1021mm">
                  <v:path arrowok="t"/>
                </v:shape>
                <v:shape id="Graphic 343" o:spid="_x0000_s1032" style="position:absolute;left:629;top:7354;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" path="m16080,l,e" fillcolor="#231f20" stroked="f">
                  <v:path arrowok="t"/>
                </v:shape>
                <v:shape id="Graphic 344" o:spid="_x0000_s1033" style="position:absolute;left:629;top:7354;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" path="m,l16080,e" filled="f" strokecolor="#231f20" strokeweight=".1021mm">
                  <v:path arrowok="t"/>
                </v:shape>
                <v:shape id="Graphic 345" o:spid="_x0000_s1034" style="position:absolute;left:629;top:4908;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" path="m16080,l,e" fillcolor="#231f20" stroked="f">
                  <v:path arrowok="t"/>
                </v:shape>
                <v:shape id="Graphic 346" o:spid="_x0000_s1035" style="position:absolute;left:629;top:4908;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" path="m,l16080,e" filled="f" strokecolor="#231f20" strokeweight=".1021mm">
                  <v:path arrowok="t"/>
                </v:shape>
                <v:shape id="Graphic 347" o:spid="_x0000_s1036" style="position:absolute;left:629;top:2463;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" path="m16080,l,e" fillcolor="#231f20" stroked="f">
                  <v:path arrowok="t"/>
                </v:shape>
                <v:shape id="Graphic 348" o:spid="_x0000_s1037" style="position:absolute;left:629;top:2463;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" path="m,l16080,e" filled="f" strokecolor="#231f20" strokeweight=".1021mm">
                  <v:path arrowok="t"/>
                </v:shape>
                <v:shape id="Graphic 349" o:spid="_x0000_s1038" style="position:absolute;left:629;top:18;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" path="m16080,l,e" fillcolor="#231f20" stroked="f">
                  <v:path arrowok="t"/>
                </v:shape>
                <v:shape id="Graphic 350" o:spid="_x0000_s1039" style="position:absolute;left:629;top:18;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" path="m,l16080,e" filled="f" strokecolor="#231f20" strokeweight=".1021mm">
                  <v:path arrowok="t"/>
                </v:shape>
                <v:shape id="Graphic 351" o:spid="_x0000_s1040" style="position:absolute;left:18;top:18;width:616;height:12230;visibility:visible;mso-wrap-style:square;v-text-anchor:top" coordsize="61594,122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" path="m,1222645r61135,l61135,,,,,1222645xe" filled="f" strokecolor="#231f20" strokeweight=".1021mm">
                  <v:path arrowok="t"/>
                </v:shape>
                <w10:wrap anchorx="page"/>
              </v:group>
            </w:pict>
          </mc:Fallback>
        </mc:AlternateContent>
      </w:r>
      <w:r>
        <w:rPr>
          <w:rFonts w:ascii="Lucida Sans"/>
          <w:color w:val="231F20"/>
          <w:spacing w:val="-5"/>
          <w:sz w:val="8"/>
        </w:rPr>
        <w:t>0.8</w:t>
      </w:r>
    </w:p>
    <w:p w14:paraId="32E7FEB1" w14:textId="77777777" w:rsidR="005143EB" w:rsidRDefault="005143EB">
      <w:pPr>
        <w:rPr>
          <w:rFonts w:ascii="Lucida Sans"/>
          <w:sz w:val="8"/>
        </w:rPr>
        <w:sectPr w:rsidR="005143EB" w:rsidSect="00B23B9E">
          <w:type w:val="continuous"/>
          <w:pgSz w:w="11910" w:h="16840"/>
          <w:pgMar w:top="1920" w:right="660" w:bottom="280" w:left="1680" w:header="720" w:footer="720" w:gutter="0"/>
          <w:cols w:num="3" w:space="720" w:equalWidth="0">
            <w:col w:w="3306" w:space="771"/>
            <w:col w:w="2691" w:space="39"/>
            <w:col w:w="2763"/>
          </w:cols>
        </w:sectPr>
      </w:pPr>
    </w:p>
    <w:p w14:paraId="09229C08" w14:textId="77777777" w:rsidR="005143EB" w:rsidRDefault="005143EB">
      <w:pPr>
        <w:pStyle w:val="Textoindependiente"/>
        <w:spacing w:before="75"/>
        <w:rPr>
          <w:rFonts w:ascii="Lucida Sans"/>
          <w:sz w:val="7"/>
        </w:rPr>
      </w:pPr>
    </w:p>
    <w:p w14:paraId="0FC88D37" w14:textId="77777777" w:rsidR="005143EB" w:rsidRDefault="00000000">
      <w:pPr>
        <w:ind w:left="727"/>
        <w:rPr>
          <w:rFonts w:ascii="Lucida Sans"/>
          <w:sz w:val="8"/>
        </w:rPr>
      </w:pPr>
      <w:r>
        <w:rPr>
          <w:rFonts w:ascii="Lucida Sans"/>
          <w:color w:val="231F20"/>
          <w:spacing w:val="-5"/>
          <w:sz w:val="8"/>
        </w:rPr>
        <w:t>G2</w:t>
      </w:r>
    </w:p>
    <w:p w14:paraId="1BDE3433" w14:textId="77777777" w:rsidR="005143EB" w:rsidRDefault="00000000">
      <w:pPr>
        <w:spacing w:before="26"/>
        <w:ind w:right="38"/>
        <w:jc w:val="right"/>
        <w:rPr>
          <w:rFonts w:ascii="Lucida Sans"/>
          <w:sz w:val="8"/>
        </w:rPr>
      </w:pPr>
      <w:r>
        <w:rPr>
          <w:noProof/>
        </w:rPr>
        <mc:AlternateContent>
          <mc:Choice Requires="wps">
            <w:drawing>
              <wp:anchor distT="0" distB="0" distL="0" distR="0" simplePos="0" relativeHeight="251658266" behindDoc="0" locked="0" layoutInCell="1" allowOverlap="1" wp14:anchorId="5F5BFE19" wp14:editId="672FDF4B">
                <wp:simplePos x="0" y="0"/>
                <wp:positionH relativeFrom="page">
                  <wp:posOffset>1403755</wp:posOffset>
                </wp:positionH>
                <wp:positionV relativeFrom="paragraph">
                  <wp:posOffset>22354</wp:posOffset>
                </wp:positionV>
                <wp:extent cx="60960" cy="248920"/>
                <wp:effectExtent l="0" t="0" r="0" b="0"/>
                <wp:wrapNone/>
                <wp:docPr id="352" name="Textbox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248920"/>
                        </a:xfrm>
                        <a:prstGeom prst="rect">
                          <a:avLst/>
                        </a:prstGeom>
                      </wps:spPr>
                      <wps:txbx>
                        <w:txbxContent>
                          <w:p w14:paraId="0C285F8C" w14:textId="77777777" w:rsidR="005143EB" w:rsidRDefault="00000000">
                            <w:pPr>
                              <w:spacing w:line="92" w:lineRule="exact"/>
                              <w:ind w:left="20"/>
                              <w:rPr>
                                <w:rFonts w:ascii="Lucida Sans"/>
                                <w:sz w:val="8"/>
                              </w:rPr>
                            </w:pPr>
                            <w:r>
                              <w:rPr>
                                <w:rFonts w:ascii="Lucida Sans"/>
                                <w:color w:val="231F20"/>
                                <w:spacing w:val="-4"/>
                                <w:w w:val="90"/>
                                <w:sz w:val="8"/>
                              </w:rPr>
                              <w:t>True</w:t>
                            </w:r>
                            <w:r>
                              <w:rPr>
                                <w:rFonts w:ascii="Lucida Sans"/>
                                <w:color w:val="231F20"/>
                                <w:spacing w:val="3"/>
                                <w:sz w:val="8"/>
                              </w:rPr>
                              <w:t xml:space="preserve"> </w:t>
                            </w:r>
                            <w:r>
                              <w:rPr>
                                <w:rFonts w:ascii="Lucida Sans"/>
                                <w:color w:val="231F20"/>
                                <w:spacing w:val="-2"/>
                                <w:w w:val="95"/>
                                <w:sz w:val="8"/>
                              </w:rPr>
                              <w:t>label</w:t>
                            </w:r>
                          </w:p>
                        </w:txbxContent>
                      </wps:txbx>
                      <wps:bodyPr vert="vert270" wrap="square" lIns="0" tIns="0" rIns="0" bIns="0" rtlCol="0">
                        <a:noAutofit/>
                      </wps:bodyPr>
                    </wps:wsp>
                  </a:graphicData>
                </a:graphic>
              </wp:anchor>
            </w:drawing>
          </mc:Choice>
          <mc:Fallback>
            <w:pict>
              <v:shape w14:anchorId="5F5BFE19" id="Textbox 352" o:spid="_x0000_s1157" type="#_x0000_t202" style="position:absolute;left:0;text-align:left;margin-left:110.55pt;margin-top:1.75pt;width:4.8pt;height:19.6pt;z-index:25165826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" filled="f" stroked="f">
                <v:textbox style="layout-flow:vertical;mso-layout-flow-alt:bottom-to-top" inset="0,0,0,0">
                  <w:txbxContent>
                    <w:p w14:paraId="0C285F8C" w14:textId="77777777" w:rsidR="005143EB" w:rsidRDefault="00000000">
                      <w:pPr>
                        <w:spacing w:line="92" w:lineRule="exact"/>
                        <w:ind w:left="20"/>
                        <w:rPr>
                          <w:rFonts w:ascii="Lucida Sans"/>
                          <w:sz w:val="8"/>
                        </w:rPr>
                      </w:pPr>
                      <w:r>
                        <w:rPr>
                          <w:rFonts w:ascii="Lucida Sans"/>
                          <w:color w:val="231F20"/>
                          <w:spacing w:val="-4"/>
                          <w:w w:val="90"/>
                          <w:sz w:val="8"/>
                        </w:rPr>
                        <w:t>True</w:t>
                      </w:r>
                      <w:r>
                        <w:rPr>
                          <w:rFonts w:ascii="Lucida Sans"/>
                          <w:color w:val="231F20"/>
                          <w:spacing w:val="3"/>
                          <w:sz w:val="8"/>
                        </w:rPr>
                        <w:t xml:space="preserve"> </w:t>
                      </w:r>
                      <w:r>
                        <w:rPr>
                          <w:rFonts w:ascii="Lucida Sans"/>
                          <w:color w:val="231F20"/>
                          <w:spacing w:val="-2"/>
                          <w:w w:val="95"/>
                          <w:sz w:val="8"/>
                        </w:rPr>
                        <w:t>label</w:t>
                      </w:r>
                    </w:p>
                  </w:txbxContent>
                </v:textbox>
                <w10:wrap anchorx="page"/>
              </v:shape>
            </w:pict>
          </mc:Fallback>
        </mc:AlternateContent>
      </w:r>
      <w:r>
        <w:rPr>
          <w:rFonts w:ascii="Lucida Sans"/>
          <w:color w:val="231F20"/>
          <w:spacing w:val="-4"/>
          <w:sz w:val="8"/>
        </w:rPr>
        <w:t>1500</w:t>
      </w:r>
    </w:p>
    <w:p w14:paraId="36854B5D" w14:textId="77777777" w:rsidR="005143EB" w:rsidRDefault="00000000">
      <w:pPr>
        <w:spacing w:before="65"/>
        <w:rPr>
          <w:rFonts w:ascii="Lucida Sans"/>
          <w:sz w:val="7"/>
        </w:rPr>
      </w:pPr>
      <w:r>
        <w:br w:type="column"/>
      </w:r>
    </w:p>
    <w:p w14:paraId="32A90986" w14:textId="77777777" w:rsidR="005143EB" w:rsidRDefault="00000000">
      <w:pPr>
        <w:tabs>
          <w:tab w:val="left" w:pos="2369"/>
          <w:tab w:val="left" w:pos="2644"/>
        </w:tabs>
        <w:ind w:left="727"/>
        <w:rPr>
          <w:rFonts w:ascii="Lucida Sans"/>
          <w:sz w:val="8"/>
        </w:rPr>
      </w:pPr>
      <w:r>
        <w:rPr>
          <w:noProof/>
        </w:rPr>
        <mc:AlternateContent>
          <mc:Choice Requires="wps">
            <w:drawing>
              <wp:anchor distT="0" distB="0" distL="0" distR="0" simplePos="0" relativeHeight="251658267" behindDoc="0" locked="0" layoutInCell="1" allowOverlap="1" wp14:anchorId="329634C3" wp14:editId="4772E1A0">
                <wp:simplePos x="0" y="0"/>
                <wp:positionH relativeFrom="page">
                  <wp:posOffset>3992484</wp:posOffset>
                </wp:positionH>
                <wp:positionV relativeFrom="paragraph">
                  <wp:posOffset>88533</wp:posOffset>
                </wp:positionV>
                <wp:extent cx="60960" cy="248920"/>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248920"/>
                        </a:xfrm>
                        <a:prstGeom prst="rect">
                          <a:avLst/>
                        </a:prstGeom>
                      </wps:spPr>
                      <wps:txbx>
                        <w:txbxContent>
                          <w:p w14:paraId="337AC556" w14:textId="77777777" w:rsidR="005143EB" w:rsidRDefault="00000000">
                            <w:pPr>
                              <w:spacing w:line="92" w:lineRule="exact"/>
                              <w:ind w:left="20"/>
                              <w:rPr>
                                <w:rFonts w:ascii="Lucida Sans"/>
                                <w:sz w:val="8"/>
                              </w:rPr>
                            </w:pPr>
                            <w:r>
                              <w:rPr>
                                <w:rFonts w:ascii="Lucida Sans"/>
                                <w:color w:val="231F20"/>
                                <w:spacing w:val="-4"/>
                                <w:w w:val="90"/>
                                <w:sz w:val="8"/>
                              </w:rPr>
                              <w:t>True</w:t>
                            </w:r>
                            <w:r>
                              <w:rPr>
                                <w:rFonts w:ascii="Lucida Sans"/>
                                <w:color w:val="231F20"/>
                                <w:spacing w:val="3"/>
                                <w:sz w:val="8"/>
                              </w:rPr>
                              <w:t xml:space="preserve"> </w:t>
                            </w:r>
                            <w:r>
                              <w:rPr>
                                <w:rFonts w:ascii="Lucida Sans"/>
                                <w:color w:val="231F20"/>
                                <w:spacing w:val="-2"/>
                                <w:w w:val="95"/>
                                <w:sz w:val="8"/>
                              </w:rPr>
                              <w:t>label</w:t>
                            </w:r>
                          </w:p>
                        </w:txbxContent>
                      </wps:txbx>
                      <wps:bodyPr vert="vert270" wrap="square" lIns="0" tIns="0" rIns="0" bIns="0" rtlCol="0">
                        <a:noAutofit/>
                      </wps:bodyPr>
                    </wps:wsp>
                  </a:graphicData>
                </a:graphic>
              </wp:anchor>
            </w:drawing>
          </mc:Choice>
          <mc:Fallback>
            <w:pict>
              <v:shape w14:anchorId="329634C3" id="Textbox 353" o:spid="_x0000_s1158" type="#_x0000_t202" style="position:absolute;left:0;text-align:left;margin-left:314.35pt;margin-top:6.95pt;width:4.8pt;height:19.6pt;z-index:251658267;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" filled="f" stroked="f">
                <v:textbox style="layout-flow:vertical;mso-layout-flow-alt:bottom-to-top" inset="0,0,0,0">
                  <w:txbxContent>
                    <w:p w14:paraId="337AC556" w14:textId="77777777" w:rsidR="005143EB" w:rsidRDefault="00000000">
                      <w:pPr>
                        <w:spacing w:line="92" w:lineRule="exact"/>
                        <w:ind w:left="20"/>
                        <w:rPr>
                          <w:rFonts w:ascii="Lucida Sans"/>
                          <w:sz w:val="8"/>
                        </w:rPr>
                      </w:pPr>
                      <w:r>
                        <w:rPr>
                          <w:rFonts w:ascii="Lucida Sans"/>
                          <w:color w:val="231F20"/>
                          <w:spacing w:val="-4"/>
                          <w:w w:val="90"/>
                          <w:sz w:val="8"/>
                        </w:rPr>
                        <w:t>True</w:t>
                      </w:r>
                      <w:r>
                        <w:rPr>
                          <w:rFonts w:ascii="Lucida Sans"/>
                          <w:color w:val="231F20"/>
                          <w:spacing w:val="3"/>
                          <w:sz w:val="8"/>
                        </w:rPr>
                        <w:t xml:space="preserve"> </w:t>
                      </w:r>
                      <w:r>
                        <w:rPr>
                          <w:rFonts w:ascii="Lucida Sans"/>
                          <w:color w:val="231F20"/>
                          <w:spacing w:val="-2"/>
                          <w:w w:val="95"/>
                          <w:sz w:val="8"/>
                        </w:rPr>
                        <w:t>label</w:t>
                      </w:r>
                    </w:p>
                  </w:txbxContent>
                </v:textbox>
                <w10:wrap anchorx="page"/>
              </v:shape>
            </w:pict>
          </mc:Fallback>
        </mc:AlternateContent>
      </w:r>
      <w:r>
        <w:rPr>
          <w:rFonts w:ascii="Lucida Sans"/>
          <w:color w:val="231F20"/>
          <w:sz w:val="8"/>
        </w:rPr>
        <w:t>G2</w:t>
      </w:r>
      <w:r>
        <w:rPr>
          <w:rFonts w:ascii="Lucida Sans"/>
          <w:color w:val="231F20"/>
          <w:spacing w:val="39"/>
          <w:sz w:val="8"/>
        </w:rPr>
        <w:t xml:space="preserve"> </w:t>
      </w:r>
      <w:r>
        <w:rPr>
          <w:rFonts w:ascii="Lucida Sans"/>
          <w:color w:val="063857"/>
          <w:position w:val="1"/>
          <w:sz w:val="8"/>
        </w:rPr>
        <w:t>0.016</w:t>
      </w:r>
      <w:r>
        <w:rPr>
          <w:rFonts w:ascii="Lucida Sans"/>
          <w:color w:val="063857"/>
          <w:spacing w:val="43"/>
          <w:position w:val="1"/>
          <w:sz w:val="8"/>
        </w:rPr>
        <w:t xml:space="preserve"> </w:t>
      </w:r>
      <w:r>
        <w:rPr>
          <w:rFonts w:ascii="Lucida Sans"/>
          <w:color w:val="063857"/>
          <w:position w:val="1"/>
          <w:sz w:val="8"/>
        </w:rPr>
        <w:t>0.14</w:t>
      </w:r>
      <w:r>
        <w:rPr>
          <w:rFonts w:ascii="Lucida Sans"/>
          <w:color w:val="063857"/>
          <w:spacing w:val="63"/>
          <w:position w:val="1"/>
          <w:sz w:val="8"/>
        </w:rPr>
        <w:t xml:space="preserve"> </w:t>
      </w:r>
      <w:r>
        <w:rPr>
          <w:rFonts w:ascii="Lucida Sans"/>
          <w:color w:val="FEF6F9"/>
          <w:position w:val="1"/>
          <w:sz w:val="8"/>
        </w:rPr>
        <w:t>0.84</w:t>
      </w:r>
      <w:r>
        <w:rPr>
          <w:rFonts w:ascii="Lucida Sans"/>
          <w:color w:val="FEF6F9"/>
          <w:spacing w:val="26"/>
          <w:position w:val="1"/>
          <w:sz w:val="8"/>
        </w:rPr>
        <w:t xml:space="preserve"> </w:t>
      </w:r>
      <w:r>
        <w:rPr>
          <w:rFonts w:ascii="Lucida Sans"/>
          <w:color w:val="063857"/>
          <w:position w:val="1"/>
          <w:sz w:val="8"/>
        </w:rPr>
        <w:t>0.0029</w:t>
      </w:r>
      <w:r>
        <w:rPr>
          <w:rFonts w:ascii="Lucida Sans"/>
          <w:color w:val="063857"/>
          <w:spacing w:val="71"/>
          <w:position w:val="1"/>
          <w:sz w:val="8"/>
        </w:rPr>
        <w:t xml:space="preserve"> </w:t>
      </w:r>
      <w:r>
        <w:rPr>
          <w:rFonts w:ascii="Lucida Sans"/>
          <w:color w:val="063857"/>
          <w:spacing w:val="-10"/>
          <w:position w:val="1"/>
          <w:sz w:val="8"/>
        </w:rPr>
        <w:t>0</w:t>
      </w:r>
      <w:r>
        <w:rPr>
          <w:rFonts w:ascii="Lucida Sans"/>
          <w:color w:val="063857"/>
          <w:position w:val="1"/>
          <w:sz w:val="8"/>
        </w:rPr>
        <w:tab/>
      </w:r>
      <w:r>
        <w:rPr>
          <w:rFonts w:ascii="Lucida Sans"/>
          <w:color w:val="063857"/>
          <w:spacing w:val="-10"/>
          <w:position w:val="1"/>
          <w:sz w:val="8"/>
        </w:rPr>
        <w:t>0</w:t>
      </w:r>
      <w:r>
        <w:rPr>
          <w:rFonts w:ascii="Times New Roman"/>
          <w:color w:val="063857"/>
          <w:position w:val="1"/>
          <w:sz w:val="7"/>
        </w:rPr>
        <w:tab/>
      </w:r>
      <w:r>
        <w:rPr>
          <w:rFonts w:ascii="Lucida Sans"/>
          <w:color w:val="063857"/>
          <w:spacing w:val="-15"/>
          <w:position w:val="1"/>
          <w:sz w:val="8"/>
        </w:rPr>
        <w:t>0</w:t>
      </w:r>
    </w:p>
    <w:p w14:paraId="19DF323F" w14:textId="77777777" w:rsidR="005143EB" w:rsidRDefault="00000000">
      <w:pPr>
        <w:rPr>
          <w:rFonts w:ascii="Lucida Sans"/>
          <w:sz w:val="7"/>
        </w:rPr>
      </w:pPr>
      <w:r>
        <w:br w:type="column"/>
      </w:r>
    </w:p>
    <w:p w14:paraId="22976930" w14:textId="77777777" w:rsidR="005143EB" w:rsidRDefault="005143EB">
      <w:pPr>
        <w:pStyle w:val="Textoindependiente"/>
        <w:spacing w:before="75"/>
        <w:rPr>
          <w:rFonts w:ascii="Lucida Sans"/>
          <w:sz w:val="7"/>
        </w:rPr>
      </w:pPr>
    </w:p>
    <w:p w14:paraId="25AB2929" w14:textId="77777777" w:rsidR="005143EB" w:rsidRDefault="00000000">
      <w:pPr>
        <w:ind w:left="350"/>
        <w:rPr>
          <w:rFonts w:ascii="Lucida Sans"/>
          <w:sz w:val="8"/>
        </w:rPr>
      </w:pPr>
      <w:r>
        <w:rPr>
          <w:rFonts w:ascii="Lucida Sans"/>
          <w:color w:val="231F20"/>
          <w:spacing w:val="-5"/>
          <w:sz w:val="8"/>
        </w:rPr>
        <w:t>0.6</w:t>
      </w:r>
    </w:p>
    <w:p w14:paraId="3256D1C0" w14:textId="77777777" w:rsidR="005143EB" w:rsidRDefault="005143EB">
      <w:pPr>
        <w:rPr>
          <w:rFonts w:ascii="Lucida Sans"/>
          <w:sz w:val="8"/>
        </w:rPr>
        <w:sectPr w:rsidR="005143EB" w:rsidSect="00B23B9E">
          <w:type w:val="continuous"/>
          <w:pgSz w:w="11910" w:h="16840"/>
          <w:pgMar w:top="1920" w:right="660" w:bottom="280" w:left="1680" w:header="720" w:footer="720" w:gutter="0"/>
          <w:cols w:num="3" w:space="720" w:equalWidth="0">
            <w:col w:w="3306" w:space="771"/>
            <w:col w:w="2691" w:space="39"/>
            <w:col w:w="2763"/>
          </w:cols>
        </w:sectPr>
      </w:pPr>
    </w:p>
    <w:p w14:paraId="47B99402" w14:textId="77777777" w:rsidR="005143EB" w:rsidRDefault="00000000">
      <w:pPr>
        <w:spacing w:before="60"/>
        <w:ind w:right="38"/>
        <w:jc w:val="right"/>
        <w:rPr>
          <w:rFonts w:ascii="Lucida Sans"/>
          <w:sz w:val="8"/>
        </w:rPr>
      </w:pPr>
      <w:r>
        <w:rPr>
          <w:rFonts w:ascii="Lucida Sans"/>
          <w:color w:val="231F20"/>
          <w:spacing w:val="-5"/>
          <w:sz w:val="8"/>
        </w:rPr>
        <w:t>Pro</w:t>
      </w:r>
    </w:p>
    <w:p w14:paraId="356FE1BA" w14:textId="77777777" w:rsidR="005143EB" w:rsidRDefault="00000000">
      <w:pPr>
        <w:tabs>
          <w:tab w:val="left" w:pos="2644"/>
        </w:tabs>
        <w:spacing w:before="50"/>
        <w:ind w:left="714"/>
        <w:rPr>
          <w:rFonts w:ascii="Lucida Sans"/>
          <w:sz w:val="8"/>
        </w:rPr>
      </w:pPr>
      <w:r>
        <w:br w:type="column"/>
      </w:r>
      <w:r>
        <w:rPr>
          <w:rFonts w:ascii="Lucida Sans"/>
          <w:color w:val="231F20"/>
          <w:sz w:val="8"/>
        </w:rPr>
        <w:t>Pro</w:t>
      </w:r>
      <w:r>
        <w:rPr>
          <w:rFonts w:ascii="Lucida Sans"/>
          <w:color w:val="231F20"/>
          <w:spacing w:val="20"/>
          <w:sz w:val="8"/>
        </w:rPr>
        <w:t xml:space="preserve"> </w:t>
      </w:r>
      <w:r>
        <w:rPr>
          <w:rFonts w:ascii="Lucida Sans"/>
          <w:color w:val="063857"/>
          <w:position w:val="1"/>
          <w:sz w:val="8"/>
        </w:rPr>
        <w:t>0.0083</w:t>
      </w:r>
      <w:r>
        <w:rPr>
          <w:rFonts w:ascii="Lucida Sans"/>
          <w:color w:val="063857"/>
          <w:spacing w:val="8"/>
          <w:position w:val="1"/>
          <w:sz w:val="8"/>
        </w:rPr>
        <w:t xml:space="preserve"> </w:t>
      </w:r>
      <w:r>
        <w:rPr>
          <w:rFonts w:ascii="Lucida Sans"/>
          <w:color w:val="063857"/>
          <w:position w:val="1"/>
          <w:sz w:val="8"/>
        </w:rPr>
        <w:t>0.017</w:t>
      </w:r>
      <w:r>
        <w:rPr>
          <w:rFonts w:ascii="Lucida Sans"/>
          <w:color w:val="063857"/>
          <w:spacing w:val="59"/>
          <w:position w:val="1"/>
          <w:sz w:val="8"/>
        </w:rPr>
        <w:t xml:space="preserve"> </w:t>
      </w:r>
      <w:r>
        <w:rPr>
          <w:rFonts w:ascii="Lucida Sans"/>
          <w:color w:val="063857"/>
          <w:position w:val="1"/>
          <w:sz w:val="8"/>
        </w:rPr>
        <w:t>0.4</w:t>
      </w:r>
      <w:r>
        <w:rPr>
          <w:rFonts w:ascii="Lucida Sans"/>
          <w:color w:val="063857"/>
          <w:spacing w:val="76"/>
          <w:position w:val="1"/>
          <w:sz w:val="8"/>
        </w:rPr>
        <w:t xml:space="preserve"> </w:t>
      </w:r>
      <w:r>
        <w:rPr>
          <w:rFonts w:ascii="Lucida Sans"/>
          <w:color w:val="FEF6F9"/>
          <w:position w:val="1"/>
          <w:sz w:val="8"/>
        </w:rPr>
        <w:t>0.57</w:t>
      </w:r>
      <w:r>
        <w:rPr>
          <w:rFonts w:ascii="Lucida Sans"/>
          <w:color w:val="FEF6F9"/>
          <w:spacing w:val="24"/>
          <w:position w:val="1"/>
          <w:sz w:val="8"/>
        </w:rPr>
        <w:t xml:space="preserve"> </w:t>
      </w:r>
      <w:r>
        <w:rPr>
          <w:rFonts w:ascii="Lucida Sans"/>
          <w:color w:val="063857"/>
          <w:position w:val="1"/>
          <w:sz w:val="8"/>
        </w:rPr>
        <w:t>0.0083</w:t>
      </w:r>
      <w:r>
        <w:rPr>
          <w:rFonts w:ascii="Lucida Sans"/>
          <w:color w:val="063857"/>
          <w:spacing w:val="68"/>
          <w:position w:val="1"/>
          <w:sz w:val="8"/>
        </w:rPr>
        <w:t xml:space="preserve"> </w:t>
      </w:r>
      <w:r>
        <w:rPr>
          <w:rFonts w:ascii="Lucida Sans"/>
          <w:color w:val="063857"/>
          <w:spacing w:val="-10"/>
          <w:position w:val="1"/>
          <w:sz w:val="8"/>
        </w:rPr>
        <w:t>0</w:t>
      </w:r>
      <w:r>
        <w:rPr>
          <w:rFonts w:ascii="Times New Roman"/>
          <w:color w:val="063857"/>
          <w:position w:val="1"/>
          <w:sz w:val="7"/>
        </w:rPr>
        <w:tab/>
      </w:r>
      <w:r>
        <w:rPr>
          <w:rFonts w:ascii="Lucida Sans"/>
          <w:color w:val="063857"/>
          <w:spacing w:val="-10"/>
          <w:position w:val="1"/>
          <w:sz w:val="8"/>
        </w:rPr>
        <w:t>0</w:t>
      </w:r>
    </w:p>
    <w:p w14:paraId="20335D9C" w14:textId="77777777" w:rsidR="005143EB" w:rsidRDefault="005143EB">
      <w:pPr>
        <w:rPr>
          <w:rFonts w:ascii="Lucida Sans"/>
          <w:sz w:val="8"/>
        </w:rPr>
        <w:sectPr w:rsidR="005143EB" w:rsidSect="00B23B9E">
          <w:type w:val="continuous"/>
          <w:pgSz w:w="11910" w:h="16840"/>
          <w:pgMar w:top="1920" w:right="660" w:bottom="280" w:left="1680" w:header="720" w:footer="720" w:gutter="0"/>
          <w:cols w:num="2" w:space="720" w:equalWidth="0">
            <w:col w:w="870" w:space="3207"/>
            <w:col w:w="5493"/>
          </w:cols>
        </w:sectPr>
      </w:pPr>
    </w:p>
    <w:p w14:paraId="6D9AF69F" w14:textId="77777777" w:rsidR="005143EB" w:rsidRPr="009E1E11" w:rsidRDefault="00000000">
      <w:pPr>
        <w:spacing w:before="6" w:line="270" w:lineRule="atLeast"/>
        <w:ind w:left="688" w:right="38" w:hanging="40"/>
        <w:jc w:val="both"/>
        <w:rPr>
          <w:rFonts w:ascii="Lucida Sans"/>
          <w:sz w:val="8"/>
          <w:lang w:val="es-MX"/>
          <w:rPrChange w:id="456" w:author="Microsoft Office User" w:date="2024-02-07T07:55:00Z">
            <w:rPr>
              <w:rFonts w:ascii="Lucida Sans"/>
              <w:sz w:val="8"/>
            </w:rPr>
          </w:rPrChange>
        </w:rPr>
      </w:pPr>
      <w:r w:rsidRPr="009E1E11">
        <w:rPr>
          <w:rFonts w:ascii="Lucida Sans"/>
          <w:color w:val="231F20"/>
          <w:spacing w:val="-4"/>
          <w:sz w:val="8"/>
          <w:lang w:val="es-MX"/>
          <w:rPrChange w:id="457" w:author="Microsoft Office User" w:date="2024-02-07T07:55:00Z">
            <w:rPr>
              <w:rFonts w:ascii="Lucida Sans"/>
              <w:color w:val="231F20"/>
              <w:spacing w:val="-4"/>
              <w:sz w:val="8"/>
            </w:rPr>
          </w:rPrChange>
        </w:rPr>
        <w:t>Meta</w:t>
      </w:r>
      <w:r w:rsidRPr="009E1E11">
        <w:rPr>
          <w:rFonts w:ascii="Lucida Sans"/>
          <w:color w:val="231F20"/>
          <w:spacing w:val="40"/>
          <w:sz w:val="8"/>
          <w:lang w:val="es-MX"/>
          <w:rPrChange w:id="458" w:author="Microsoft Office User" w:date="2024-02-07T07:55:00Z">
            <w:rPr>
              <w:rFonts w:ascii="Lucida Sans"/>
              <w:color w:val="231F20"/>
              <w:spacing w:val="40"/>
              <w:sz w:val="8"/>
            </w:rPr>
          </w:rPrChange>
        </w:rPr>
        <w:t xml:space="preserve"> </w:t>
      </w:r>
      <w:r w:rsidRPr="009E1E11">
        <w:rPr>
          <w:rFonts w:ascii="Lucida Sans"/>
          <w:color w:val="231F20"/>
          <w:spacing w:val="-6"/>
          <w:sz w:val="8"/>
          <w:lang w:val="es-MX"/>
          <w:rPrChange w:id="459" w:author="Microsoft Office User" w:date="2024-02-07T07:55:00Z">
            <w:rPr>
              <w:rFonts w:ascii="Lucida Sans"/>
              <w:color w:val="231F20"/>
              <w:spacing w:val="-6"/>
              <w:sz w:val="8"/>
            </w:rPr>
          </w:rPrChange>
        </w:rPr>
        <w:t>Ana</w:t>
      </w:r>
      <w:r w:rsidRPr="009E1E11">
        <w:rPr>
          <w:rFonts w:ascii="Lucida Sans"/>
          <w:color w:val="231F20"/>
          <w:spacing w:val="40"/>
          <w:sz w:val="8"/>
          <w:lang w:val="es-MX"/>
          <w:rPrChange w:id="460" w:author="Microsoft Office User" w:date="2024-02-07T07:55:00Z">
            <w:rPr>
              <w:rFonts w:ascii="Lucida Sans"/>
              <w:color w:val="231F20"/>
              <w:spacing w:val="40"/>
              <w:sz w:val="8"/>
            </w:rPr>
          </w:rPrChange>
        </w:rPr>
        <w:t xml:space="preserve"> </w:t>
      </w:r>
      <w:r w:rsidRPr="009E1E11">
        <w:rPr>
          <w:rFonts w:ascii="Lucida Sans"/>
          <w:color w:val="231F20"/>
          <w:spacing w:val="-6"/>
          <w:w w:val="90"/>
          <w:sz w:val="8"/>
          <w:lang w:val="es-MX"/>
          <w:rPrChange w:id="461" w:author="Microsoft Office User" w:date="2024-02-07T07:55:00Z">
            <w:rPr>
              <w:rFonts w:ascii="Lucida Sans"/>
              <w:color w:val="231F20"/>
              <w:spacing w:val="-6"/>
              <w:w w:val="90"/>
              <w:sz w:val="8"/>
            </w:rPr>
          </w:rPrChange>
        </w:rPr>
        <w:t>Telo</w:t>
      </w:r>
    </w:p>
    <w:p w14:paraId="6CF42081" w14:textId="77777777" w:rsidR="005143EB" w:rsidRPr="009E1E11" w:rsidRDefault="00000000">
      <w:pPr>
        <w:spacing w:before="42"/>
        <w:rPr>
          <w:rFonts w:ascii="Lucida Sans"/>
          <w:sz w:val="7"/>
          <w:lang w:val="es-MX"/>
          <w:rPrChange w:id="462" w:author="Microsoft Office User" w:date="2024-02-07T07:55:00Z">
            <w:rPr>
              <w:rFonts w:ascii="Lucida Sans"/>
              <w:sz w:val="7"/>
            </w:rPr>
          </w:rPrChange>
        </w:rPr>
      </w:pPr>
      <w:r w:rsidRPr="009E1E11">
        <w:rPr>
          <w:lang w:val="es-MX"/>
          <w:rPrChange w:id="463" w:author="Microsoft Office User" w:date="2024-02-07T07:55:00Z">
            <w:rPr/>
          </w:rPrChange>
        </w:rPr>
        <w:br w:type="column"/>
      </w:r>
    </w:p>
    <w:p w14:paraId="6C8FE0AF" w14:textId="77777777" w:rsidR="005143EB" w:rsidRPr="009E1E11" w:rsidRDefault="00000000">
      <w:pPr>
        <w:ind w:right="38"/>
        <w:jc w:val="right"/>
        <w:rPr>
          <w:rFonts w:ascii="Lucida Sans"/>
          <w:sz w:val="8"/>
          <w:lang w:val="es-MX"/>
          <w:rPrChange w:id="464" w:author="Microsoft Office User" w:date="2024-02-07T07:55:00Z">
            <w:rPr>
              <w:rFonts w:ascii="Lucida Sans"/>
              <w:sz w:val="8"/>
            </w:rPr>
          </w:rPrChange>
        </w:rPr>
      </w:pPr>
      <w:r w:rsidRPr="009E1E11">
        <w:rPr>
          <w:rFonts w:ascii="Lucida Sans"/>
          <w:color w:val="231F20"/>
          <w:spacing w:val="-4"/>
          <w:sz w:val="8"/>
          <w:lang w:val="es-MX"/>
          <w:rPrChange w:id="465" w:author="Microsoft Office User" w:date="2024-02-07T07:55:00Z">
            <w:rPr>
              <w:rFonts w:ascii="Lucida Sans"/>
              <w:color w:val="231F20"/>
              <w:spacing w:val="-4"/>
              <w:sz w:val="8"/>
            </w:rPr>
          </w:rPrChange>
        </w:rPr>
        <w:t>1000</w:t>
      </w:r>
    </w:p>
    <w:p w14:paraId="66AB8219" w14:textId="77777777" w:rsidR="005143EB" w:rsidRPr="009E1E11" w:rsidRDefault="005143EB">
      <w:pPr>
        <w:pStyle w:val="Textoindependiente"/>
        <w:rPr>
          <w:rFonts w:ascii="Lucida Sans"/>
          <w:sz w:val="7"/>
          <w:lang w:val="es-MX"/>
          <w:rPrChange w:id="466" w:author="Microsoft Office User" w:date="2024-02-07T07:55:00Z">
            <w:rPr>
              <w:rFonts w:ascii="Lucida Sans"/>
              <w:sz w:val="7"/>
            </w:rPr>
          </w:rPrChange>
        </w:rPr>
      </w:pPr>
    </w:p>
    <w:p w14:paraId="5CAAE1E8" w14:textId="77777777" w:rsidR="005143EB" w:rsidRPr="009E1E11" w:rsidRDefault="005143EB">
      <w:pPr>
        <w:pStyle w:val="Textoindependiente"/>
        <w:rPr>
          <w:rFonts w:ascii="Lucida Sans"/>
          <w:sz w:val="7"/>
          <w:lang w:val="es-MX"/>
          <w:rPrChange w:id="467" w:author="Microsoft Office User" w:date="2024-02-07T07:55:00Z">
            <w:rPr>
              <w:rFonts w:ascii="Lucida Sans"/>
              <w:sz w:val="7"/>
            </w:rPr>
          </w:rPrChange>
        </w:rPr>
      </w:pPr>
    </w:p>
    <w:p w14:paraId="22A95F8B" w14:textId="77777777" w:rsidR="005143EB" w:rsidRPr="009E1E11" w:rsidRDefault="005143EB">
      <w:pPr>
        <w:pStyle w:val="Textoindependiente"/>
        <w:spacing w:before="30"/>
        <w:rPr>
          <w:rFonts w:ascii="Lucida Sans"/>
          <w:sz w:val="7"/>
          <w:lang w:val="es-MX"/>
          <w:rPrChange w:id="468" w:author="Microsoft Office User" w:date="2024-02-07T07:55:00Z">
            <w:rPr>
              <w:rFonts w:ascii="Lucida Sans"/>
              <w:sz w:val="7"/>
            </w:rPr>
          </w:rPrChange>
        </w:rPr>
      </w:pPr>
    </w:p>
    <w:p w14:paraId="56C31E4D" w14:textId="77777777" w:rsidR="005143EB" w:rsidRPr="009E1E11" w:rsidRDefault="00000000">
      <w:pPr>
        <w:spacing w:before="1"/>
        <w:ind w:right="84"/>
        <w:jc w:val="right"/>
        <w:rPr>
          <w:rFonts w:ascii="Lucida Sans"/>
          <w:sz w:val="8"/>
          <w:lang w:val="es-MX"/>
          <w:rPrChange w:id="469" w:author="Microsoft Office User" w:date="2024-02-07T07:55:00Z">
            <w:rPr>
              <w:rFonts w:ascii="Lucida Sans"/>
              <w:sz w:val="8"/>
            </w:rPr>
          </w:rPrChange>
        </w:rPr>
      </w:pPr>
      <w:r w:rsidRPr="009E1E11">
        <w:rPr>
          <w:rFonts w:ascii="Lucida Sans"/>
          <w:color w:val="231F20"/>
          <w:spacing w:val="-5"/>
          <w:sz w:val="8"/>
          <w:lang w:val="es-MX"/>
          <w:rPrChange w:id="470" w:author="Microsoft Office User" w:date="2024-02-07T07:55:00Z">
            <w:rPr>
              <w:rFonts w:ascii="Lucida Sans"/>
              <w:color w:val="231F20"/>
              <w:spacing w:val="-5"/>
              <w:sz w:val="8"/>
            </w:rPr>
          </w:rPrChange>
        </w:rPr>
        <w:t>500</w:t>
      </w:r>
    </w:p>
    <w:p w14:paraId="166E62C4" w14:textId="77777777" w:rsidR="005143EB" w:rsidRPr="009E1E11" w:rsidRDefault="00000000">
      <w:pPr>
        <w:spacing w:before="6" w:line="270" w:lineRule="atLeast"/>
        <w:ind w:left="688" w:hanging="40"/>
        <w:jc w:val="both"/>
        <w:rPr>
          <w:rFonts w:ascii="Lucida Sans"/>
          <w:sz w:val="8"/>
          <w:lang w:val="es-MX"/>
          <w:rPrChange w:id="471" w:author="Microsoft Office User" w:date="2024-02-07T07:55:00Z">
            <w:rPr>
              <w:rFonts w:ascii="Lucida Sans"/>
              <w:sz w:val="8"/>
            </w:rPr>
          </w:rPrChange>
        </w:rPr>
      </w:pPr>
      <w:r w:rsidRPr="009E1E11">
        <w:rPr>
          <w:lang w:val="es-MX"/>
          <w:rPrChange w:id="472" w:author="Microsoft Office User" w:date="2024-02-07T07:55:00Z">
            <w:rPr/>
          </w:rPrChange>
        </w:rPr>
        <w:br w:type="column"/>
      </w:r>
      <w:r w:rsidRPr="009E1E11">
        <w:rPr>
          <w:rFonts w:ascii="Lucida Sans"/>
          <w:color w:val="231F20"/>
          <w:spacing w:val="-4"/>
          <w:sz w:val="8"/>
          <w:lang w:val="es-MX"/>
          <w:rPrChange w:id="473" w:author="Microsoft Office User" w:date="2024-02-07T07:55:00Z">
            <w:rPr>
              <w:rFonts w:ascii="Lucida Sans"/>
              <w:color w:val="231F20"/>
              <w:spacing w:val="-4"/>
              <w:sz w:val="8"/>
            </w:rPr>
          </w:rPrChange>
        </w:rPr>
        <w:t>Meta</w:t>
      </w:r>
      <w:r w:rsidRPr="009E1E11">
        <w:rPr>
          <w:rFonts w:ascii="Lucida Sans"/>
          <w:color w:val="231F20"/>
          <w:spacing w:val="40"/>
          <w:sz w:val="8"/>
          <w:lang w:val="es-MX"/>
          <w:rPrChange w:id="474" w:author="Microsoft Office User" w:date="2024-02-07T07:55:00Z">
            <w:rPr>
              <w:rFonts w:ascii="Lucida Sans"/>
              <w:color w:val="231F20"/>
              <w:spacing w:val="40"/>
              <w:sz w:val="8"/>
            </w:rPr>
          </w:rPrChange>
        </w:rPr>
        <w:t xml:space="preserve"> </w:t>
      </w:r>
      <w:r w:rsidRPr="009E1E11">
        <w:rPr>
          <w:rFonts w:ascii="Lucida Sans"/>
          <w:color w:val="231F20"/>
          <w:spacing w:val="-6"/>
          <w:sz w:val="8"/>
          <w:lang w:val="es-MX"/>
          <w:rPrChange w:id="475" w:author="Microsoft Office User" w:date="2024-02-07T07:55:00Z">
            <w:rPr>
              <w:rFonts w:ascii="Lucida Sans"/>
              <w:color w:val="231F20"/>
              <w:spacing w:val="-6"/>
              <w:sz w:val="8"/>
            </w:rPr>
          </w:rPrChange>
        </w:rPr>
        <w:t>Ana</w:t>
      </w:r>
      <w:r w:rsidRPr="009E1E11">
        <w:rPr>
          <w:rFonts w:ascii="Lucida Sans"/>
          <w:color w:val="231F20"/>
          <w:spacing w:val="40"/>
          <w:sz w:val="8"/>
          <w:lang w:val="es-MX"/>
          <w:rPrChange w:id="476" w:author="Microsoft Office User" w:date="2024-02-07T07:55:00Z">
            <w:rPr>
              <w:rFonts w:ascii="Lucida Sans"/>
              <w:color w:val="231F20"/>
              <w:spacing w:val="40"/>
              <w:sz w:val="8"/>
            </w:rPr>
          </w:rPrChange>
        </w:rPr>
        <w:t xml:space="preserve"> </w:t>
      </w:r>
      <w:r w:rsidRPr="009E1E11">
        <w:rPr>
          <w:rFonts w:ascii="Lucida Sans"/>
          <w:color w:val="231F20"/>
          <w:spacing w:val="-6"/>
          <w:w w:val="90"/>
          <w:sz w:val="8"/>
          <w:lang w:val="es-MX"/>
          <w:rPrChange w:id="477" w:author="Microsoft Office User" w:date="2024-02-07T07:55:00Z">
            <w:rPr>
              <w:rFonts w:ascii="Lucida Sans"/>
              <w:color w:val="231F20"/>
              <w:spacing w:val="-6"/>
              <w:w w:val="90"/>
              <w:sz w:val="8"/>
            </w:rPr>
          </w:rPrChange>
        </w:rPr>
        <w:t>Telo</w:t>
      </w:r>
    </w:p>
    <w:p w14:paraId="23CFB72C" w14:textId="77777777" w:rsidR="005143EB" w:rsidRPr="009E1E11" w:rsidRDefault="00000000">
      <w:pPr>
        <w:rPr>
          <w:rFonts w:ascii="Lucida Sans"/>
          <w:sz w:val="7"/>
          <w:lang w:val="es-MX"/>
          <w:rPrChange w:id="478" w:author="Microsoft Office User" w:date="2024-02-07T07:55:00Z">
            <w:rPr>
              <w:rFonts w:ascii="Lucida Sans"/>
              <w:sz w:val="7"/>
            </w:rPr>
          </w:rPrChange>
        </w:rPr>
      </w:pPr>
      <w:r w:rsidRPr="009E1E11">
        <w:rPr>
          <w:lang w:val="es-MX"/>
          <w:rPrChange w:id="479" w:author="Microsoft Office User" w:date="2024-02-07T07:55:00Z">
            <w:rPr/>
          </w:rPrChange>
        </w:rPr>
        <w:br w:type="column"/>
      </w:r>
    </w:p>
    <w:p w14:paraId="72B2CEC6" w14:textId="77777777" w:rsidR="005143EB" w:rsidRPr="009E1E11" w:rsidRDefault="005143EB">
      <w:pPr>
        <w:pStyle w:val="Textoindependiente"/>
        <w:spacing w:before="9"/>
        <w:rPr>
          <w:rFonts w:ascii="Lucida Sans"/>
          <w:sz w:val="7"/>
          <w:lang w:val="es-MX"/>
          <w:rPrChange w:id="480" w:author="Microsoft Office User" w:date="2024-02-07T07:55:00Z">
            <w:rPr>
              <w:rFonts w:ascii="Lucida Sans"/>
              <w:sz w:val="7"/>
            </w:rPr>
          </w:rPrChange>
        </w:rPr>
      </w:pPr>
    </w:p>
    <w:p w14:paraId="50B3802F" w14:textId="77777777" w:rsidR="005143EB" w:rsidRDefault="00000000">
      <w:pPr>
        <w:tabs>
          <w:tab w:val="left" w:pos="400"/>
          <w:tab w:val="left" w:pos="1500"/>
          <w:tab w:val="left" w:pos="1775"/>
        </w:tabs>
        <w:ind w:left="125"/>
        <w:rPr>
          <w:rFonts w:ascii="Lucida Sans"/>
          <w:sz w:val="8"/>
        </w:rPr>
      </w:pPr>
      <w:r>
        <w:rPr>
          <w:rFonts w:ascii="Lucida Sans"/>
          <w:color w:val="063857"/>
          <w:spacing w:val="-10"/>
          <w:sz w:val="8"/>
        </w:rPr>
        <w:t>0</w:t>
      </w:r>
      <w:r>
        <w:rPr>
          <w:rFonts w:ascii="Lucida Sans"/>
          <w:color w:val="063857"/>
          <w:sz w:val="8"/>
        </w:rPr>
        <w:tab/>
      </w:r>
      <w:proofErr w:type="gramStart"/>
      <w:r>
        <w:rPr>
          <w:rFonts w:ascii="Lucida Sans"/>
          <w:color w:val="063857"/>
          <w:sz w:val="8"/>
        </w:rPr>
        <w:t>0</w:t>
      </w:r>
      <w:r>
        <w:rPr>
          <w:rFonts w:ascii="Lucida Sans"/>
          <w:color w:val="063857"/>
          <w:spacing w:val="51"/>
          <w:sz w:val="8"/>
        </w:rPr>
        <w:t xml:space="preserve">  </w:t>
      </w:r>
      <w:r>
        <w:rPr>
          <w:rFonts w:ascii="Lucida Sans"/>
          <w:color w:val="FEF6F9"/>
          <w:sz w:val="8"/>
        </w:rPr>
        <w:t>0.57</w:t>
      </w:r>
      <w:proofErr w:type="gramEnd"/>
      <w:r>
        <w:rPr>
          <w:rFonts w:ascii="Lucida Sans"/>
          <w:color w:val="FEF6F9"/>
          <w:spacing w:val="76"/>
          <w:sz w:val="8"/>
        </w:rPr>
        <w:t xml:space="preserve"> </w:t>
      </w:r>
      <w:r>
        <w:rPr>
          <w:rFonts w:ascii="Lucida Sans"/>
          <w:color w:val="063857"/>
          <w:sz w:val="8"/>
        </w:rPr>
        <w:t>0.43</w:t>
      </w:r>
      <w:r>
        <w:rPr>
          <w:rFonts w:ascii="Lucida Sans"/>
          <w:color w:val="063857"/>
          <w:spacing w:val="51"/>
          <w:sz w:val="8"/>
        </w:rPr>
        <w:t xml:space="preserve">  </w:t>
      </w: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5"/>
          <w:sz w:val="8"/>
        </w:rPr>
        <w:t>0</w:t>
      </w:r>
    </w:p>
    <w:p w14:paraId="11496777" w14:textId="77777777" w:rsidR="005143EB" w:rsidRDefault="005143EB">
      <w:pPr>
        <w:pStyle w:val="Textoindependiente"/>
        <w:rPr>
          <w:rFonts w:ascii="Lucida Sans"/>
          <w:sz w:val="7"/>
        </w:rPr>
      </w:pPr>
    </w:p>
    <w:p w14:paraId="4812F248" w14:textId="77777777" w:rsidR="005143EB" w:rsidRDefault="005143EB">
      <w:pPr>
        <w:pStyle w:val="Textoindependiente"/>
        <w:spacing w:before="16"/>
        <w:rPr>
          <w:rFonts w:ascii="Lucida Sans"/>
          <w:sz w:val="7"/>
        </w:rPr>
      </w:pPr>
    </w:p>
    <w:p w14:paraId="19E59AE3" w14:textId="77777777" w:rsidR="005143EB" w:rsidRDefault="00000000">
      <w:pPr>
        <w:tabs>
          <w:tab w:val="left" w:pos="400"/>
          <w:tab w:val="left" w:pos="1500"/>
          <w:tab w:val="left" w:pos="1775"/>
        </w:tabs>
        <w:ind w:left="125"/>
        <w:rPr>
          <w:rFonts w:ascii="Lucida Sans"/>
          <w:sz w:val="8"/>
        </w:rPr>
      </w:pPr>
      <w:r>
        <w:rPr>
          <w:rFonts w:ascii="Lucida Sans"/>
          <w:color w:val="063857"/>
          <w:spacing w:val="-10"/>
          <w:sz w:val="8"/>
        </w:rPr>
        <w:t>0</w:t>
      </w:r>
      <w:r>
        <w:rPr>
          <w:rFonts w:ascii="Lucida Sans"/>
          <w:color w:val="063857"/>
          <w:sz w:val="8"/>
        </w:rPr>
        <w:tab/>
      </w:r>
      <w:proofErr w:type="gramStart"/>
      <w:r>
        <w:rPr>
          <w:rFonts w:ascii="Lucida Sans"/>
          <w:color w:val="063857"/>
          <w:sz w:val="8"/>
        </w:rPr>
        <w:t>0</w:t>
      </w:r>
      <w:r>
        <w:rPr>
          <w:rFonts w:ascii="Lucida Sans"/>
          <w:color w:val="063857"/>
          <w:spacing w:val="51"/>
          <w:sz w:val="8"/>
        </w:rPr>
        <w:t xml:space="preserve">  </w:t>
      </w:r>
      <w:r>
        <w:rPr>
          <w:rFonts w:ascii="Lucida Sans"/>
          <w:color w:val="FEF6F9"/>
          <w:sz w:val="8"/>
        </w:rPr>
        <w:t>0.67</w:t>
      </w:r>
      <w:proofErr w:type="gramEnd"/>
      <w:r>
        <w:rPr>
          <w:rFonts w:ascii="Lucida Sans"/>
          <w:color w:val="FEF6F9"/>
          <w:spacing w:val="76"/>
          <w:sz w:val="8"/>
        </w:rPr>
        <w:t xml:space="preserve"> </w:t>
      </w:r>
      <w:r>
        <w:rPr>
          <w:rFonts w:ascii="Lucida Sans"/>
          <w:color w:val="063857"/>
          <w:sz w:val="8"/>
        </w:rPr>
        <w:t>0.33</w:t>
      </w:r>
      <w:r>
        <w:rPr>
          <w:rFonts w:ascii="Lucida Sans"/>
          <w:color w:val="063857"/>
          <w:spacing w:val="51"/>
          <w:sz w:val="8"/>
        </w:rPr>
        <w:t xml:space="preserve">  </w:t>
      </w: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5"/>
          <w:sz w:val="8"/>
        </w:rPr>
        <w:t>0</w:t>
      </w:r>
    </w:p>
    <w:p w14:paraId="1873AB11" w14:textId="77777777" w:rsidR="005143EB" w:rsidRDefault="005143EB">
      <w:pPr>
        <w:pStyle w:val="Textoindependiente"/>
        <w:rPr>
          <w:rFonts w:ascii="Lucida Sans"/>
          <w:sz w:val="7"/>
        </w:rPr>
      </w:pPr>
    </w:p>
    <w:p w14:paraId="28767249" w14:textId="77777777" w:rsidR="005143EB" w:rsidRDefault="005143EB">
      <w:pPr>
        <w:pStyle w:val="Textoindependiente"/>
        <w:spacing w:before="16"/>
        <w:rPr>
          <w:rFonts w:ascii="Lucida Sans"/>
          <w:sz w:val="7"/>
        </w:rPr>
      </w:pPr>
    </w:p>
    <w:p w14:paraId="630B1C74" w14:textId="77777777" w:rsidR="005143EB" w:rsidRDefault="00000000">
      <w:pPr>
        <w:tabs>
          <w:tab w:val="left" w:pos="400"/>
          <w:tab w:val="left" w:pos="675"/>
          <w:tab w:val="left" w:pos="950"/>
          <w:tab w:val="left" w:pos="1225"/>
          <w:tab w:val="left" w:pos="1500"/>
          <w:tab w:val="left" w:pos="1775"/>
        </w:tabs>
        <w:ind w:left="125"/>
        <w:rPr>
          <w:rFonts w:ascii="Lucida Sans"/>
          <w:sz w:val="8"/>
        </w:rPr>
      </w:pP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FEF6F9"/>
          <w:spacing w:val="-15"/>
          <w:sz w:val="8"/>
        </w:rPr>
        <w:t>1</w:t>
      </w:r>
    </w:p>
    <w:p w14:paraId="3C4F8859" w14:textId="77777777" w:rsidR="005143EB" w:rsidRDefault="00000000">
      <w:pPr>
        <w:spacing w:before="16"/>
        <w:rPr>
          <w:rFonts w:ascii="Lucida Sans"/>
          <w:sz w:val="7"/>
        </w:rPr>
      </w:pPr>
      <w:r>
        <w:br w:type="column"/>
      </w:r>
    </w:p>
    <w:p w14:paraId="522EA1FC" w14:textId="77777777" w:rsidR="005143EB" w:rsidRDefault="00000000">
      <w:pPr>
        <w:ind w:left="350"/>
        <w:rPr>
          <w:rFonts w:ascii="Lucida Sans"/>
          <w:sz w:val="8"/>
        </w:rPr>
      </w:pPr>
      <w:r>
        <w:rPr>
          <w:rFonts w:ascii="Lucida Sans"/>
          <w:color w:val="231F20"/>
          <w:spacing w:val="-5"/>
          <w:sz w:val="8"/>
        </w:rPr>
        <w:t>0.4</w:t>
      </w:r>
    </w:p>
    <w:p w14:paraId="620930B6" w14:textId="77777777" w:rsidR="005143EB" w:rsidRDefault="005143EB">
      <w:pPr>
        <w:pStyle w:val="Textoindependiente"/>
        <w:rPr>
          <w:rFonts w:ascii="Lucida Sans"/>
          <w:sz w:val="7"/>
        </w:rPr>
      </w:pPr>
    </w:p>
    <w:p w14:paraId="159EB31A" w14:textId="77777777" w:rsidR="005143EB" w:rsidRDefault="005143EB">
      <w:pPr>
        <w:pStyle w:val="Textoindependiente"/>
        <w:rPr>
          <w:rFonts w:ascii="Lucida Sans"/>
          <w:sz w:val="7"/>
        </w:rPr>
      </w:pPr>
    </w:p>
    <w:p w14:paraId="04499F07" w14:textId="77777777" w:rsidR="005143EB" w:rsidRDefault="005143EB">
      <w:pPr>
        <w:pStyle w:val="Textoindependiente"/>
        <w:spacing w:before="44"/>
        <w:rPr>
          <w:rFonts w:ascii="Lucida Sans"/>
          <w:sz w:val="7"/>
        </w:rPr>
      </w:pPr>
    </w:p>
    <w:p w14:paraId="176673F6" w14:textId="77777777" w:rsidR="005143EB" w:rsidRDefault="00000000">
      <w:pPr>
        <w:ind w:left="350"/>
        <w:rPr>
          <w:rFonts w:ascii="Lucida Sans"/>
          <w:sz w:val="8"/>
        </w:rPr>
      </w:pPr>
      <w:r>
        <w:rPr>
          <w:rFonts w:ascii="Lucida Sans"/>
          <w:color w:val="231F20"/>
          <w:spacing w:val="-5"/>
          <w:sz w:val="8"/>
        </w:rPr>
        <w:t>0.2</w:t>
      </w:r>
    </w:p>
    <w:p w14:paraId="507B627B" w14:textId="77777777" w:rsidR="005143EB" w:rsidRDefault="005143EB">
      <w:pPr>
        <w:rPr>
          <w:rFonts w:ascii="Lucida Sans"/>
          <w:sz w:val="8"/>
        </w:rPr>
        <w:sectPr w:rsidR="005143EB" w:rsidSect="00B23B9E">
          <w:type w:val="continuous"/>
          <w:pgSz w:w="11910" w:h="16840"/>
          <w:pgMar w:top="1920" w:right="660" w:bottom="280" w:left="1680" w:header="720" w:footer="720" w:gutter="0"/>
          <w:cols w:num="5" w:space="720" w:equalWidth="0">
            <w:col w:w="870" w:space="1562"/>
            <w:col w:w="874" w:space="771"/>
            <w:col w:w="830" w:space="39"/>
            <w:col w:w="1822" w:space="40"/>
            <w:col w:w="2762"/>
          </w:cols>
        </w:sectPr>
      </w:pPr>
    </w:p>
    <w:p w14:paraId="287DF8C7" w14:textId="77777777" w:rsidR="005143EB" w:rsidRDefault="00000000">
      <w:pPr>
        <w:spacing w:before="51" w:line="86" w:lineRule="exact"/>
        <w:ind w:right="38"/>
        <w:jc w:val="right"/>
        <w:rPr>
          <w:rFonts w:ascii="Lucida Sans"/>
          <w:sz w:val="8"/>
        </w:rPr>
      </w:pPr>
      <w:r>
        <w:rPr>
          <w:rFonts w:ascii="Lucida Sans"/>
          <w:color w:val="231F20"/>
          <w:spacing w:val="-10"/>
          <w:sz w:val="8"/>
        </w:rPr>
        <w:t>0</w:t>
      </w:r>
    </w:p>
    <w:p w14:paraId="03BDB9F2" w14:textId="77777777" w:rsidR="005143EB" w:rsidRDefault="00000000">
      <w:pPr>
        <w:tabs>
          <w:tab w:val="left" w:pos="839"/>
          <w:tab w:val="left" w:pos="1086"/>
        </w:tabs>
        <w:spacing w:line="86" w:lineRule="exact"/>
        <w:ind w:left="536"/>
        <w:jc w:val="center"/>
        <w:rPr>
          <w:rFonts w:ascii="Lucida Sans"/>
          <w:sz w:val="8"/>
        </w:rPr>
      </w:pPr>
      <w:r>
        <w:rPr>
          <w:rFonts w:ascii="Lucida Sans"/>
          <w:color w:val="231F20"/>
          <w:spacing w:val="-5"/>
          <w:sz w:val="8"/>
        </w:rPr>
        <w:t>G1</w:t>
      </w:r>
      <w:r>
        <w:rPr>
          <w:rFonts w:ascii="Lucida Sans"/>
          <w:color w:val="231F20"/>
          <w:sz w:val="8"/>
        </w:rPr>
        <w:tab/>
      </w:r>
      <w:r>
        <w:rPr>
          <w:rFonts w:ascii="Lucida Sans"/>
          <w:color w:val="231F20"/>
          <w:spacing w:val="-10"/>
          <w:sz w:val="8"/>
        </w:rPr>
        <w:t>S</w:t>
      </w:r>
      <w:r>
        <w:rPr>
          <w:rFonts w:ascii="Lucida Sans"/>
          <w:color w:val="231F20"/>
          <w:sz w:val="8"/>
        </w:rPr>
        <w:tab/>
        <w:t>G</w:t>
      </w:r>
      <w:proofErr w:type="gramStart"/>
      <w:r>
        <w:rPr>
          <w:rFonts w:ascii="Lucida Sans"/>
          <w:color w:val="231F20"/>
          <w:sz w:val="8"/>
        </w:rPr>
        <w:t>2</w:t>
      </w:r>
      <w:r>
        <w:rPr>
          <w:rFonts w:ascii="Lucida Sans"/>
          <w:color w:val="231F20"/>
          <w:spacing w:val="51"/>
          <w:sz w:val="8"/>
        </w:rPr>
        <w:t xml:space="preserve">  </w:t>
      </w:r>
      <w:r>
        <w:rPr>
          <w:rFonts w:ascii="Lucida Sans"/>
          <w:color w:val="231F20"/>
          <w:sz w:val="8"/>
        </w:rPr>
        <w:t>Pro</w:t>
      </w:r>
      <w:proofErr w:type="gramEnd"/>
      <w:r>
        <w:rPr>
          <w:rFonts w:ascii="Lucida Sans"/>
          <w:color w:val="231F20"/>
          <w:spacing w:val="34"/>
          <w:sz w:val="8"/>
        </w:rPr>
        <w:t xml:space="preserve">  </w:t>
      </w:r>
      <w:r>
        <w:rPr>
          <w:rFonts w:ascii="Lucida Sans"/>
          <w:color w:val="231F20"/>
          <w:sz w:val="8"/>
        </w:rPr>
        <w:t>Meta</w:t>
      </w:r>
      <w:r>
        <w:rPr>
          <w:rFonts w:ascii="Lucida Sans"/>
          <w:color w:val="231F20"/>
          <w:spacing w:val="68"/>
          <w:w w:val="150"/>
          <w:sz w:val="8"/>
        </w:rPr>
        <w:t xml:space="preserve"> </w:t>
      </w:r>
      <w:r>
        <w:rPr>
          <w:rFonts w:ascii="Lucida Sans"/>
          <w:color w:val="231F20"/>
          <w:sz w:val="8"/>
        </w:rPr>
        <w:t>Ana</w:t>
      </w:r>
      <w:r>
        <w:rPr>
          <w:rFonts w:ascii="Lucida Sans"/>
          <w:color w:val="231F20"/>
          <w:spacing w:val="37"/>
          <w:sz w:val="8"/>
        </w:rPr>
        <w:t xml:space="preserve">  </w:t>
      </w:r>
      <w:r>
        <w:rPr>
          <w:rFonts w:ascii="Lucida Sans"/>
          <w:color w:val="231F20"/>
          <w:spacing w:val="-4"/>
          <w:sz w:val="8"/>
        </w:rPr>
        <w:t>Telo</w:t>
      </w:r>
    </w:p>
    <w:p w14:paraId="20932F9D" w14:textId="77777777" w:rsidR="005143EB" w:rsidRDefault="00000000">
      <w:pPr>
        <w:spacing w:before="4"/>
        <w:ind w:left="517"/>
        <w:jc w:val="center"/>
        <w:rPr>
          <w:rFonts w:ascii="Lucida Sans"/>
          <w:sz w:val="8"/>
        </w:rPr>
      </w:pPr>
      <w:r>
        <w:rPr>
          <w:rFonts w:ascii="Lucida Sans"/>
          <w:color w:val="231F20"/>
          <w:w w:val="90"/>
          <w:sz w:val="8"/>
        </w:rPr>
        <w:t>Predicted</w:t>
      </w:r>
      <w:r>
        <w:rPr>
          <w:rFonts w:ascii="Lucida Sans"/>
          <w:color w:val="231F20"/>
          <w:spacing w:val="8"/>
          <w:sz w:val="8"/>
        </w:rPr>
        <w:t xml:space="preserve"> </w:t>
      </w:r>
      <w:r>
        <w:rPr>
          <w:rFonts w:ascii="Lucida Sans"/>
          <w:color w:val="231F20"/>
          <w:spacing w:val="-2"/>
          <w:sz w:val="8"/>
        </w:rPr>
        <w:t>label</w:t>
      </w:r>
    </w:p>
    <w:p w14:paraId="49966470" w14:textId="77777777" w:rsidR="005143EB" w:rsidRDefault="005143EB">
      <w:pPr>
        <w:pStyle w:val="Textoindependiente"/>
        <w:spacing w:before="55"/>
        <w:rPr>
          <w:rFonts w:ascii="Lucida Sans"/>
          <w:sz w:val="7"/>
        </w:rPr>
      </w:pPr>
    </w:p>
    <w:p w14:paraId="299804B1" w14:textId="77777777" w:rsidR="005143EB" w:rsidRDefault="00000000">
      <w:pPr>
        <w:spacing w:before="1"/>
        <w:ind w:left="810"/>
        <w:jc w:val="center"/>
        <w:rPr>
          <w:sz w:val="18"/>
        </w:rPr>
      </w:pPr>
      <w:r>
        <w:rPr>
          <w:spacing w:val="-5"/>
          <w:w w:val="110"/>
          <w:sz w:val="18"/>
        </w:rPr>
        <w:t>(a)</w:t>
      </w:r>
    </w:p>
    <w:p w14:paraId="47F8B246" w14:textId="77777777" w:rsidR="005143EB" w:rsidRDefault="00000000">
      <w:pPr>
        <w:spacing w:before="34"/>
        <w:rPr>
          <w:sz w:val="7"/>
        </w:rPr>
      </w:pPr>
      <w:r>
        <w:br w:type="column"/>
      </w:r>
    </w:p>
    <w:p w14:paraId="2ADBF535" w14:textId="77777777" w:rsidR="005143EB" w:rsidRDefault="00000000">
      <w:pPr>
        <w:tabs>
          <w:tab w:val="left" w:pos="1269"/>
          <w:tab w:val="left" w:pos="1516"/>
        </w:tabs>
        <w:spacing w:line="252" w:lineRule="auto"/>
        <w:ind w:left="1573" w:hanging="608"/>
        <w:rPr>
          <w:rFonts w:ascii="Lucida Sans"/>
          <w:sz w:val="8"/>
        </w:rPr>
      </w:pPr>
      <w:r>
        <w:rPr>
          <w:rFonts w:ascii="Lucida Sans"/>
          <w:color w:val="231F20"/>
          <w:spacing w:val="-10"/>
          <w:sz w:val="8"/>
        </w:rPr>
        <w:t>G</w:t>
      </w:r>
      <w:r>
        <w:rPr>
          <w:rFonts w:ascii="Lucida Sans"/>
          <w:color w:val="231F20"/>
          <w:sz w:val="8"/>
        </w:rPr>
        <w:tab/>
      </w:r>
      <w:r>
        <w:rPr>
          <w:rFonts w:ascii="Lucida Sans"/>
          <w:color w:val="231F20"/>
          <w:spacing w:val="-10"/>
          <w:sz w:val="8"/>
        </w:rPr>
        <w:t>S</w:t>
      </w:r>
      <w:r>
        <w:rPr>
          <w:rFonts w:ascii="Lucida Sans"/>
          <w:color w:val="231F20"/>
          <w:sz w:val="8"/>
        </w:rPr>
        <w:tab/>
        <w:t>G2</w:t>
      </w:r>
      <w:r>
        <w:rPr>
          <w:rFonts w:ascii="Lucida Sans"/>
          <w:color w:val="231F20"/>
          <w:spacing w:val="80"/>
          <w:w w:val="150"/>
          <w:sz w:val="8"/>
        </w:rPr>
        <w:t xml:space="preserve"> </w:t>
      </w:r>
      <w:r>
        <w:rPr>
          <w:rFonts w:ascii="Lucida Sans"/>
          <w:color w:val="231F20"/>
          <w:sz w:val="8"/>
        </w:rPr>
        <w:t>Pro</w:t>
      </w:r>
      <w:r>
        <w:rPr>
          <w:rFonts w:ascii="Lucida Sans"/>
          <w:color w:val="231F20"/>
          <w:spacing w:val="78"/>
          <w:sz w:val="8"/>
        </w:rPr>
        <w:t xml:space="preserve"> </w:t>
      </w:r>
      <w:r>
        <w:rPr>
          <w:rFonts w:ascii="Lucida Sans"/>
          <w:color w:val="231F20"/>
          <w:sz w:val="8"/>
        </w:rPr>
        <w:t>Meta</w:t>
      </w:r>
      <w:r>
        <w:rPr>
          <w:rFonts w:ascii="Lucida Sans"/>
          <w:color w:val="231F20"/>
          <w:spacing w:val="68"/>
          <w:sz w:val="8"/>
        </w:rPr>
        <w:t xml:space="preserve"> </w:t>
      </w:r>
      <w:r>
        <w:rPr>
          <w:rFonts w:ascii="Lucida Sans"/>
          <w:color w:val="231F20"/>
          <w:sz w:val="8"/>
        </w:rPr>
        <w:t>Ana</w:t>
      </w:r>
      <w:r>
        <w:rPr>
          <w:rFonts w:ascii="Lucida Sans"/>
          <w:color w:val="231F20"/>
          <w:spacing w:val="84"/>
          <w:sz w:val="8"/>
        </w:rPr>
        <w:t xml:space="preserve"> </w:t>
      </w:r>
      <w:r>
        <w:rPr>
          <w:rFonts w:ascii="Lucida Sans"/>
          <w:color w:val="231F20"/>
          <w:sz w:val="8"/>
        </w:rPr>
        <w:t>Telo</w:t>
      </w:r>
      <w:r>
        <w:rPr>
          <w:rFonts w:ascii="Lucida Sans"/>
          <w:color w:val="231F20"/>
          <w:spacing w:val="40"/>
          <w:sz w:val="8"/>
        </w:rPr>
        <w:t xml:space="preserve"> </w:t>
      </w:r>
      <w:r>
        <w:rPr>
          <w:rFonts w:ascii="Lucida Sans"/>
          <w:color w:val="231F20"/>
          <w:sz w:val="8"/>
        </w:rPr>
        <w:t>Predicted</w:t>
      </w:r>
      <w:r>
        <w:rPr>
          <w:rFonts w:ascii="Lucida Sans"/>
          <w:color w:val="231F20"/>
          <w:spacing w:val="-7"/>
          <w:sz w:val="8"/>
        </w:rPr>
        <w:t xml:space="preserve"> </w:t>
      </w:r>
      <w:r>
        <w:rPr>
          <w:rFonts w:ascii="Lucida Sans"/>
          <w:color w:val="231F20"/>
          <w:sz w:val="8"/>
        </w:rPr>
        <w:t>label</w:t>
      </w:r>
    </w:p>
    <w:p w14:paraId="535ABA8F" w14:textId="77777777" w:rsidR="005143EB" w:rsidRDefault="005143EB">
      <w:pPr>
        <w:pStyle w:val="Textoindependiente"/>
        <w:spacing w:before="51"/>
        <w:rPr>
          <w:rFonts w:ascii="Lucida Sans"/>
          <w:sz w:val="7"/>
        </w:rPr>
      </w:pPr>
    </w:p>
    <w:p w14:paraId="5AB3E4A7" w14:textId="77777777" w:rsidR="005143EB" w:rsidRDefault="00000000">
      <w:pPr>
        <w:ind w:right="623"/>
        <w:jc w:val="right"/>
        <w:rPr>
          <w:sz w:val="18"/>
        </w:rPr>
      </w:pPr>
      <w:r>
        <w:rPr>
          <w:spacing w:val="-5"/>
          <w:w w:val="110"/>
          <w:sz w:val="18"/>
        </w:rPr>
        <w:t>(b)</w:t>
      </w:r>
    </w:p>
    <w:p w14:paraId="4257B94D" w14:textId="77777777" w:rsidR="005143EB" w:rsidRDefault="00000000">
      <w:pPr>
        <w:spacing w:before="51"/>
        <w:ind w:left="303"/>
        <w:rPr>
          <w:rFonts w:ascii="Lucida Sans"/>
          <w:sz w:val="8"/>
        </w:rPr>
      </w:pPr>
      <w:r>
        <w:br w:type="column"/>
      </w:r>
      <w:r>
        <w:rPr>
          <w:rFonts w:ascii="Lucida Sans"/>
          <w:color w:val="231F20"/>
          <w:spacing w:val="-5"/>
          <w:sz w:val="8"/>
        </w:rPr>
        <w:t>0.0</w:t>
      </w:r>
    </w:p>
    <w:p w14:paraId="3A6CA89F" w14:textId="77777777" w:rsidR="005143EB" w:rsidRDefault="005143EB">
      <w:pPr>
        <w:rPr>
          <w:rFonts w:ascii="Lucida Sans"/>
          <w:sz w:val="8"/>
        </w:rPr>
        <w:sectPr w:rsidR="005143EB" w:rsidSect="00B23B9E">
          <w:type w:val="continuous"/>
          <w:pgSz w:w="11910" w:h="16840"/>
          <w:pgMar w:top="1920" w:right="660" w:bottom="280" w:left="1680" w:header="720" w:footer="720" w:gutter="0"/>
          <w:cols w:num="3" w:space="720" w:equalWidth="0">
            <w:col w:w="3168" w:space="909"/>
            <w:col w:w="2738" w:space="39"/>
            <w:col w:w="2716"/>
          </w:cols>
        </w:sectPr>
      </w:pPr>
    </w:p>
    <w:p w14:paraId="758DB9F2" w14:textId="77777777" w:rsidR="005143EB" w:rsidRDefault="00000000">
      <w:pPr>
        <w:pStyle w:val="Textoindependiente"/>
        <w:spacing w:before="157" w:line="213" w:lineRule="auto"/>
        <w:ind w:left="321" w:right="1598"/>
      </w:pPr>
      <w:r>
        <w:rPr>
          <w:b/>
        </w:rPr>
        <w:t>Fig. 4</w:t>
      </w:r>
      <w:r>
        <w:t>: (a) Confusion matrix of the classification of the original dataset. (b) Normal</w:t>
      </w:r>
      <w:del w:id="481" w:author="Microsoft Office User" w:date="2024-02-07T08:33:00Z">
        <w:r w:rsidDel="00E05491">
          <w:delText xml:space="preserve">- </w:delText>
        </w:r>
      </w:del>
      <w:r>
        <w:t>ized confusion matrix of the classification of the original dataset.</w:t>
      </w:r>
    </w:p>
    <w:p w14:paraId="59235F1D" w14:textId="77777777" w:rsidR="005143EB" w:rsidRDefault="005143EB">
      <w:pPr>
        <w:pStyle w:val="Textoindependiente"/>
        <w:spacing w:before="223"/>
      </w:pPr>
    </w:p>
    <w:p w14:paraId="3D04D272" w14:textId="77777777" w:rsidR="005143EB" w:rsidRDefault="00000000">
      <w:pPr>
        <w:pStyle w:val="Textoindependiente"/>
        <w:spacing w:line="213" w:lineRule="auto"/>
        <w:ind w:left="321" w:right="1829" w:firstLine="300"/>
        <w:jc w:val="both"/>
      </w:pPr>
      <w:r>
        <w:t>Due to inherent characteristics in the employed data, such as the disparity in</w:t>
      </w:r>
      <w:r>
        <w:rPr>
          <w:spacing w:val="80"/>
        </w:rPr>
        <w:t xml:space="preserve"> </w:t>
      </w:r>
      <w:r>
        <w:t xml:space="preserve">the number of samples per class and the overall dataset size, the neural network tends to experience overfitting in those classes with higher representation, leading to poor performance and directly impacting the overall model performance. Model </w:t>
      </w:r>
      <w:r>
        <w:rPr>
          <w:spacing w:val="-4"/>
        </w:rPr>
        <w:t>training</w:t>
      </w:r>
      <w:r>
        <w:rPr>
          <w:spacing w:val="-6"/>
        </w:rPr>
        <w:t xml:space="preserve"> </w:t>
      </w:r>
      <w:r>
        <w:rPr>
          <w:spacing w:val="-4"/>
        </w:rPr>
        <w:t>was</w:t>
      </w:r>
      <w:r>
        <w:rPr>
          <w:spacing w:val="-6"/>
        </w:rPr>
        <w:t xml:space="preserve"> </w:t>
      </w:r>
      <w:r>
        <w:rPr>
          <w:spacing w:val="-4"/>
        </w:rPr>
        <w:t>halted</w:t>
      </w:r>
      <w:r>
        <w:rPr>
          <w:spacing w:val="-6"/>
        </w:rPr>
        <w:t xml:space="preserve"> </w:t>
      </w:r>
      <w:r>
        <w:rPr>
          <w:spacing w:val="-4"/>
        </w:rPr>
        <w:t>at</w:t>
      </w:r>
      <w:r>
        <w:rPr>
          <w:spacing w:val="-6"/>
        </w:rPr>
        <w:t xml:space="preserve"> </w:t>
      </w:r>
      <w:r>
        <w:rPr>
          <w:spacing w:val="-4"/>
        </w:rPr>
        <w:t>epoch</w:t>
      </w:r>
      <w:r>
        <w:rPr>
          <w:spacing w:val="-6"/>
        </w:rPr>
        <w:t xml:space="preserve"> </w:t>
      </w:r>
      <w:r>
        <w:rPr>
          <w:spacing w:val="-4"/>
        </w:rPr>
        <w:t>22,</w:t>
      </w:r>
      <w:r>
        <w:rPr>
          <w:spacing w:val="-6"/>
        </w:rPr>
        <w:t xml:space="preserve"> </w:t>
      </w:r>
      <w:r>
        <w:rPr>
          <w:spacing w:val="-4"/>
        </w:rPr>
        <w:t>considering</w:t>
      </w:r>
      <w:r>
        <w:rPr>
          <w:spacing w:val="-6"/>
        </w:rPr>
        <w:t xml:space="preserve"> </w:t>
      </w:r>
      <w:r>
        <w:rPr>
          <w:spacing w:val="-4"/>
        </w:rPr>
        <w:t>the</w:t>
      </w:r>
      <w:r>
        <w:rPr>
          <w:spacing w:val="-6"/>
        </w:rPr>
        <w:t xml:space="preserve"> </w:t>
      </w:r>
      <w:r>
        <w:rPr>
          <w:spacing w:val="-4"/>
        </w:rPr>
        <w:t>observed</w:t>
      </w:r>
      <w:r>
        <w:rPr>
          <w:spacing w:val="-6"/>
        </w:rPr>
        <w:t xml:space="preserve"> </w:t>
      </w:r>
      <w:r>
        <w:rPr>
          <w:spacing w:val="-4"/>
        </w:rPr>
        <w:t>variations</w:t>
      </w:r>
      <w:r>
        <w:rPr>
          <w:spacing w:val="-6"/>
        </w:rPr>
        <w:t xml:space="preserve"> </w:t>
      </w:r>
      <w:r>
        <w:rPr>
          <w:spacing w:val="-4"/>
        </w:rPr>
        <w:t>in</w:t>
      </w:r>
      <w:r>
        <w:rPr>
          <w:spacing w:val="-6"/>
        </w:rPr>
        <w:t xml:space="preserve"> </w:t>
      </w:r>
      <w:r>
        <w:rPr>
          <w:spacing w:val="-4"/>
        </w:rPr>
        <w:t>the</w:t>
      </w:r>
      <w:r>
        <w:rPr>
          <w:spacing w:val="-6"/>
        </w:rPr>
        <w:t xml:space="preserve"> </w:t>
      </w:r>
      <w:r>
        <w:rPr>
          <w:spacing w:val="-4"/>
        </w:rPr>
        <w:t>loss</w:t>
      </w:r>
      <w:r>
        <w:rPr>
          <w:spacing w:val="-6"/>
        </w:rPr>
        <w:t xml:space="preserve"> </w:t>
      </w:r>
      <w:r>
        <w:rPr>
          <w:spacing w:val="-4"/>
        </w:rPr>
        <w:t xml:space="preserve">function </w:t>
      </w:r>
      <w:r>
        <w:t>on the validation data. An increase in the loss function of the validation data is evident, contrary to expectations, and a decrease in accuracy is observed instead of an improvement.</w:t>
      </w:r>
    </w:p>
    <w:p w14:paraId="7D0A435D" w14:textId="5580CE87" w:rsidR="005143EB" w:rsidRDefault="00E05491">
      <w:pPr>
        <w:pStyle w:val="Textoindependiente"/>
        <w:spacing w:line="213" w:lineRule="auto"/>
        <w:ind w:left="321" w:right="1829" w:firstLine="300"/>
        <w:jc w:val="both"/>
      </w:pPr>
      <w:ins w:id="482" w:author="Microsoft Office User" w:date="2024-02-07T08:32:00Z">
        <w:r>
          <w:t>To</w:t>
        </w:r>
      </w:ins>
      <w:del w:id="483" w:author="Microsoft Office User" w:date="2024-02-07T08:32:00Z">
        <w:r w:rsidDel="00E05491">
          <w:delText>In</w:delText>
        </w:r>
        <w:r w:rsidDel="00E05491">
          <w:rPr>
            <w:spacing w:val="-6"/>
          </w:rPr>
          <w:delText xml:space="preserve"> </w:delText>
        </w:r>
        <w:r w:rsidDel="00E05491">
          <w:delText>order</w:delText>
        </w:r>
        <w:r w:rsidDel="00E05491">
          <w:rPr>
            <w:spacing w:val="-6"/>
          </w:rPr>
          <w:delText xml:space="preserve"> </w:delText>
        </w:r>
        <w:r w:rsidDel="00E05491">
          <w:delText>to</w:delText>
        </w:r>
      </w:del>
      <w:r>
        <w:rPr>
          <w:spacing w:val="-6"/>
        </w:rPr>
        <w:t xml:space="preserve"> </w:t>
      </w:r>
      <w:r>
        <w:t>assess</w:t>
      </w:r>
      <w:r>
        <w:rPr>
          <w:spacing w:val="-6"/>
        </w:rPr>
        <w:t xml:space="preserve"> </w:t>
      </w:r>
      <w:r>
        <w:t>the</w:t>
      </w:r>
      <w:r>
        <w:rPr>
          <w:spacing w:val="-6"/>
        </w:rPr>
        <w:t xml:space="preserve"> </w:t>
      </w:r>
      <w:r>
        <w:t>performance</w:t>
      </w:r>
      <w:r>
        <w:rPr>
          <w:spacing w:val="-6"/>
        </w:rPr>
        <w:t xml:space="preserve"> </w:t>
      </w:r>
      <w:r>
        <w:t>of</w:t>
      </w:r>
      <w:r>
        <w:rPr>
          <w:spacing w:val="-6"/>
        </w:rPr>
        <w:t xml:space="preserve"> </w:t>
      </w:r>
      <w:r>
        <w:t>the</w:t>
      </w:r>
      <w:r>
        <w:rPr>
          <w:spacing w:val="-6"/>
        </w:rPr>
        <w:t xml:space="preserve"> </w:t>
      </w:r>
      <w:r>
        <w:t>proposed</w:t>
      </w:r>
      <w:r>
        <w:rPr>
          <w:spacing w:val="-6"/>
        </w:rPr>
        <w:t xml:space="preserve"> </w:t>
      </w:r>
      <w:r>
        <w:t>model,</w:t>
      </w:r>
      <w:r>
        <w:rPr>
          <w:spacing w:val="-6"/>
        </w:rPr>
        <w:t xml:space="preserve"> </w:t>
      </w:r>
      <w:r>
        <w:t>a</w:t>
      </w:r>
      <w:r>
        <w:rPr>
          <w:spacing w:val="-6"/>
        </w:rPr>
        <w:t xml:space="preserve"> </w:t>
      </w:r>
      <w:r>
        <w:t>detailed</w:t>
      </w:r>
      <w:r>
        <w:rPr>
          <w:spacing w:val="-6"/>
        </w:rPr>
        <w:t xml:space="preserve"> </w:t>
      </w:r>
      <w:r>
        <w:t xml:space="preserve">comparison </w:t>
      </w:r>
      <w:r>
        <w:rPr>
          <w:spacing w:val="-2"/>
        </w:rPr>
        <w:t>was</w:t>
      </w:r>
      <w:r>
        <w:rPr>
          <w:spacing w:val="-10"/>
        </w:rPr>
        <w:t xml:space="preserve"> </w:t>
      </w:r>
      <w:r>
        <w:rPr>
          <w:spacing w:val="-2"/>
        </w:rPr>
        <w:t>conducted,</w:t>
      </w:r>
      <w:r>
        <w:rPr>
          <w:spacing w:val="-10"/>
        </w:rPr>
        <w:t xml:space="preserve"> </w:t>
      </w:r>
      <w:r>
        <w:rPr>
          <w:spacing w:val="-2"/>
        </w:rPr>
        <w:t>as</w:t>
      </w:r>
      <w:r>
        <w:rPr>
          <w:spacing w:val="-10"/>
        </w:rPr>
        <w:t xml:space="preserve"> </w:t>
      </w:r>
      <w:r>
        <w:rPr>
          <w:spacing w:val="-2"/>
        </w:rPr>
        <w:t>illustrated</w:t>
      </w:r>
      <w:r>
        <w:rPr>
          <w:spacing w:val="-10"/>
        </w:rPr>
        <w:t xml:space="preserve"> </w:t>
      </w:r>
      <w:r>
        <w:rPr>
          <w:spacing w:val="-2"/>
        </w:rPr>
        <w:t>in</w:t>
      </w:r>
      <w:r>
        <w:rPr>
          <w:spacing w:val="-10"/>
        </w:rPr>
        <w:t xml:space="preserve"> </w:t>
      </w:r>
      <w:r>
        <w:rPr>
          <w:spacing w:val="-2"/>
        </w:rPr>
        <w:t>Table</w:t>
      </w:r>
      <w:r>
        <w:rPr>
          <w:spacing w:val="-10"/>
        </w:rPr>
        <w:t xml:space="preserve"> </w:t>
      </w:r>
      <w:hyperlink w:anchor="_bookmark8" w:history="1">
        <w:r>
          <w:rPr>
            <w:color w:val="0000FF"/>
            <w:spacing w:val="-2"/>
          </w:rPr>
          <w:t>1</w:t>
        </w:r>
      </w:hyperlink>
      <w:r>
        <w:rPr>
          <w:spacing w:val="-2"/>
        </w:rPr>
        <w:t>,</w:t>
      </w:r>
      <w:r>
        <w:rPr>
          <w:spacing w:val="-10"/>
        </w:rPr>
        <w:t xml:space="preserve"> </w:t>
      </w:r>
      <w:r>
        <w:rPr>
          <w:spacing w:val="-2"/>
        </w:rPr>
        <w:t>between</w:t>
      </w:r>
      <w:r>
        <w:rPr>
          <w:spacing w:val="-10"/>
        </w:rPr>
        <w:t xml:space="preserve"> </w:t>
      </w:r>
      <w:r>
        <w:rPr>
          <w:spacing w:val="-2"/>
        </w:rPr>
        <w:t>the</w:t>
      </w:r>
      <w:r>
        <w:rPr>
          <w:spacing w:val="-10"/>
        </w:rPr>
        <w:t xml:space="preserve"> </w:t>
      </w:r>
      <w:r>
        <w:rPr>
          <w:spacing w:val="-2"/>
        </w:rPr>
        <w:t>outcomes</w:t>
      </w:r>
      <w:r>
        <w:rPr>
          <w:spacing w:val="-10"/>
        </w:rPr>
        <w:t xml:space="preserve"> </w:t>
      </w:r>
      <w:r>
        <w:rPr>
          <w:spacing w:val="-2"/>
        </w:rPr>
        <w:t>achieved</w:t>
      </w:r>
      <w:r>
        <w:rPr>
          <w:spacing w:val="-10"/>
        </w:rPr>
        <w:t xml:space="preserve"> </w:t>
      </w:r>
      <w:r>
        <w:rPr>
          <w:spacing w:val="-2"/>
        </w:rPr>
        <w:t>by</w:t>
      </w:r>
      <w:r>
        <w:rPr>
          <w:spacing w:val="-10"/>
        </w:rPr>
        <w:t xml:space="preserve"> </w:t>
      </w:r>
      <w:r>
        <w:rPr>
          <w:spacing w:val="-2"/>
        </w:rPr>
        <w:t>our</w:t>
      </w:r>
      <w:r>
        <w:rPr>
          <w:spacing w:val="-10"/>
        </w:rPr>
        <w:t xml:space="preserve"> </w:t>
      </w:r>
      <w:r>
        <w:rPr>
          <w:spacing w:val="-2"/>
        </w:rPr>
        <w:t xml:space="preserve">model </w:t>
      </w:r>
      <w:r>
        <w:t>and</w:t>
      </w:r>
      <w:r>
        <w:rPr>
          <w:spacing w:val="-10"/>
        </w:rPr>
        <w:t xml:space="preserve"> </w:t>
      </w:r>
      <w:r>
        <w:t>those</w:t>
      </w:r>
      <w:r>
        <w:rPr>
          <w:spacing w:val="-9"/>
        </w:rPr>
        <w:t xml:space="preserve"> </w:t>
      </w:r>
      <w:r>
        <w:t>obtained</w:t>
      </w:r>
      <w:r>
        <w:rPr>
          <w:spacing w:val="-9"/>
        </w:rPr>
        <w:t xml:space="preserve"> </w:t>
      </w:r>
      <w:r>
        <w:t>by</w:t>
      </w:r>
      <w:r>
        <w:rPr>
          <w:spacing w:val="-10"/>
        </w:rPr>
        <w:t xml:space="preserve"> </w:t>
      </w:r>
      <w:r>
        <w:t>Jin</w:t>
      </w:r>
      <w:r>
        <w:rPr>
          <w:spacing w:val="-9"/>
        </w:rPr>
        <w:t xml:space="preserve"> </w:t>
      </w:r>
      <w:ins w:id="484" w:author="Microsoft Office User" w:date="2024-02-07T11:59:00Z">
        <w:r w:rsidR="00A50020">
          <w:t>et al.</w:t>
        </w:r>
      </w:ins>
      <w:del w:id="485" w:author="Microsoft Office User" w:date="2024-02-07T11:59:00Z">
        <w:r w:rsidDel="00A50020">
          <w:delText>et</w:delText>
        </w:r>
        <w:r w:rsidDel="00A50020">
          <w:rPr>
            <w:spacing w:val="-9"/>
          </w:rPr>
          <w:delText xml:space="preserve"> </w:delText>
        </w:r>
        <w:r w:rsidDel="00A50020">
          <w:delText>al</w:delText>
        </w:r>
      </w:del>
      <w:r>
        <w:rPr>
          <w:spacing w:val="-9"/>
        </w:rPr>
        <w:t xml:space="preserve"> </w:t>
      </w:r>
      <w:r>
        <w:t>[</w:t>
      </w:r>
      <w:hyperlink w:anchor="_bookmark20" w:history="1">
        <w:r>
          <w:rPr>
            <w:color w:val="0000FF"/>
          </w:rPr>
          <w:t>8</w:t>
        </w:r>
      </w:hyperlink>
      <w:r>
        <w:t>].</w:t>
      </w:r>
      <w:r>
        <w:rPr>
          <w:spacing w:val="-10"/>
        </w:rPr>
        <w:t xml:space="preserve"> </w:t>
      </w:r>
      <w:ins w:id="486" w:author="Microsoft Office User" w:date="2024-02-07T08:32:00Z">
        <w:r>
          <w:t>This</w:t>
        </w:r>
      </w:ins>
      <w:del w:id="487" w:author="Microsoft Office User" w:date="2024-02-07T08:32:00Z">
        <w:r w:rsidDel="00E05491">
          <w:delText>In</w:delText>
        </w:r>
        <w:r w:rsidDel="00E05491">
          <w:rPr>
            <w:spacing w:val="-9"/>
          </w:rPr>
          <w:delText xml:space="preserve"> </w:delText>
        </w:r>
        <w:r w:rsidDel="00E05491">
          <w:delText>this</w:delText>
        </w:r>
      </w:del>
      <w:r>
        <w:rPr>
          <w:spacing w:val="-9"/>
        </w:rPr>
        <w:t xml:space="preserve"> </w:t>
      </w:r>
      <w:r>
        <w:t>table</w:t>
      </w:r>
      <w:ins w:id="488" w:author="Microsoft Office User" w:date="2024-02-07T08:32:00Z">
        <w:r>
          <w:t xml:space="preserve"> shows</w:t>
        </w:r>
      </w:ins>
      <w:del w:id="489" w:author="Microsoft Office User" w:date="2024-02-07T08:32:00Z">
        <w:r w:rsidDel="00E05491">
          <w:delText>,</w:delText>
        </w:r>
        <w:r w:rsidDel="00E05491">
          <w:rPr>
            <w:spacing w:val="-9"/>
          </w:rPr>
          <w:delText xml:space="preserve"> </w:delText>
        </w:r>
        <w:r w:rsidDel="00E05491">
          <w:delText>it</w:delText>
        </w:r>
        <w:r w:rsidDel="00E05491">
          <w:rPr>
            <w:spacing w:val="-9"/>
          </w:rPr>
          <w:delText xml:space="preserve"> </w:delText>
        </w:r>
        <w:r w:rsidDel="00E05491">
          <w:delText>becomes</w:delText>
        </w:r>
        <w:r w:rsidDel="00E05491">
          <w:rPr>
            <w:spacing w:val="-9"/>
          </w:rPr>
          <w:delText xml:space="preserve"> </w:delText>
        </w:r>
        <w:r w:rsidDel="00E05491">
          <w:delText>evident</w:delText>
        </w:r>
      </w:del>
      <w:r>
        <w:rPr>
          <w:spacing w:val="-10"/>
        </w:rPr>
        <w:t xml:space="preserve"> </w:t>
      </w:r>
      <w:r>
        <w:t>that</w:t>
      </w:r>
      <w:r>
        <w:rPr>
          <w:spacing w:val="-9"/>
        </w:rPr>
        <w:t xml:space="preserve"> </w:t>
      </w:r>
      <w:r>
        <w:t>the</w:t>
      </w:r>
      <w:r>
        <w:rPr>
          <w:spacing w:val="-10"/>
        </w:rPr>
        <w:t xml:space="preserve"> </w:t>
      </w:r>
      <w:r>
        <w:t xml:space="preserve">imbalance in the </w:t>
      </w:r>
      <w:ins w:id="490" w:author="Microsoft Office User" w:date="2024-02-07T08:32:00Z">
        <w:r>
          <w:t>data distribution</w:t>
        </w:r>
      </w:ins>
      <w:del w:id="491" w:author="Microsoft Office User" w:date="2024-02-07T08:32:00Z">
        <w:r w:rsidDel="00E05491">
          <w:delText>distribution of data</w:delText>
        </w:r>
      </w:del>
      <w:r>
        <w:t xml:space="preserve"> per class emerges as a determining factor in the model’s </w:t>
      </w:r>
      <w:r>
        <w:rPr>
          <w:spacing w:val="-2"/>
        </w:rPr>
        <w:t>performance.</w:t>
      </w:r>
      <w:r>
        <w:rPr>
          <w:spacing w:val="-8"/>
        </w:rPr>
        <w:t xml:space="preserve"> </w:t>
      </w:r>
      <w:r>
        <w:rPr>
          <w:spacing w:val="-2"/>
        </w:rPr>
        <w:t>Positive</w:t>
      </w:r>
      <w:r>
        <w:rPr>
          <w:spacing w:val="-8"/>
        </w:rPr>
        <w:t xml:space="preserve"> </w:t>
      </w:r>
      <w:r>
        <w:rPr>
          <w:spacing w:val="-2"/>
        </w:rPr>
        <w:t>outcomes</w:t>
      </w:r>
      <w:r>
        <w:rPr>
          <w:spacing w:val="-8"/>
        </w:rPr>
        <w:t xml:space="preserve"> </w:t>
      </w:r>
      <w:r>
        <w:rPr>
          <w:spacing w:val="-2"/>
        </w:rPr>
        <w:t>stand</w:t>
      </w:r>
      <w:r>
        <w:rPr>
          <w:spacing w:val="-8"/>
        </w:rPr>
        <w:t xml:space="preserve"> </w:t>
      </w:r>
      <w:r>
        <w:rPr>
          <w:spacing w:val="-2"/>
        </w:rPr>
        <w:t>out</w:t>
      </w:r>
      <w:r>
        <w:rPr>
          <w:spacing w:val="-8"/>
        </w:rPr>
        <w:t xml:space="preserve"> </w:t>
      </w:r>
      <w:r>
        <w:rPr>
          <w:spacing w:val="-2"/>
        </w:rPr>
        <w:t>in</w:t>
      </w:r>
      <w:r>
        <w:rPr>
          <w:spacing w:val="-8"/>
        </w:rPr>
        <w:t xml:space="preserve"> </w:t>
      </w:r>
      <w:r>
        <w:rPr>
          <w:spacing w:val="-2"/>
        </w:rPr>
        <w:t>the</w:t>
      </w:r>
      <w:r>
        <w:rPr>
          <w:spacing w:val="-8"/>
        </w:rPr>
        <w:t xml:space="preserve"> </w:t>
      </w:r>
      <w:r>
        <w:rPr>
          <w:spacing w:val="-2"/>
        </w:rPr>
        <w:t>G1,</w:t>
      </w:r>
      <w:r>
        <w:rPr>
          <w:spacing w:val="-8"/>
        </w:rPr>
        <w:t xml:space="preserve"> </w:t>
      </w:r>
      <w:r>
        <w:rPr>
          <w:spacing w:val="-2"/>
        </w:rPr>
        <w:t>G2,</w:t>
      </w:r>
      <w:r>
        <w:rPr>
          <w:spacing w:val="-8"/>
        </w:rPr>
        <w:t xml:space="preserve"> </w:t>
      </w:r>
      <w:r>
        <w:rPr>
          <w:spacing w:val="-2"/>
        </w:rPr>
        <w:t>and</w:t>
      </w:r>
      <w:r>
        <w:rPr>
          <w:spacing w:val="-8"/>
        </w:rPr>
        <w:t xml:space="preserve"> </w:t>
      </w:r>
      <w:r>
        <w:rPr>
          <w:spacing w:val="-2"/>
        </w:rPr>
        <w:t>Telophase</w:t>
      </w:r>
      <w:r>
        <w:rPr>
          <w:spacing w:val="-8"/>
        </w:rPr>
        <w:t xml:space="preserve"> </w:t>
      </w:r>
      <w:r>
        <w:rPr>
          <w:spacing w:val="-2"/>
        </w:rPr>
        <w:t>stages,</w:t>
      </w:r>
      <w:r>
        <w:rPr>
          <w:spacing w:val="-8"/>
        </w:rPr>
        <w:t xml:space="preserve"> </w:t>
      </w:r>
      <w:ins w:id="492" w:author="Microsoft Office User" w:date="2024-02-07T08:33:00Z">
        <w:r>
          <w:rPr>
            <w:spacing w:val="-2"/>
          </w:rPr>
          <w:t>mainly attributable</w:t>
        </w:r>
      </w:ins>
      <w:del w:id="493" w:author="Microsoft Office User" w:date="2024-02-07T08:33:00Z">
        <w:r w:rsidDel="00E05491">
          <w:rPr>
            <w:spacing w:val="-2"/>
          </w:rPr>
          <w:delText xml:space="preserve">largely </w:delText>
        </w:r>
        <w:r w:rsidDel="00E05491">
          <w:delText>attributable</w:delText>
        </w:r>
      </w:del>
      <w:r>
        <w:rPr>
          <w:spacing w:val="26"/>
        </w:rPr>
        <w:t xml:space="preserve"> </w:t>
      </w:r>
      <w:r>
        <w:t>to</w:t>
      </w:r>
      <w:r>
        <w:rPr>
          <w:spacing w:val="25"/>
        </w:rPr>
        <w:t xml:space="preserve"> </w:t>
      </w:r>
      <w:r>
        <w:t>the</w:t>
      </w:r>
      <w:r>
        <w:rPr>
          <w:spacing w:val="27"/>
        </w:rPr>
        <w:t xml:space="preserve"> </w:t>
      </w:r>
      <w:r>
        <w:t>abundance</w:t>
      </w:r>
      <w:r>
        <w:rPr>
          <w:spacing w:val="26"/>
        </w:rPr>
        <w:t xml:space="preserve"> </w:t>
      </w:r>
      <w:r>
        <w:t>of</w:t>
      </w:r>
      <w:r>
        <w:rPr>
          <w:spacing w:val="27"/>
        </w:rPr>
        <w:t xml:space="preserve"> </w:t>
      </w:r>
      <w:r>
        <w:t>data</w:t>
      </w:r>
      <w:r>
        <w:rPr>
          <w:spacing w:val="26"/>
        </w:rPr>
        <w:t xml:space="preserve"> </w:t>
      </w:r>
      <w:r>
        <w:t>and</w:t>
      </w:r>
      <w:r>
        <w:rPr>
          <w:spacing w:val="27"/>
        </w:rPr>
        <w:t xml:space="preserve"> </w:t>
      </w:r>
      <w:r>
        <w:t>the</w:t>
      </w:r>
      <w:r>
        <w:rPr>
          <w:spacing w:val="26"/>
        </w:rPr>
        <w:t xml:space="preserve"> </w:t>
      </w:r>
      <w:r>
        <w:t>clarity</w:t>
      </w:r>
      <w:r>
        <w:rPr>
          <w:spacing w:val="26"/>
        </w:rPr>
        <w:t xml:space="preserve"> </w:t>
      </w:r>
      <w:r>
        <w:t>of</w:t>
      </w:r>
      <w:r>
        <w:rPr>
          <w:spacing w:val="27"/>
        </w:rPr>
        <w:t xml:space="preserve"> </w:t>
      </w:r>
      <w:r>
        <w:t>the</w:t>
      </w:r>
      <w:r>
        <w:rPr>
          <w:spacing w:val="26"/>
        </w:rPr>
        <w:t xml:space="preserve"> </w:t>
      </w:r>
      <w:r>
        <w:t>object</w:t>
      </w:r>
      <w:r>
        <w:rPr>
          <w:spacing w:val="27"/>
        </w:rPr>
        <w:t xml:space="preserve"> </w:t>
      </w:r>
      <w:r>
        <w:t>to</w:t>
      </w:r>
      <w:r>
        <w:rPr>
          <w:spacing w:val="26"/>
        </w:rPr>
        <w:t xml:space="preserve"> </w:t>
      </w:r>
      <w:r>
        <w:t>be</w:t>
      </w:r>
      <w:r>
        <w:rPr>
          <w:spacing w:val="27"/>
        </w:rPr>
        <w:t xml:space="preserve"> </w:t>
      </w:r>
      <w:r>
        <w:rPr>
          <w:spacing w:val="-2"/>
        </w:rPr>
        <w:t>classified</w:t>
      </w:r>
    </w:p>
    <w:p w14:paraId="0DC752D4" w14:textId="77777777" w:rsidR="005143EB" w:rsidRDefault="005143EB">
      <w:pPr>
        <w:pStyle w:val="Textoindependiente"/>
        <w:spacing w:before="73"/>
      </w:pPr>
    </w:p>
    <w:p w14:paraId="32C15539" w14:textId="77777777" w:rsidR="005143EB" w:rsidRDefault="00000000">
      <w:pPr>
        <w:pStyle w:val="Textoindependiente"/>
        <w:ind w:left="545" w:right="2053"/>
        <w:jc w:val="center"/>
      </w:pPr>
      <w:r>
        <w:rPr>
          <w:spacing w:val="-10"/>
        </w:rPr>
        <w:t>9</w:t>
      </w:r>
    </w:p>
    <w:p w14:paraId="3DEF4D1D" w14:textId="77777777" w:rsidR="005143EB" w:rsidRDefault="005143EB">
      <w:pPr>
        <w:jc w:val="center"/>
        <w:sectPr w:rsidR="005143EB" w:rsidSect="00B23B9E">
          <w:type w:val="continuous"/>
          <w:pgSz w:w="11910" w:h="16840"/>
          <w:pgMar w:top="1920" w:right="660" w:bottom="280" w:left="1680" w:header="720" w:footer="720" w:gutter="0"/>
          <w:cols w:space="720"/>
        </w:sectPr>
      </w:pPr>
    </w:p>
    <w:p w14:paraId="206E3079" w14:textId="77777777" w:rsidR="005143EB" w:rsidRDefault="00000000">
      <w:pPr>
        <w:pStyle w:val="Textoindependiente"/>
        <w:spacing w:before="108" w:line="213" w:lineRule="auto"/>
        <w:ind w:left="811" w:right="1339"/>
        <w:jc w:val="both"/>
      </w:pPr>
      <w:r>
        <w:lastRenderedPageBreak/>
        <w:t>in the images, in contrast to other phases of the cell cycle. The metrics reveal a significant difference favoring our model compared to that developed by Jin et al. [</w:t>
      </w:r>
      <w:hyperlink w:anchor="_bookmark20" w:history="1">
        <w:r>
          <w:rPr>
            <w:color w:val="0000FF"/>
          </w:rPr>
          <w:t>8</w:t>
        </w:r>
      </w:hyperlink>
      <w:r>
        <w:t>].</w:t>
      </w:r>
      <w:r>
        <w:rPr>
          <w:spacing w:val="-7"/>
        </w:rPr>
        <w:t xml:space="preserve"> </w:t>
      </w:r>
      <w:r>
        <w:t>This</w:t>
      </w:r>
      <w:r>
        <w:rPr>
          <w:spacing w:val="-7"/>
        </w:rPr>
        <w:t xml:space="preserve"> </w:t>
      </w:r>
      <w:r>
        <w:t>analysis</w:t>
      </w:r>
      <w:r>
        <w:rPr>
          <w:spacing w:val="-7"/>
        </w:rPr>
        <w:t xml:space="preserve"> </w:t>
      </w:r>
      <w:r>
        <w:t>highlights</w:t>
      </w:r>
      <w:r>
        <w:rPr>
          <w:spacing w:val="-7"/>
        </w:rPr>
        <w:t xml:space="preserve"> </w:t>
      </w:r>
      <w:r>
        <w:t>the</w:t>
      </w:r>
      <w:r>
        <w:rPr>
          <w:spacing w:val="-7"/>
        </w:rPr>
        <w:t xml:space="preserve"> </w:t>
      </w:r>
      <w:del w:id="494" w:author="Microsoft Office User" w:date="2024-02-07T08:33:00Z">
        <w:r w:rsidDel="00E05491">
          <w:delText>crucial</w:delText>
        </w:r>
        <w:r w:rsidDel="00E05491">
          <w:rPr>
            <w:spacing w:val="-7"/>
          </w:rPr>
          <w:delText xml:space="preserve"> </w:delText>
        </w:r>
      </w:del>
      <w:r>
        <w:t>importance</w:t>
      </w:r>
      <w:r>
        <w:rPr>
          <w:spacing w:val="-7"/>
        </w:rPr>
        <w:t xml:space="preserve"> </w:t>
      </w:r>
      <w:r>
        <w:t>of</w:t>
      </w:r>
      <w:r>
        <w:rPr>
          <w:spacing w:val="-7"/>
        </w:rPr>
        <w:t xml:space="preserve"> </w:t>
      </w:r>
      <w:r>
        <w:t>managing</w:t>
      </w:r>
      <w:r>
        <w:rPr>
          <w:spacing w:val="-7"/>
        </w:rPr>
        <w:t xml:space="preserve"> </w:t>
      </w:r>
      <w:r>
        <w:t>the</w:t>
      </w:r>
      <w:r>
        <w:rPr>
          <w:spacing w:val="-7"/>
        </w:rPr>
        <w:t xml:space="preserve"> </w:t>
      </w:r>
      <w:r>
        <w:t>imbalance</w:t>
      </w:r>
      <w:r>
        <w:rPr>
          <w:spacing w:val="-7"/>
        </w:rPr>
        <w:t xml:space="preserve"> </w:t>
      </w:r>
      <w:r>
        <w:t>in</w:t>
      </w:r>
      <w:r>
        <w:rPr>
          <w:spacing w:val="-6"/>
        </w:rPr>
        <w:t xml:space="preserve"> </w:t>
      </w:r>
      <w:r>
        <w:t>the quantity of data per class to enhance the model’s generalization. The quality and quantity</w:t>
      </w:r>
      <w:r>
        <w:rPr>
          <w:spacing w:val="-9"/>
        </w:rPr>
        <w:t xml:space="preserve"> </w:t>
      </w:r>
      <w:r>
        <w:t>of</w:t>
      </w:r>
      <w:r>
        <w:rPr>
          <w:spacing w:val="-9"/>
        </w:rPr>
        <w:t xml:space="preserve"> </w:t>
      </w:r>
      <w:r>
        <w:t>available</w:t>
      </w:r>
      <w:r>
        <w:rPr>
          <w:spacing w:val="-9"/>
        </w:rPr>
        <w:t xml:space="preserve"> </w:t>
      </w:r>
      <w:r>
        <w:t>data</w:t>
      </w:r>
      <w:r>
        <w:rPr>
          <w:spacing w:val="-9"/>
        </w:rPr>
        <w:t xml:space="preserve"> </w:t>
      </w:r>
      <w:r>
        <w:t>are</w:t>
      </w:r>
      <w:r>
        <w:rPr>
          <w:spacing w:val="-9"/>
        </w:rPr>
        <w:t xml:space="preserve"> </w:t>
      </w:r>
      <w:r>
        <w:t>fundamental</w:t>
      </w:r>
      <w:r>
        <w:rPr>
          <w:spacing w:val="-9"/>
        </w:rPr>
        <w:t xml:space="preserve"> </w:t>
      </w:r>
      <w:r>
        <w:t>elements</w:t>
      </w:r>
      <w:r>
        <w:rPr>
          <w:spacing w:val="-9"/>
        </w:rPr>
        <w:t xml:space="preserve"> </w:t>
      </w:r>
      <w:r>
        <w:t>that</w:t>
      </w:r>
      <w:r>
        <w:rPr>
          <w:spacing w:val="-9"/>
        </w:rPr>
        <w:t xml:space="preserve"> </w:t>
      </w:r>
      <w:r>
        <w:t>directly</w:t>
      </w:r>
      <w:r>
        <w:rPr>
          <w:spacing w:val="-9"/>
        </w:rPr>
        <w:t xml:space="preserve"> </w:t>
      </w:r>
      <w:r>
        <w:t>impact</w:t>
      </w:r>
      <w:r>
        <w:rPr>
          <w:spacing w:val="-9"/>
        </w:rPr>
        <w:t xml:space="preserve"> </w:t>
      </w:r>
      <w:r>
        <w:t>the</w:t>
      </w:r>
      <w:r>
        <w:rPr>
          <w:spacing w:val="-9"/>
        </w:rPr>
        <w:t xml:space="preserve"> </w:t>
      </w:r>
      <w:r>
        <w:t xml:space="preserve">model’s ability </w:t>
      </w:r>
      <w:ins w:id="495" w:author="Microsoft Office User" w:date="2024-02-07T08:33:00Z">
        <w:r w:rsidR="00E05491">
          <w:t>to classify the various phases of the cell cycle effectively</w:t>
        </w:r>
      </w:ins>
      <w:del w:id="496" w:author="Microsoft Office User" w:date="2024-02-07T08:33:00Z">
        <w:r w:rsidDel="00E05491">
          <w:delText>to effectively classify the various phases of the cell cycle</w:delText>
        </w:r>
      </w:del>
      <w:r>
        <w:t>.</w:t>
      </w:r>
    </w:p>
    <w:p w14:paraId="3E464AC1" w14:textId="77777777" w:rsidR="005143EB" w:rsidRDefault="005143EB">
      <w:pPr>
        <w:pStyle w:val="Textoindependiente"/>
        <w:spacing w:before="177"/>
      </w:pPr>
    </w:p>
    <w:p w14:paraId="29AE9BD1" w14:textId="77777777" w:rsidR="005143EB" w:rsidRDefault="00000000">
      <w:pPr>
        <w:pStyle w:val="Textoindependiente"/>
        <w:spacing w:line="213" w:lineRule="auto"/>
        <w:ind w:left="811" w:right="1339"/>
        <w:jc w:val="both"/>
      </w:pPr>
      <w:bookmarkStart w:id="497" w:name="_bookmark8"/>
      <w:bookmarkEnd w:id="497"/>
      <w:r>
        <w:rPr>
          <w:b/>
        </w:rPr>
        <w:t>Table 1</w:t>
      </w:r>
      <w:r>
        <w:t>:</w:t>
      </w:r>
      <w:r>
        <w:rPr>
          <w:spacing w:val="-6"/>
        </w:rPr>
        <w:t xml:space="preserve"> </w:t>
      </w:r>
      <w:r>
        <w:t>Comparison</w:t>
      </w:r>
      <w:r>
        <w:rPr>
          <w:spacing w:val="-6"/>
        </w:rPr>
        <w:t xml:space="preserve"> </w:t>
      </w:r>
      <w:r>
        <w:t>of</w:t>
      </w:r>
      <w:r>
        <w:rPr>
          <w:spacing w:val="-6"/>
        </w:rPr>
        <w:t xml:space="preserve"> </w:t>
      </w:r>
      <w:r>
        <w:t>the</w:t>
      </w:r>
      <w:r>
        <w:rPr>
          <w:spacing w:val="-6"/>
        </w:rPr>
        <w:t xml:space="preserve"> </w:t>
      </w:r>
      <w:r>
        <w:t>classification</w:t>
      </w:r>
      <w:r>
        <w:rPr>
          <w:spacing w:val="-6"/>
        </w:rPr>
        <w:t xml:space="preserve"> </w:t>
      </w:r>
      <w:r>
        <w:t>results</w:t>
      </w:r>
      <w:r>
        <w:rPr>
          <w:spacing w:val="-6"/>
        </w:rPr>
        <w:t xml:space="preserve"> </w:t>
      </w:r>
      <w:r>
        <w:t>between</w:t>
      </w:r>
      <w:r>
        <w:rPr>
          <w:spacing w:val="-6"/>
        </w:rPr>
        <w:t xml:space="preserve"> </w:t>
      </w:r>
      <w:r>
        <w:t>our</w:t>
      </w:r>
      <w:r>
        <w:rPr>
          <w:spacing w:val="-6"/>
        </w:rPr>
        <w:t xml:space="preserve"> </w:t>
      </w:r>
      <w:r>
        <w:t>model</w:t>
      </w:r>
      <w:r>
        <w:rPr>
          <w:spacing w:val="-6"/>
        </w:rPr>
        <w:t xml:space="preserve"> </w:t>
      </w:r>
      <w:r>
        <w:t>and</w:t>
      </w:r>
      <w:r>
        <w:rPr>
          <w:spacing w:val="-6"/>
        </w:rPr>
        <w:t xml:space="preserve"> </w:t>
      </w:r>
      <w:r>
        <w:t>those</w:t>
      </w:r>
      <w:r>
        <w:rPr>
          <w:spacing w:val="-6"/>
        </w:rPr>
        <w:t xml:space="preserve"> </w:t>
      </w:r>
      <w:r>
        <w:t>of</w:t>
      </w:r>
      <w:r>
        <w:rPr>
          <w:spacing w:val="-6"/>
        </w:rPr>
        <w:t xml:space="preserve"> </w:t>
      </w:r>
      <w:r>
        <w:t>Jin et al., using the original dataset.</w:t>
      </w:r>
    </w:p>
    <w:p w14:paraId="2A9C6244" w14:textId="77777777" w:rsidR="005143EB" w:rsidRDefault="00000000">
      <w:pPr>
        <w:pStyle w:val="Textoindependiente"/>
        <w:spacing w:before="4"/>
        <w:rPr>
          <w:sz w:val="3"/>
        </w:rPr>
      </w:pPr>
      <w:r>
        <w:rPr>
          <w:noProof/>
        </w:rPr>
        <mc:AlternateContent>
          <mc:Choice Requires="wps">
            <w:drawing>
              <wp:anchor distT="0" distB="0" distL="0" distR="0" simplePos="0" relativeHeight="251658286" behindDoc="1" locked="0" layoutInCell="1" allowOverlap="1" wp14:anchorId="1D46873A" wp14:editId="35BE7637">
                <wp:simplePos x="0" y="0"/>
                <wp:positionH relativeFrom="page">
                  <wp:posOffset>1608936</wp:posOffset>
                </wp:positionH>
                <wp:positionV relativeFrom="paragraph">
                  <wp:posOffset>43536</wp:posOffset>
                </wp:positionV>
                <wp:extent cx="4653915" cy="1270"/>
                <wp:effectExtent l="0" t="0" r="0" b="0"/>
                <wp:wrapTopAndBottom/>
                <wp:docPr id="354" name="Graphic 3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53915" cy="1270"/>
                        </a:xfrm>
                        <a:custGeom>
                          <a:avLst/>
                          <a:gdLst/>
                          <a:ahLst/>
                          <a:cxnLst/>
                          <a:rect l="l" t="t" r="r" b="b"/>
                          <a:pathLst>
                            <a:path w="4653915">
                              <a:moveTo>
                                <a:pt x="0" y="0"/>
                              </a:moveTo>
                              <a:lnTo>
                                <a:pt x="4653718" y="0"/>
                              </a:lnTo>
                            </a:path>
                          </a:pathLst>
                        </a:custGeom>
                        <a:ln w="638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4B672F" id="Graphic 354" o:spid="_x0000_s1026" style="position:absolute;margin-left:126.7pt;margin-top:3.45pt;width:366.45pt;height:.1pt;z-index:-251658194;visibility:visible;mso-wrap-style:square;mso-wrap-distance-left:0;mso-wrap-distance-top:0;mso-wrap-distance-right:0;mso-wrap-distance-bottom:0;mso-position-horizontal:absolute;mso-position-horizontal-relative:page;mso-position-vertical:absolute;mso-position-vertical-relative:text;v-text-anchor:top" coordsize="46539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" path="m,l4653718,e" filled="f" strokeweight=".17736mm">
                <v:path arrowok="t"/>
                <w10:wrap type="topAndBottom" anchorx="page"/>
              </v:shape>
            </w:pict>
          </mc:Fallback>
        </mc:AlternateContent>
      </w:r>
    </w:p>
    <w:p w14:paraId="4C728D2A" w14:textId="77777777" w:rsidR="005143EB" w:rsidRDefault="00000000">
      <w:pPr>
        <w:tabs>
          <w:tab w:val="left" w:pos="2721"/>
          <w:tab w:val="left" w:pos="4917"/>
          <w:tab w:val="left" w:pos="7090"/>
        </w:tabs>
        <w:spacing w:before="15" w:line="156" w:lineRule="exact"/>
        <w:ind w:left="1184"/>
        <w:rPr>
          <w:sz w:val="12"/>
        </w:rPr>
      </w:pPr>
      <w:r>
        <w:rPr>
          <w:spacing w:val="-2"/>
          <w:w w:val="105"/>
          <w:sz w:val="12"/>
        </w:rPr>
        <w:t>Phase</w:t>
      </w:r>
      <w:r>
        <w:rPr>
          <w:sz w:val="12"/>
        </w:rPr>
        <w:tab/>
      </w:r>
      <w:r>
        <w:rPr>
          <w:spacing w:val="-2"/>
          <w:w w:val="105"/>
          <w:sz w:val="12"/>
        </w:rPr>
        <w:t>Precision</w:t>
      </w:r>
      <w:r>
        <w:rPr>
          <w:sz w:val="12"/>
        </w:rPr>
        <w:tab/>
      </w:r>
      <w:r>
        <w:rPr>
          <w:spacing w:val="-2"/>
          <w:w w:val="105"/>
          <w:sz w:val="12"/>
        </w:rPr>
        <w:t>Recall</w:t>
      </w:r>
      <w:r>
        <w:rPr>
          <w:sz w:val="12"/>
        </w:rPr>
        <w:tab/>
      </w:r>
      <w:r>
        <w:rPr>
          <w:spacing w:val="-5"/>
          <w:w w:val="105"/>
          <w:sz w:val="12"/>
        </w:rPr>
        <w:t>F1</w:t>
      </w:r>
    </w:p>
    <w:p w14:paraId="619E6284" w14:textId="77777777" w:rsidR="005143EB" w:rsidRDefault="00000000">
      <w:pPr>
        <w:spacing w:after="34" w:line="156" w:lineRule="exact"/>
        <w:ind w:left="1989"/>
        <w:rPr>
          <w:sz w:val="12"/>
        </w:rPr>
      </w:pPr>
      <w:r>
        <w:rPr>
          <w:w w:val="105"/>
          <w:sz w:val="12"/>
        </w:rPr>
        <w:t>Jin</w:t>
      </w:r>
      <w:r>
        <w:rPr>
          <w:spacing w:val="2"/>
          <w:w w:val="105"/>
          <w:sz w:val="12"/>
        </w:rPr>
        <w:t xml:space="preserve"> </w:t>
      </w:r>
      <w:r>
        <w:rPr>
          <w:w w:val="105"/>
          <w:sz w:val="12"/>
        </w:rPr>
        <w:t>et</w:t>
      </w:r>
      <w:r>
        <w:rPr>
          <w:spacing w:val="3"/>
          <w:w w:val="105"/>
          <w:sz w:val="12"/>
        </w:rPr>
        <w:t xml:space="preserve"> </w:t>
      </w:r>
      <w:r>
        <w:rPr>
          <w:w w:val="105"/>
          <w:sz w:val="12"/>
        </w:rPr>
        <w:t>al.’s</w:t>
      </w:r>
      <w:r>
        <w:rPr>
          <w:spacing w:val="3"/>
          <w:w w:val="105"/>
          <w:sz w:val="12"/>
        </w:rPr>
        <w:t xml:space="preserve"> </w:t>
      </w:r>
      <w:proofErr w:type="gramStart"/>
      <w:r>
        <w:rPr>
          <w:w w:val="105"/>
          <w:sz w:val="12"/>
        </w:rPr>
        <w:t>model</w:t>
      </w:r>
      <w:r>
        <w:rPr>
          <w:spacing w:val="31"/>
          <w:w w:val="105"/>
          <w:sz w:val="12"/>
        </w:rPr>
        <w:t xml:space="preserve">  </w:t>
      </w:r>
      <w:r>
        <w:rPr>
          <w:w w:val="105"/>
          <w:sz w:val="12"/>
        </w:rPr>
        <w:t>Proposed</w:t>
      </w:r>
      <w:proofErr w:type="gramEnd"/>
      <w:r>
        <w:rPr>
          <w:spacing w:val="3"/>
          <w:w w:val="105"/>
          <w:sz w:val="12"/>
        </w:rPr>
        <w:t xml:space="preserve"> </w:t>
      </w:r>
      <w:r>
        <w:rPr>
          <w:w w:val="105"/>
          <w:sz w:val="12"/>
        </w:rPr>
        <w:t>model</w:t>
      </w:r>
      <w:r>
        <w:rPr>
          <w:spacing w:val="31"/>
          <w:w w:val="105"/>
          <w:sz w:val="12"/>
        </w:rPr>
        <w:t xml:space="preserve">  </w:t>
      </w:r>
      <w:r>
        <w:rPr>
          <w:w w:val="105"/>
          <w:sz w:val="12"/>
        </w:rPr>
        <w:t>Jin</w:t>
      </w:r>
      <w:r>
        <w:rPr>
          <w:spacing w:val="3"/>
          <w:w w:val="105"/>
          <w:sz w:val="12"/>
        </w:rPr>
        <w:t xml:space="preserve"> </w:t>
      </w:r>
      <w:r>
        <w:rPr>
          <w:w w:val="105"/>
          <w:sz w:val="12"/>
        </w:rPr>
        <w:t>et</w:t>
      </w:r>
      <w:r>
        <w:rPr>
          <w:spacing w:val="3"/>
          <w:w w:val="105"/>
          <w:sz w:val="12"/>
        </w:rPr>
        <w:t xml:space="preserve"> </w:t>
      </w:r>
      <w:r>
        <w:rPr>
          <w:w w:val="105"/>
          <w:sz w:val="12"/>
        </w:rPr>
        <w:t>al.’s</w:t>
      </w:r>
      <w:r>
        <w:rPr>
          <w:spacing w:val="3"/>
          <w:w w:val="105"/>
          <w:sz w:val="12"/>
        </w:rPr>
        <w:t xml:space="preserve"> </w:t>
      </w:r>
      <w:r>
        <w:rPr>
          <w:w w:val="105"/>
          <w:sz w:val="12"/>
        </w:rPr>
        <w:t>model</w:t>
      </w:r>
      <w:r>
        <w:rPr>
          <w:spacing w:val="31"/>
          <w:w w:val="105"/>
          <w:sz w:val="12"/>
        </w:rPr>
        <w:t xml:space="preserve">  </w:t>
      </w:r>
      <w:r>
        <w:rPr>
          <w:w w:val="105"/>
          <w:sz w:val="12"/>
        </w:rPr>
        <w:t>Proposed</w:t>
      </w:r>
      <w:r>
        <w:rPr>
          <w:spacing w:val="3"/>
          <w:w w:val="105"/>
          <w:sz w:val="12"/>
        </w:rPr>
        <w:t xml:space="preserve"> </w:t>
      </w:r>
      <w:r>
        <w:rPr>
          <w:w w:val="105"/>
          <w:sz w:val="12"/>
        </w:rPr>
        <w:t>model</w:t>
      </w:r>
      <w:r>
        <w:rPr>
          <w:spacing w:val="31"/>
          <w:w w:val="105"/>
          <w:sz w:val="12"/>
        </w:rPr>
        <w:t xml:space="preserve">  </w:t>
      </w:r>
      <w:r>
        <w:rPr>
          <w:w w:val="105"/>
          <w:sz w:val="12"/>
        </w:rPr>
        <w:t>Jin</w:t>
      </w:r>
      <w:r>
        <w:rPr>
          <w:spacing w:val="3"/>
          <w:w w:val="105"/>
          <w:sz w:val="12"/>
        </w:rPr>
        <w:t xml:space="preserve"> </w:t>
      </w:r>
      <w:r>
        <w:rPr>
          <w:w w:val="105"/>
          <w:sz w:val="12"/>
        </w:rPr>
        <w:t>et</w:t>
      </w:r>
      <w:r>
        <w:rPr>
          <w:spacing w:val="3"/>
          <w:w w:val="105"/>
          <w:sz w:val="12"/>
        </w:rPr>
        <w:t xml:space="preserve"> </w:t>
      </w:r>
      <w:r>
        <w:rPr>
          <w:w w:val="105"/>
          <w:sz w:val="12"/>
        </w:rPr>
        <w:t>al.’s</w:t>
      </w:r>
      <w:r>
        <w:rPr>
          <w:spacing w:val="3"/>
          <w:w w:val="105"/>
          <w:sz w:val="12"/>
        </w:rPr>
        <w:t xml:space="preserve"> </w:t>
      </w:r>
      <w:r>
        <w:rPr>
          <w:w w:val="105"/>
          <w:sz w:val="12"/>
        </w:rPr>
        <w:t>model</w:t>
      </w:r>
      <w:r>
        <w:rPr>
          <w:spacing w:val="31"/>
          <w:w w:val="105"/>
          <w:sz w:val="12"/>
        </w:rPr>
        <w:t xml:space="preserve">  </w:t>
      </w:r>
      <w:r>
        <w:rPr>
          <w:w w:val="105"/>
          <w:sz w:val="12"/>
        </w:rPr>
        <w:t>Proposed</w:t>
      </w:r>
      <w:r>
        <w:rPr>
          <w:spacing w:val="3"/>
          <w:w w:val="105"/>
          <w:sz w:val="12"/>
        </w:rPr>
        <w:t xml:space="preserve"> </w:t>
      </w:r>
      <w:r>
        <w:rPr>
          <w:spacing w:val="-2"/>
          <w:w w:val="105"/>
          <w:sz w:val="12"/>
        </w:rPr>
        <w:t>model</w:t>
      </w:r>
    </w:p>
    <w:tbl>
      <w:tblPr>
        <w:tblStyle w:val="TableNormal"/>
        <w:tblW w:w="0" w:type="auto"/>
        <w:tblInd w:w="861" w:type="dxa"/>
        <w:tblLayout w:type="fixed"/>
        <w:tblLook w:val="01E0" w:firstRow="1" w:lastRow="1" w:firstColumn="1" w:lastColumn="1" w:noHBand="0" w:noVBand="0"/>
      </w:tblPr>
      <w:tblGrid>
        <w:gridCol w:w="1193"/>
        <w:gridCol w:w="937"/>
        <w:gridCol w:w="1057"/>
        <w:gridCol w:w="1057"/>
        <w:gridCol w:w="1069"/>
        <w:gridCol w:w="1045"/>
        <w:gridCol w:w="970"/>
      </w:tblGrid>
      <w:tr w:rsidR="005143EB" w14:paraId="44F37EAC" w14:textId="77777777">
        <w:trPr>
          <w:trHeight w:val="161"/>
        </w:trPr>
        <w:tc>
          <w:tcPr>
            <w:tcW w:w="1193" w:type="dxa"/>
            <w:tcBorders>
              <w:top w:val="single" w:sz="4" w:space="0" w:color="000000"/>
            </w:tcBorders>
          </w:tcPr>
          <w:p w14:paraId="14364F20" w14:textId="77777777" w:rsidR="005143EB" w:rsidRDefault="00000000">
            <w:pPr>
              <w:pStyle w:val="TableParagraph"/>
              <w:spacing w:before="13"/>
              <w:ind w:right="207"/>
              <w:rPr>
                <w:sz w:val="12"/>
              </w:rPr>
            </w:pPr>
            <w:r>
              <w:rPr>
                <w:spacing w:val="-5"/>
                <w:w w:val="105"/>
                <w:sz w:val="12"/>
              </w:rPr>
              <w:t>G1</w:t>
            </w:r>
          </w:p>
        </w:tc>
        <w:tc>
          <w:tcPr>
            <w:tcW w:w="937" w:type="dxa"/>
            <w:tcBorders>
              <w:top w:val="single" w:sz="4" w:space="0" w:color="000000"/>
            </w:tcBorders>
          </w:tcPr>
          <w:p w14:paraId="02864B0E" w14:textId="77777777" w:rsidR="005143EB" w:rsidRDefault="00000000">
            <w:pPr>
              <w:pStyle w:val="TableParagraph"/>
              <w:spacing w:before="13"/>
              <w:ind w:left="233"/>
              <w:jc w:val="left"/>
              <w:rPr>
                <w:sz w:val="12"/>
              </w:rPr>
            </w:pPr>
            <w:r>
              <w:rPr>
                <w:spacing w:val="-2"/>
                <w:w w:val="105"/>
                <w:sz w:val="12"/>
              </w:rPr>
              <w:t>0.8316</w:t>
            </w:r>
          </w:p>
        </w:tc>
        <w:tc>
          <w:tcPr>
            <w:tcW w:w="1057" w:type="dxa"/>
            <w:tcBorders>
              <w:top w:val="single" w:sz="4" w:space="0" w:color="000000"/>
            </w:tcBorders>
          </w:tcPr>
          <w:p w14:paraId="74FA160C" w14:textId="77777777" w:rsidR="005143EB" w:rsidRDefault="00000000">
            <w:pPr>
              <w:pStyle w:val="TableParagraph"/>
              <w:spacing w:before="13"/>
              <w:rPr>
                <w:b/>
                <w:sz w:val="12"/>
              </w:rPr>
            </w:pPr>
            <w:r>
              <w:rPr>
                <w:b/>
                <w:spacing w:val="-2"/>
                <w:w w:val="120"/>
                <w:sz w:val="12"/>
              </w:rPr>
              <w:t>0.8628</w:t>
            </w:r>
          </w:p>
        </w:tc>
        <w:tc>
          <w:tcPr>
            <w:tcW w:w="1057" w:type="dxa"/>
            <w:tcBorders>
              <w:top w:val="single" w:sz="4" w:space="0" w:color="000000"/>
            </w:tcBorders>
          </w:tcPr>
          <w:p w14:paraId="392CD2E2" w14:textId="77777777" w:rsidR="005143EB" w:rsidRDefault="00000000">
            <w:pPr>
              <w:pStyle w:val="TableParagraph"/>
              <w:spacing w:before="13"/>
              <w:rPr>
                <w:sz w:val="12"/>
              </w:rPr>
            </w:pPr>
            <w:r>
              <w:rPr>
                <w:spacing w:val="-2"/>
                <w:w w:val="105"/>
                <w:sz w:val="12"/>
              </w:rPr>
              <w:t>0.8403</w:t>
            </w:r>
          </w:p>
        </w:tc>
        <w:tc>
          <w:tcPr>
            <w:tcW w:w="1069" w:type="dxa"/>
            <w:tcBorders>
              <w:top w:val="single" w:sz="4" w:space="0" w:color="000000"/>
            </w:tcBorders>
          </w:tcPr>
          <w:p w14:paraId="07A2F0B6" w14:textId="77777777" w:rsidR="005143EB" w:rsidRDefault="00000000">
            <w:pPr>
              <w:pStyle w:val="TableParagraph"/>
              <w:spacing w:before="13"/>
              <w:ind w:left="36" w:right="45"/>
              <w:rPr>
                <w:b/>
                <w:sz w:val="12"/>
              </w:rPr>
            </w:pPr>
            <w:r>
              <w:rPr>
                <w:b/>
                <w:spacing w:val="-2"/>
                <w:w w:val="120"/>
                <w:sz w:val="12"/>
              </w:rPr>
              <w:t>0.9020</w:t>
            </w:r>
          </w:p>
        </w:tc>
        <w:tc>
          <w:tcPr>
            <w:tcW w:w="1045" w:type="dxa"/>
            <w:tcBorders>
              <w:top w:val="single" w:sz="4" w:space="0" w:color="000000"/>
            </w:tcBorders>
          </w:tcPr>
          <w:p w14:paraId="10F929F9" w14:textId="77777777" w:rsidR="005143EB" w:rsidRDefault="00000000">
            <w:pPr>
              <w:pStyle w:val="TableParagraph"/>
              <w:spacing w:before="13"/>
              <w:ind w:right="9"/>
              <w:rPr>
                <w:sz w:val="12"/>
              </w:rPr>
            </w:pPr>
            <w:r>
              <w:rPr>
                <w:spacing w:val="-2"/>
                <w:w w:val="105"/>
                <w:sz w:val="12"/>
              </w:rPr>
              <w:t>0.8359</w:t>
            </w:r>
          </w:p>
        </w:tc>
        <w:tc>
          <w:tcPr>
            <w:tcW w:w="970" w:type="dxa"/>
            <w:tcBorders>
              <w:top w:val="single" w:sz="4" w:space="0" w:color="000000"/>
            </w:tcBorders>
          </w:tcPr>
          <w:p w14:paraId="41CBDD3F" w14:textId="77777777" w:rsidR="005143EB" w:rsidRDefault="00000000">
            <w:pPr>
              <w:pStyle w:val="TableParagraph"/>
              <w:spacing w:before="13"/>
              <w:ind w:left="88"/>
              <w:rPr>
                <w:b/>
                <w:sz w:val="12"/>
              </w:rPr>
            </w:pPr>
            <w:r>
              <w:rPr>
                <w:b/>
                <w:spacing w:val="-2"/>
                <w:w w:val="120"/>
                <w:sz w:val="12"/>
              </w:rPr>
              <w:t>0.8820</w:t>
            </w:r>
          </w:p>
        </w:tc>
      </w:tr>
      <w:tr w:rsidR="005143EB" w14:paraId="73915F35" w14:textId="77777777">
        <w:trPr>
          <w:trHeight w:val="150"/>
        </w:trPr>
        <w:tc>
          <w:tcPr>
            <w:tcW w:w="1193" w:type="dxa"/>
          </w:tcPr>
          <w:p w14:paraId="4C4F5C95" w14:textId="77777777" w:rsidR="005143EB" w:rsidRDefault="00000000">
            <w:pPr>
              <w:pStyle w:val="TableParagraph"/>
              <w:ind w:right="207"/>
              <w:rPr>
                <w:sz w:val="12"/>
              </w:rPr>
            </w:pPr>
            <w:r>
              <w:rPr>
                <w:spacing w:val="-10"/>
                <w:w w:val="110"/>
                <w:sz w:val="12"/>
              </w:rPr>
              <w:t>S</w:t>
            </w:r>
          </w:p>
        </w:tc>
        <w:tc>
          <w:tcPr>
            <w:tcW w:w="937" w:type="dxa"/>
          </w:tcPr>
          <w:p w14:paraId="1B9FA0A4" w14:textId="77777777" w:rsidR="005143EB" w:rsidRDefault="00000000">
            <w:pPr>
              <w:pStyle w:val="TableParagraph"/>
              <w:ind w:left="233"/>
              <w:jc w:val="left"/>
              <w:rPr>
                <w:sz w:val="12"/>
              </w:rPr>
            </w:pPr>
            <w:r>
              <w:rPr>
                <w:spacing w:val="-2"/>
                <w:w w:val="105"/>
                <w:sz w:val="12"/>
              </w:rPr>
              <w:t>0.6765</w:t>
            </w:r>
          </w:p>
        </w:tc>
        <w:tc>
          <w:tcPr>
            <w:tcW w:w="1057" w:type="dxa"/>
          </w:tcPr>
          <w:p w14:paraId="55E26541" w14:textId="77777777" w:rsidR="005143EB" w:rsidRDefault="00000000">
            <w:pPr>
              <w:pStyle w:val="TableParagraph"/>
              <w:rPr>
                <w:b/>
                <w:sz w:val="12"/>
              </w:rPr>
            </w:pPr>
            <w:r>
              <w:rPr>
                <w:b/>
                <w:spacing w:val="-2"/>
                <w:w w:val="120"/>
                <w:sz w:val="12"/>
              </w:rPr>
              <w:t>0.6905</w:t>
            </w:r>
          </w:p>
        </w:tc>
        <w:tc>
          <w:tcPr>
            <w:tcW w:w="1057" w:type="dxa"/>
          </w:tcPr>
          <w:p w14:paraId="695358DC" w14:textId="77777777" w:rsidR="005143EB" w:rsidRDefault="00000000">
            <w:pPr>
              <w:pStyle w:val="TableParagraph"/>
              <w:rPr>
                <w:b/>
                <w:sz w:val="12"/>
              </w:rPr>
            </w:pPr>
            <w:r>
              <w:rPr>
                <w:b/>
                <w:spacing w:val="-2"/>
                <w:w w:val="120"/>
                <w:sz w:val="12"/>
              </w:rPr>
              <w:t>0.7052</w:t>
            </w:r>
          </w:p>
        </w:tc>
        <w:tc>
          <w:tcPr>
            <w:tcW w:w="1069" w:type="dxa"/>
          </w:tcPr>
          <w:p w14:paraId="3D84DF7E" w14:textId="77777777" w:rsidR="005143EB" w:rsidRDefault="00000000">
            <w:pPr>
              <w:pStyle w:val="TableParagraph"/>
              <w:ind w:left="36" w:right="45"/>
              <w:rPr>
                <w:sz w:val="12"/>
              </w:rPr>
            </w:pPr>
            <w:r>
              <w:rPr>
                <w:spacing w:val="-2"/>
                <w:w w:val="105"/>
                <w:sz w:val="12"/>
              </w:rPr>
              <w:t>0.6717</w:t>
            </w:r>
          </w:p>
        </w:tc>
        <w:tc>
          <w:tcPr>
            <w:tcW w:w="1045" w:type="dxa"/>
          </w:tcPr>
          <w:p w14:paraId="2D7EAA02" w14:textId="77777777" w:rsidR="005143EB" w:rsidRDefault="00000000">
            <w:pPr>
              <w:pStyle w:val="TableParagraph"/>
              <w:ind w:right="9"/>
              <w:rPr>
                <w:b/>
                <w:sz w:val="12"/>
              </w:rPr>
            </w:pPr>
            <w:r>
              <w:rPr>
                <w:b/>
                <w:spacing w:val="-2"/>
                <w:w w:val="120"/>
                <w:sz w:val="12"/>
              </w:rPr>
              <w:t>0.6905</w:t>
            </w:r>
          </w:p>
        </w:tc>
        <w:tc>
          <w:tcPr>
            <w:tcW w:w="970" w:type="dxa"/>
          </w:tcPr>
          <w:p w14:paraId="6F4CE245" w14:textId="77777777" w:rsidR="005143EB" w:rsidRDefault="00000000">
            <w:pPr>
              <w:pStyle w:val="TableParagraph"/>
              <w:ind w:left="88"/>
              <w:rPr>
                <w:sz w:val="12"/>
              </w:rPr>
            </w:pPr>
            <w:r>
              <w:rPr>
                <w:spacing w:val="-2"/>
                <w:w w:val="105"/>
                <w:sz w:val="12"/>
              </w:rPr>
              <w:t>0.6810</w:t>
            </w:r>
          </w:p>
        </w:tc>
      </w:tr>
      <w:tr w:rsidR="005143EB" w14:paraId="1BA08011" w14:textId="77777777">
        <w:trPr>
          <w:trHeight w:val="150"/>
        </w:trPr>
        <w:tc>
          <w:tcPr>
            <w:tcW w:w="1193" w:type="dxa"/>
          </w:tcPr>
          <w:p w14:paraId="2AFE750F" w14:textId="77777777" w:rsidR="005143EB" w:rsidRDefault="00000000">
            <w:pPr>
              <w:pStyle w:val="TableParagraph"/>
              <w:ind w:right="207"/>
              <w:rPr>
                <w:sz w:val="12"/>
              </w:rPr>
            </w:pPr>
            <w:r>
              <w:rPr>
                <w:spacing w:val="-5"/>
                <w:w w:val="105"/>
                <w:sz w:val="12"/>
              </w:rPr>
              <w:t>G2</w:t>
            </w:r>
          </w:p>
        </w:tc>
        <w:tc>
          <w:tcPr>
            <w:tcW w:w="937" w:type="dxa"/>
          </w:tcPr>
          <w:p w14:paraId="7EDD7D36" w14:textId="77777777" w:rsidR="005143EB" w:rsidRDefault="00000000">
            <w:pPr>
              <w:pStyle w:val="TableParagraph"/>
              <w:ind w:left="233"/>
              <w:jc w:val="left"/>
              <w:rPr>
                <w:sz w:val="12"/>
              </w:rPr>
            </w:pPr>
            <w:r>
              <w:rPr>
                <w:spacing w:val="-2"/>
                <w:w w:val="105"/>
                <w:sz w:val="12"/>
              </w:rPr>
              <w:t>0.8453</w:t>
            </w:r>
          </w:p>
        </w:tc>
        <w:tc>
          <w:tcPr>
            <w:tcW w:w="1057" w:type="dxa"/>
          </w:tcPr>
          <w:p w14:paraId="12198CBC" w14:textId="77777777" w:rsidR="005143EB" w:rsidRDefault="00000000">
            <w:pPr>
              <w:pStyle w:val="TableParagraph"/>
              <w:rPr>
                <w:b/>
                <w:sz w:val="12"/>
              </w:rPr>
            </w:pPr>
            <w:r>
              <w:rPr>
                <w:b/>
                <w:spacing w:val="-2"/>
                <w:w w:val="120"/>
                <w:sz w:val="12"/>
              </w:rPr>
              <w:t>0.8529</w:t>
            </w:r>
          </w:p>
        </w:tc>
        <w:tc>
          <w:tcPr>
            <w:tcW w:w="1057" w:type="dxa"/>
          </w:tcPr>
          <w:p w14:paraId="7938D58B" w14:textId="77777777" w:rsidR="005143EB" w:rsidRDefault="00000000">
            <w:pPr>
              <w:pStyle w:val="TableParagraph"/>
              <w:rPr>
                <w:sz w:val="12"/>
              </w:rPr>
            </w:pPr>
            <w:r>
              <w:rPr>
                <w:spacing w:val="-2"/>
                <w:w w:val="105"/>
                <w:sz w:val="12"/>
              </w:rPr>
              <w:t>0.8012</w:t>
            </w:r>
          </w:p>
        </w:tc>
        <w:tc>
          <w:tcPr>
            <w:tcW w:w="1069" w:type="dxa"/>
          </w:tcPr>
          <w:p w14:paraId="1465401E" w14:textId="77777777" w:rsidR="005143EB" w:rsidRDefault="00000000">
            <w:pPr>
              <w:pStyle w:val="TableParagraph"/>
              <w:ind w:left="45" w:right="9"/>
              <w:rPr>
                <w:b/>
                <w:sz w:val="12"/>
              </w:rPr>
            </w:pPr>
            <w:r>
              <w:rPr>
                <w:b/>
                <w:spacing w:val="-2"/>
                <w:w w:val="120"/>
                <w:sz w:val="12"/>
              </w:rPr>
              <w:t>0.8395</w:t>
            </w:r>
          </w:p>
        </w:tc>
        <w:tc>
          <w:tcPr>
            <w:tcW w:w="1045" w:type="dxa"/>
          </w:tcPr>
          <w:p w14:paraId="0B5973E0" w14:textId="77777777" w:rsidR="005143EB" w:rsidRDefault="00000000">
            <w:pPr>
              <w:pStyle w:val="TableParagraph"/>
              <w:ind w:right="9"/>
              <w:rPr>
                <w:sz w:val="12"/>
              </w:rPr>
            </w:pPr>
            <w:r>
              <w:rPr>
                <w:spacing w:val="-2"/>
                <w:w w:val="105"/>
                <w:sz w:val="12"/>
              </w:rPr>
              <w:t>0.8241</w:t>
            </w:r>
          </w:p>
        </w:tc>
        <w:tc>
          <w:tcPr>
            <w:tcW w:w="970" w:type="dxa"/>
          </w:tcPr>
          <w:p w14:paraId="01BF1BF7" w14:textId="77777777" w:rsidR="005143EB" w:rsidRDefault="00000000">
            <w:pPr>
              <w:pStyle w:val="TableParagraph"/>
              <w:ind w:left="88"/>
              <w:rPr>
                <w:b/>
                <w:sz w:val="12"/>
              </w:rPr>
            </w:pPr>
            <w:r>
              <w:rPr>
                <w:b/>
                <w:spacing w:val="-2"/>
                <w:w w:val="120"/>
                <w:sz w:val="12"/>
              </w:rPr>
              <w:t>0.8462</w:t>
            </w:r>
          </w:p>
        </w:tc>
      </w:tr>
      <w:tr w:rsidR="005143EB" w14:paraId="2F963D91" w14:textId="77777777">
        <w:trPr>
          <w:trHeight w:val="151"/>
        </w:trPr>
        <w:tc>
          <w:tcPr>
            <w:tcW w:w="1193" w:type="dxa"/>
          </w:tcPr>
          <w:p w14:paraId="775DBB88" w14:textId="77777777" w:rsidR="005143EB" w:rsidRDefault="00000000">
            <w:pPr>
              <w:pStyle w:val="TableParagraph"/>
              <w:ind w:right="207"/>
              <w:rPr>
                <w:sz w:val="12"/>
              </w:rPr>
            </w:pPr>
            <w:r>
              <w:rPr>
                <w:spacing w:val="-2"/>
                <w:sz w:val="12"/>
              </w:rPr>
              <w:t>Prophase</w:t>
            </w:r>
          </w:p>
        </w:tc>
        <w:tc>
          <w:tcPr>
            <w:tcW w:w="937" w:type="dxa"/>
          </w:tcPr>
          <w:p w14:paraId="61F03974" w14:textId="77777777" w:rsidR="005143EB" w:rsidRDefault="00000000">
            <w:pPr>
              <w:pStyle w:val="TableParagraph"/>
              <w:ind w:left="207"/>
              <w:jc w:val="left"/>
              <w:rPr>
                <w:b/>
                <w:sz w:val="12"/>
              </w:rPr>
            </w:pPr>
            <w:r>
              <w:rPr>
                <w:b/>
                <w:spacing w:val="-2"/>
                <w:w w:val="120"/>
                <w:sz w:val="12"/>
              </w:rPr>
              <w:t>0.8521</w:t>
            </w:r>
          </w:p>
        </w:tc>
        <w:tc>
          <w:tcPr>
            <w:tcW w:w="1057" w:type="dxa"/>
          </w:tcPr>
          <w:p w14:paraId="57D90A74" w14:textId="77777777" w:rsidR="005143EB" w:rsidRDefault="00000000">
            <w:pPr>
              <w:pStyle w:val="TableParagraph"/>
              <w:rPr>
                <w:sz w:val="12"/>
              </w:rPr>
            </w:pPr>
            <w:r>
              <w:rPr>
                <w:spacing w:val="-2"/>
                <w:w w:val="105"/>
                <w:sz w:val="12"/>
              </w:rPr>
              <w:t>0.8519</w:t>
            </w:r>
          </w:p>
        </w:tc>
        <w:tc>
          <w:tcPr>
            <w:tcW w:w="1057" w:type="dxa"/>
          </w:tcPr>
          <w:p w14:paraId="3C72F2E3" w14:textId="77777777" w:rsidR="005143EB" w:rsidRDefault="00000000">
            <w:pPr>
              <w:pStyle w:val="TableParagraph"/>
              <w:rPr>
                <w:b/>
                <w:sz w:val="12"/>
              </w:rPr>
            </w:pPr>
            <w:r>
              <w:rPr>
                <w:b/>
                <w:spacing w:val="-2"/>
                <w:w w:val="120"/>
                <w:sz w:val="12"/>
              </w:rPr>
              <w:t>1.0000</w:t>
            </w:r>
          </w:p>
        </w:tc>
        <w:tc>
          <w:tcPr>
            <w:tcW w:w="1069" w:type="dxa"/>
          </w:tcPr>
          <w:p w14:paraId="20DCB3C7" w14:textId="77777777" w:rsidR="005143EB" w:rsidRDefault="00000000">
            <w:pPr>
              <w:pStyle w:val="TableParagraph"/>
              <w:ind w:left="36" w:right="45"/>
              <w:rPr>
                <w:sz w:val="12"/>
              </w:rPr>
            </w:pPr>
            <w:r>
              <w:rPr>
                <w:spacing w:val="-2"/>
                <w:w w:val="105"/>
                <w:sz w:val="12"/>
              </w:rPr>
              <w:t>0.5702</w:t>
            </w:r>
          </w:p>
        </w:tc>
        <w:tc>
          <w:tcPr>
            <w:tcW w:w="1045" w:type="dxa"/>
          </w:tcPr>
          <w:p w14:paraId="4DE98D71" w14:textId="77777777" w:rsidR="005143EB" w:rsidRDefault="00000000">
            <w:pPr>
              <w:pStyle w:val="TableParagraph"/>
              <w:ind w:right="9"/>
              <w:rPr>
                <w:b/>
                <w:sz w:val="12"/>
              </w:rPr>
            </w:pPr>
            <w:r>
              <w:rPr>
                <w:b/>
                <w:spacing w:val="-2"/>
                <w:w w:val="120"/>
                <w:sz w:val="12"/>
              </w:rPr>
              <w:t>0.9202</w:t>
            </w:r>
          </w:p>
        </w:tc>
        <w:tc>
          <w:tcPr>
            <w:tcW w:w="970" w:type="dxa"/>
          </w:tcPr>
          <w:p w14:paraId="13E41214" w14:textId="77777777" w:rsidR="005143EB" w:rsidRDefault="00000000">
            <w:pPr>
              <w:pStyle w:val="TableParagraph"/>
              <w:ind w:left="88"/>
              <w:rPr>
                <w:sz w:val="12"/>
              </w:rPr>
            </w:pPr>
            <w:r>
              <w:rPr>
                <w:spacing w:val="-2"/>
                <w:w w:val="105"/>
                <w:sz w:val="12"/>
              </w:rPr>
              <w:t>0.6832</w:t>
            </w:r>
          </w:p>
        </w:tc>
      </w:tr>
      <w:tr w:rsidR="005143EB" w14:paraId="39199196" w14:textId="77777777">
        <w:trPr>
          <w:trHeight w:val="150"/>
        </w:trPr>
        <w:tc>
          <w:tcPr>
            <w:tcW w:w="1193" w:type="dxa"/>
          </w:tcPr>
          <w:p w14:paraId="31C4B546" w14:textId="77777777" w:rsidR="005143EB" w:rsidRDefault="00000000">
            <w:pPr>
              <w:pStyle w:val="TableParagraph"/>
              <w:spacing w:before="1"/>
              <w:ind w:right="207"/>
              <w:rPr>
                <w:sz w:val="12"/>
              </w:rPr>
            </w:pPr>
            <w:r>
              <w:rPr>
                <w:spacing w:val="-2"/>
                <w:sz w:val="12"/>
              </w:rPr>
              <w:t>Metaphase</w:t>
            </w:r>
          </w:p>
        </w:tc>
        <w:tc>
          <w:tcPr>
            <w:tcW w:w="937" w:type="dxa"/>
          </w:tcPr>
          <w:p w14:paraId="626B10D9" w14:textId="77777777" w:rsidR="005143EB" w:rsidRDefault="00000000">
            <w:pPr>
              <w:pStyle w:val="TableParagraph"/>
              <w:spacing w:before="1"/>
              <w:ind w:left="233"/>
              <w:jc w:val="left"/>
              <w:rPr>
                <w:sz w:val="12"/>
              </w:rPr>
            </w:pPr>
            <w:r>
              <w:rPr>
                <w:spacing w:val="-2"/>
                <w:w w:val="105"/>
                <w:sz w:val="12"/>
              </w:rPr>
              <w:t>0.0000</w:t>
            </w:r>
          </w:p>
        </w:tc>
        <w:tc>
          <w:tcPr>
            <w:tcW w:w="1057" w:type="dxa"/>
          </w:tcPr>
          <w:p w14:paraId="40724D8B" w14:textId="77777777" w:rsidR="005143EB" w:rsidRDefault="00000000">
            <w:pPr>
              <w:pStyle w:val="TableParagraph"/>
              <w:spacing w:before="1"/>
              <w:rPr>
                <w:sz w:val="12"/>
              </w:rPr>
            </w:pPr>
            <w:r>
              <w:rPr>
                <w:spacing w:val="-2"/>
                <w:w w:val="105"/>
                <w:sz w:val="12"/>
              </w:rPr>
              <w:t>0.0000</w:t>
            </w:r>
          </w:p>
        </w:tc>
        <w:tc>
          <w:tcPr>
            <w:tcW w:w="1057" w:type="dxa"/>
          </w:tcPr>
          <w:p w14:paraId="7C1598DF" w14:textId="77777777" w:rsidR="005143EB" w:rsidRDefault="00000000">
            <w:pPr>
              <w:pStyle w:val="TableParagraph"/>
              <w:spacing w:before="1"/>
              <w:rPr>
                <w:sz w:val="12"/>
              </w:rPr>
            </w:pPr>
            <w:r>
              <w:rPr>
                <w:spacing w:val="-2"/>
                <w:w w:val="105"/>
                <w:sz w:val="12"/>
              </w:rPr>
              <w:t>0.0000</w:t>
            </w:r>
          </w:p>
        </w:tc>
        <w:tc>
          <w:tcPr>
            <w:tcW w:w="1069" w:type="dxa"/>
          </w:tcPr>
          <w:p w14:paraId="639698DF" w14:textId="77777777" w:rsidR="005143EB" w:rsidRDefault="00000000">
            <w:pPr>
              <w:pStyle w:val="TableParagraph"/>
              <w:spacing w:before="1"/>
              <w:ind w:left="36" w:right="45"/>
              <w:rPr>
                <w:sz w:val="12"/>
              </w:rPr>
            </w:pPr>
            <w:r>
              <w:rPr>
                <w:spacing w:val="-2"/>
                <w:w w:val="105"/>
                <w:sz w:val="12"/>
              </w:rPr>
              <w:t>0.0000</w:t>
            </w:r>
          </w:p>
        </w:tc>
        <w:tc>
          <w:tcPr>
            <w:tcW w:w="1045" w:type="dxa"/>
          </w:tcPr>
          <w:p w14:paraId="23739894" w14:textId="77777777" w:rsidR="005143EB" w:rsidRDefault="00000000">
            <w:pPr>
              <w:pStyle w:val="TableParagraph"/>
              <w:spacing w:before="1"/>
              <w:ind w:right="9"/>
              <w:rPr>
                <w:sz w:val="12"/>
              </w:rPr>
            </w:pPr>
            <w:r>
              <w:rPr>
                <w:spacing w:val="-2"/>
                <w:w w:val="105"/>
                <w:sz w:val="12"/>
              </w:rPr>
              <w:t>0.0000</w:t>
            </w:r>
          </w:p>
        </w:tc>
        <w:tc>
          <w:tcPr>
            <w:tcW w:w="970" w:type="dxa"/>
          </w:tcPr>
          <w:p w14:paraId="24B11905" w14:textId="77777777" w:rsidR="005143EB" w:rsidRDefault="00000000">
            <w:pPr>
              <w:pStyle w:val="TableParagraph"/>
              <w:spacing w:before="1"/>
              <w:ind w:left="88"/>
              <w:rPr>
                <w:sz w:val="12"/>
              </w:rPr>
            </w:pPr>
            <w:r>
              <w:rPr>
                <w:spacing w:val="-2"/>
                <w:w w:val="105"/>
                <w:sz w:val="12"/>
              </w:rPr>
              <w:t>0.0000</w:t>
            </w:r>
          </w:p>
        </w:tc>
      </w:tr>
      <w:tr w:rsidR="005143EB" w14:paraId="02B7E64F" w14:textId="77777777">
        <w:trPr>
          <w:trHeight w:val="150"/>
        </w:trPr>
        <w:tc>
          <w:tcPr>
            <w:tcW w:w="1193" w:type="dxa"/>
          </w:tcPr>
          <w:p w14:paraId="24F2E6E2" w14:textId="77777777" w:rsidR="005143EB" w:rsidRDefault="00000000">
            <w:pPr>
              <w:pStyle w:val="TableParagraph"/>
              <w:spacing w:line="128" w:lineRule="exact"/>
              <w:ind w:right="207"/>
              <w:rPr>
                <w:sz w:val="12"/>
              </w:rPr>
            </w:pPr>
            <w:r>
              <w:rPr>
                <w:spacing w:val="-2"/>
                <w:sz w:val="12"/>
              </w:rPr>
              <w:t>Anaphase</w:t>
            </w:r>
          </w:p>
        </w:tc>
        <w:tc>
          <w:tcPr>
            <w:tcW w:w="937" w:type="dxa"/>
          </w:tcPr>
          <w:p w14:paraId="15903935" w14:textId="77777777" w:rsidR="005143EB" w:rsidRDefault="00000000">
            <w:pPr>
              <w:pStyle w:val="TableParagraph"/>
              <w:spacing w:line="128" w:lineRule="exact"/>
              <w:ind w:left="233"/>
              <w:jc w:val="left"/>
              <w:rPr>
                <w:sz w:val="12"/>
              </w:rPr>
            </w:pPr>
            <w:r>
              <w:rPr>
                <w:spacing w:val="-2"/>
                <w:w w:val="105"/>
                <w:sz w:val="12"/>
              </w:rPr>
              <w:t>0.0000</w:t>
            </w:r>
          </w:p>
        </w:tc>
        <w:tc>
          <w:tcPr>
            <w:tcW w:w="1057" w:type="dxa"/>
          </w:tcPr>
          <w:p w14:paraId="58EF5635" w14:textId="77777777" w:rsidR="005143EB" w:rsidRDefault="00000000">
            <w:pPr>
              <w:pStyle w:val="TableParagraph"/>
              <w:spacing w:line="128" w:lineRule="exact"/>
              <w:rPr>
                <w:sz w:val="12"/>
              </w:rPr>
            </w:pPr>
            <w:r>
              <w:rPr>
                <w:spacing w:val="-2"/>
                <w:w w:val="105"/>
                <w:sz w:val="12"/>
              </w:rPr>
              <w:t>0.0000</w:t>
            </w:r>
          </w:p>
        </w:tc>
        <w:tc>
          <w:tcPr>
            <w:tcW w:w="1057" w:type="dxa"/>
          </w:tcPr>
          <w:p w14:paraId="70CB12AE" w14:textId="77777777" w:rsidR="005143EB" w:rsidRDefault="00000000">
            <w:pPr>
              <w:pStyle w:val="TableParagraph"/>
              <w:spacing w:line="128" w:lineRule="exact"/>
              <w:rPr>
                <w:sz w:val="12"/>
              </w:rPr>
            </w:pPr>
            <w:r>
              <w:rPr>
                <w:spacing w:val="-2"/>
                <w:w w:val="105"/>
                <w:sz w:val="12"/>
              </w:rPr>
              <w:t>0.0000</w:t>
            </w:r>
          </w:p>
        </w:tc>
        <w:tc>
          <w:tcPr>
            <w:tcW w:w="1069" w:type="dxa"/>
          </w:tcPr>
          <w:p w14:paraId="39989ED6" w14:textId="77777777" w:rsidR="005143EB" w:rsidRDefault="00000000">
            <w:pPr>
              <w:pStyle w:val="TableParagraph"/>
              <w:spacing w:line="128" w:lineRule="exact"/>
              <w:ind w:left="36" w:right="45"/>
              <w:rPr>
                <w:sz w:val="12"/>
              </w:rPr>
            </w:pPr>
            <w:r>
              <w:rPr>
                <w:spacing w:val="-2"/>
                <w:w w:val="105"/>
                <w:sz w:val="12"/>
              </w:rPr>
              <w:t>0.0000</w:t>
            </w:r>
          </w:p>
        </w:tc>
        <w:tc>
          <w:tcPr>
            <w:tcW w:w="1045" w:type="dxa"/>
          </w:tcPr>
          <w:p w14:paraId="2F125AE0" w14:textId="77777777" w:rsidR="005143EB" w:rsidRDefault="00000000">
            <w:pPr>
              <w:pStyle w:val="TableParagraph"/>
              <w:spacing w:line="128" w:lineRule="exact"/>
              <w:ind w:right="9"/>
              <w:rPr>
                <w:sz w:val="12"/>
              </w:rPr>
            </w:pPr>
            <w:r>
              <w:rPr>
                <w:spacing w:val="-2"/>
                <w:w w:val="105"/>
                <w:sz w:val="12"/>
              </w:rPr>
              <w:t>0.0000</w:t>
            </w:r>
          </w:p>
        </w:tc>
        <w:tc>
          <w:tcPr>
            <w:tcW w:w="970" w:type="dxa"/>
          </w:tcPr>
          <w:p w14:paraId="6E3502C3" w14:textId="77777777" w:rsidR="005143EB" w:rsidRDefault="00000000">
            <w:pPr>
              <w:pStyle w:val="TableParagraph"/>
              <w:spacing w:line="128" w:lineRule="exact"/>
              <w:ind w:left="88"/>
              <w:rPr>
                <w:sz w:val="12"/>
              </w:rPr>
            </w:pPr>
            <w:r>
              <w:rPr>
                <w:spacing w:val="-2"/>
                <w:w w:val="105"/>
                <w:sz w:val="12"/>
              </w:rPr>
              <w:t>0.0000</w:t>
            </w:r>
          </w:p>
        </w:tc>
      </w:tr>
      <w:tr w:rsidR="005143EB" w14:paraId="1CA03610" w14:textId="77777777">
        <w:trPr>
          <w:trHeight w:val="151"/>
        </w:trPr>
        <w:tc>
          <w:tcPr>
            <w:tcW w:w="1193" w:type="dxa"/>
          </w:tcPr>
          <w:p w14:paraId="640B14BA" w14:textId="77777777" w:rsidR="005143EB" w:rsidRDefault="00000000">
            <w:pPr>
              <w:pStyle w:val="TableParagraph"/>
              <w:ind w:right="207"/>
              <w:rPr>
                <w:sz w:val="12"/>
              </w:rPr>
            </w:pPr>
            <w:r>
              <w:rPr>
                <w:spacing w:val="-2"/>
                <w:sz w:val="12"/>
              </w:rPr>
              <w:t>Telophase</w:t>
            </w:r>
          </w:p>
        </w:tc>
        <w:tc>
          <w:tcPr>
            <w:tcW w:w="937" w:type="dxa"/>
          </w:tcPr>
          <w:p w14:paraId="18270DF9" w14:textId="77777777" w:rsidR="005143EB" w:rsidRDefault="00000000">
            <w:pPr>
              <w:pStyle w:val="TableParagraph"/>
              <w:ind w:left="233"/>
              <w:jc w:val="left"/>
              <w:rPr>
                <w:sz w:val="12"/>
              </w:rPr>
            </w:pPr>
            <w:r>
              <w:rPr>
                <w:spacing w:val="-2"/>
                <w:w w:val="105"/>
                <w:sz w:val="12"/>
              </w:rPr>
              <w:t>0.0000</w:t>
            </w:r>
          </w:p>
        </w:tc>
        <w:tc>
          <w:tcPr>
            <w:tcW w:w="1057" w:type="dxa"/>
          </w:tcPr>
          <w:p w14:paraId="2D4FD13D" w14:textId="77777777" w:rsidR="005143EB" w:rsidRDefault="00000000">
            <w:pPr>
              <w:pStyle w:val="TableParagraph"/>
              <w:rPr>
                <w:b/>
                <w:sz w:val="12"/>
              </w:rPr>
            </w:pPr>
            <w:r>
              <w:rPr>
                <w:b/>
                <w:spacing w:val="-2"/>
                <w:w w:val="120"/>
                <w:sz w:val="12"/>
              </w:rPr>
              <w:t>1.0000</w:t>
            </w:r>
          </w:p>
        </w:tc>
        <w:tc>
          <w:tcPr>
            <w:tcW w:w="1057" w:type="dxa"/>
          </w:tcPr>
          <w:p w14:paraId="6A1AEB72" w14:textId="77777777" w:rsidR="005143EB" w:rsidRDefault="00000000">
            <w:pPr>
              <w:pStyle w:val="TableParagraph"/>
              <w:rPr>
                <w:sz w:val="12"/>
              </w:rPr>
            </w:pPr>
            <w:r>
              <w:rPr>
                <w:spacing w:val="-2"/>
                <w:w w:val="105"/>
                <w:sz w:val="12"/>
              </w:rPr>
              <w:t>0.0000</w:t>
            </w:r>
          </w:p>
        </w:tc>
        <w:tc>
          <w:tcPr>
            <w:tcW w:w="1069" w:type="dxa"/>
          </w:tcPr>
          <w:p w14:paraId="25C76FE6" w14:textId="77777777" w:rsidR="005143EB" w:rsidRDefault="00000000">
            <w:pPr>
              <w:pStyle w:val="TableParagraph"/>
              <w:ind w:left="36" w:right="45"/>
              <w:rPr>
                <w:b/>
                <w:sz w:val="12"/>
              </w:rPr>
            </w:pPr>
            <w:r>
              <w:rPr>
                <w:b/>
                <w:spacing w:val="-2"/>
                <w:w w:val="120"/>
                <w:sz w:val="12"/>
              </w:rPr>
              <w:t>1.0000</w:t>
            </w:r>
          </w:p>
        </w:tc>
        <w:tc>
          <w:tcPr>
            <w:tcW w:w="1045" w:type="dxa"/>
          </w:tcPr>
          <w:p w14:paraId="6F1C8B37" w14:textId="77777777" w:rsidR="005143EB" w:rsidRDefault="00000000">
            <w:pPr>
              <w:pStyle w:val="TableParagraph"/>
              <w:ind w:right="9"/>
              <w:rPr>
                <w:sz w:val="12"/>
              </w:rPr>
            </w:pPr>
            <w:r>
              <w:rPr>
                <w:spacing w:val="-2"/>
                <w:w w:val="105"/>
                <w:sz w:val="12"/>
              </w:rPr>
              <w:t>0.0000</w:t>
            </w:r>
          </w:p>
        </w:tc>
        <w:tc>
          <w:tcPr>
            <w:tcW w:w="970" w:type="dxa"/>
          </w:tcPr>
          <w:p w14:paraId="3515B3D1" w14:textId="77777777" w:rsidR="005143EB" w:rsidRDefault="00000000">
            <w:pPr>
              <w:pStyle w:val="TableParagraph"/>
              <w:ind w:left="88"/>
              <w:rPr>
                <w:b/>
                <w:sz w:val="12"/>
              </w:rPr>
            </w:pPr>
            <w:r>
              <w:rPr>
                <w:b/>
                <w:spacing w:val="-2"/>
                <w:w w:val="120"/>
                <w:sz w:val="12"/>
              </w:rPr>
              <w:t>1.0000</w:t>
            </w:r>
          </w:p>
        </w:tc>
      </w:tr>
      <w:tr w:rsidR="005143EB" w14:paraId="2BBB90CC" w14:textId="77777777">
        <w:trPr>
          <w:trHeight w:val="210"/>
        </w:trPr>
        <w:tc>
          <w:tcPr>
            <w:tcW w:w="1193" w:type="dxa"/>
            <w:tcBorders>
              <w:bottom w:val="single" w:sz="4" w:space="0" w:color="000000"/>
            </w:tcBorders>
          </w:tcPr>
          <w:p w14:paraId="4946D52F" w14:textId="77777777" w:rsidR="005143EB" w:rsidRDefault="00000000">
            <w:pPr>
              <w:pStyle w:val="TableParagraph"/>
              <w:spacing w:line="240" w:lineRule="auto"/>
              <w:ind w:left="-1" w:right="206"/>
              <w:rPr>
                <w:sz w:val="12"/>
              </w:rPr>
            </w:pPr>
            <w:r>
              <w:rPr>
                <w:sz w:val="12"/>
              </w:rPr>
              <w:t xml:space="preserve">Weighted </w:t>
            </w:r>
            <w:r>
              <w:rPr>
                <w:spacing w:val="-5"/>
                <w:sz w:val="12"/>
              </w:rPr>
              <w:t>Average</w:t>
            </w:r>
          </w:p>
        </w:tc>
        <w:tc>
          <w:tcPr>
            <w:tcW w:w="937" w:type="dxa"/>
            <w:tcBorders>
              <w:bottom w:val="single" w:sz="4" w:space="0" w:color="000000"/>
            </w:tcBorders>
          </w:tcPr>
          <w:p w14:paraId="3D6D4FF4" w14:textId="77777777" w:rsidR="005143EB" w:rsidRDefault="00000000">
            <w:pPr>
              <w:pStyle w:val="TableParagraph"/>
              <w:spacing w:line="240" w:lineRule="auto"/>
              <w:ind w:left="233"/>
              <w:jc w:val="left"/>
              <w:rPr>
                <w:sz w:val="12"/>
              </w:rPr>
            </w:pPr>
            <w:r>
              <w:rPr>
                <w:spacing w:val="-2"/>
                <w:w w:val="105"/>
                <w:sz w:val="12"/>
              </w:rPr>
              <w:t>0.7835</w:t>
            </w:r>
          </w:p>
        </w:tc>
        <w:tc>
          <w:tcPr>
            <w:tcW w:w="1057" w:type="dxa"/>
            <w:tcBorders>
              <w:bottom w:val="single" w:sz="4" w:space="0" w:color="000000"/>
            </w:tcBorders>
          </w:tcPr>
          <w:p w14:paraId="25A1225A" w14:textId="77777777" w:rsidR="005143EB" w:rsidRDefault="00000000">
            <w:pPr>
              <w:pStyle w:val="TableParagraph"/>
              <w:spacing w:line="240" w:lineRule="auto"/>
              <w:rPr>
                <w:b/>
                <w:sz w:val="12"/>
              </w:rPr>
            </w:pPr>
            <w:r>
              <w:rPr>
                <w:b/>
                <w:spacing w:val="-2"/>
                <w:w w:val="120"/>
                <w:sz w:val="12"/>
              </w:rPr>
              <w:t>0.8117</w:t>
            </w:r>
          </w:p>
        </w:tc>
        <w:tc>
          <w:tcPr>
            <w:tcW w:w="1057" w:type="dxa"/>
            <w:tcBorders>
              <w:bottom w:val="single" w:sz="4" w:space="0" w:color="000000"/>
            </w:tcBorders>
          </w:tcPr>
          <w:p w14:paraId="31AFA0F3" w14:textId="77777777" w:rsidR="005143EB" w:rsidRDefault="00000000">
            <w:pPr>
              <w:pStyle w:val="TableParagraph"/>
              <w:spacing w:line="240" w:lineRule="auto"/>
              <w:rPr>
                <w:sz w:val="12"/>
              </w:rPr>
            </w:pPr>
            <w:r>
              <w:rPr>
                <w:spacing w:val="-2"/>
                <w:w w:val="105"/>
                <w:sz w:val="12"/>
              </w:rPr>
              <w:t>0.7844</w:t>
            </w:r>
          </w:p>
        </w:tc>
        <w:tc>
          <w:tcPr>
            <w:tcW w:w="1069" w:type="dxa"/>
            <w:tcBorders>
              <w:bottom w:val="single" w:sz="4" w:space="0" w:color="000000"/>
            </w:tcBorders>
          </w:tcPr>
          <w:p w14:paraId="39BE6458" w14:textId="77777777" w:rsidR="005143EB" w:rsidRDefault="00000000">
            <w:pPr>
              <w:pStyle w:val="TableParagraph"/>
              <w:spacing w:line="240" w:lineRule="auto"/>
              <w:ind w:left="36" w:right="45"/>
              <w:rPr>
                <w:b/>
                <w:sz w:val="12"/>
              </w:rPr>
            </w:pPr>
            <w:r>
              <w:rPr>
                <w:b/>
                <w:spacing w:val="-2"/>
                <w:w w:val="120"/>
                <w:sz w:val="12"/>
              </w:rPr>
              <w:t>0.8152</w:t>
            </w:r>
          </w:p>
        </w:tc>
        <w:tc>
          <w:tcPr>
            <w:tcW w:w="1045" w:type="dxa"/>
            <w:tcBorders>
              <w:bottom w:val="single" w:sz="4" w:space="0" w:color="000000"/>
            </w:tcBorders>
          </w:tcPr>
          <w:p w14:paraId="581C442E" w14:textId="77777777" w:rsidR="005143EB" w:rsidRDefault="00000000">
            <w:pPr>
              <w:pStyle w:val="TableParagraph"/>
              <w:spacing w:line="240" w:lineRule="auto"/>
              <w:ind w:right="9"/>
              <w:rPr>
                <w:sz w:val="12"/>
              </w:rPr>
            </w:pPr>
            <w:r>
              <w:rPr>
                <w:spacing w:val="-2"/>
                <w:w w:val="105"/>
                <w:sz w:val="12"/>
              </w:rPr>
              <w:t>0.7853</w:t>
            </w:r>
          </w:p>
        </w:tc>
        <w:tc>
          <w:tcPr>
            <w:tcW w:w="970" w:type="dxa"/>
            <w:tcBorders>
              <w:bottom w:val="single" w:sz="4" w:space="0" w:color="000000"/>
            </w:tcBorders>
          </w:tcPr>
          <w:p w14:paraId="4F708C1A" w14:textId="77777777" w:rsidR="005143EB" w:rsidRDefault="00000000">
            <w:pPr>
              <w:pStyle w:val="TableParagraph"/>
              <w:spacing w:line="240" w:lineRule="auto"/>
              <w:ind w:left="88"/>
              <w:rPr>
                <w:b/>
                <w:sz w:val="12"/>
              </w:rPr>
            </w:pPr>
            <w:r>
              <w:rPr>
                <w:b/>
                <w:spacing w:val="-2"/>
                <w:w w:val="120"/>
                <w:sz w:val="12"/>
              </w:rPr>
              <w:t>0.8127</w:t>
            </w:r>
          </w:p>
        </w:tc>
      </w:tr>
    </w:tbl>
    <w:p w14:paraId="55AEA34C" w14:textId="77777777" w:rsidR="005143EB" w:rsidRDefault="005143EB">
      <w:pPr>
        <w:pStyle w:val="Textoindependiente"/>
        <w:rPr>
          <w:sz w:val="12"/>
        </w:rPr>
      </w:pPr>
    </w:p>
    <w:p w14:paraId="27BB7580" w14:textId="77777777" w:rsidR="005143EB" w:rsidRDefault="005143EB">
      <w:pPr>
        <w:pStyle w:val="Textoindependiente"/>
        <w:rPr>
          <w:sz w:val="12"/>
        </w:rPr>
      </w:pPr>
    </w:p>
    <w:p w14:paraId="5D976FA3" w14:textId="77777777" w:rsidR="005143EB" w:rsidRDefault="005143EB">
      <w:pPr>
        <w:pStyle w:val="Textoindependiente"/>
        <w:rPr>
          <w:sz w:val="12"/>
        </w:rPr>
      </w:pPr>
    </w:p>
    <w:p w14:paraId="15A2ACA4" w14:textId="77777777" w:rsidR="005143EB" w:rsidRDefault="005143EB">
      <w:pPr>
        <w:pStyle w:val="Textoindependiente"/>
        <w:spacing w:before="29"/>
        <w:rPr>
          <w:sz w:val="12"/>
        </w:rPr>
      </w:pPr>
    </w:p>
    <w:p w14:paraId="1CC5BCB0" w14:textId="77777777" w:rsidR="005143EB" w:rsidRDefault="00000000">
      <w:pPr>
        <w:pStyle w:val="Ttulo2"/>
        <w:numPr>
          <w:ilvl w:val="1"/>
          <w:numId w:val="2"/>
        </w:numPr>
        <w:tabs>
          <w:tab w:val="left" w:pos="1277"/>
        </w:tabs>
        <w:spacing w:line="206" w:lineRule="auto"/>
        <w:ind w:right="2270"/>
        <w:jc w:val="left"/>
      </w:pPr>
      <w:bookmarkStart w:id="498" w:name="Results_of_the_CNN_architecture_trained_"/>
      <w:bookmarkEnd w:id="498"/>
      <w:r>
        <w:rPr>
          <w:w w:val="105"/>
        </w:rPr>
        <w:t>Results of the CNN architecture trained with data</w:t>
      </w:r>
      <w:r>
        <w:rPr>
          <w:spacing w:val="80"/>
          <w:w w:val="105"/>
        </w:rPr>
        <w:t xml:space="preserve"> </w:t>
      </w:r>
      <w:r>
        <w:rPr>
          <w:spacing w:val="-2"/>
          <w:w w:val="105"/>
        </w:rPr>
        <w:t>augmentation</w:t>
      </w:r>
    </w:p>
    <w:p w14:paraId="68E46CC0" w14:textId="5FE06F31" w:rsidR="005143EB" w:rsidRDefault="00000000">
      <w:pPr>
        <w:pStyle w:val="Textoindependiente"/>
        <w:spacing w:before="112" w:line="213" w:lineRule="auto"/>
        <w:ind w:left="811" w:right="1339"/>
        <w:jc w:val="both"/>
      </w:pPr>
      <w:del w:id="499" w:author="Microsoft Office User" w:date="2024-02-07T12:00:00Z">
        <w:r w:rsidDel="00A50020">
          <w:rPr>
            <w:spacing w:val="-2"/>
          </w:rPr>
          <w:delText>To</w:delText>
        </w:r>
        <w:r w:rsidDel="00A50020">
          <w:rPr>
            <w:spacing w:val="-5"/>
          </w:rPr>
          <w:delText xml:space="preserve"> </w:delText>
        </w:r>
        <w:r w:rsidDel="00A50020">
          <w:rPr>
            <w:spacing w:val="-2"/>
          </w:rPr>
          <w:delText>address</w:delText>
        </w:r>
        <w:r w:rsidDel="00A50020">
          <w:rPr>
            <w:spacing w:val="-5"/>
          </w:rPr>
          <w:delText xml:space="preserve"> </w:delText>
        </w:r>
        <w:r w:rsidDel="00A50020">
          <w:rPr>
            <w:spacing w:val="-2"/>
          </w:rPr>
          <w:delText>the</w:delText>
        </w:r>
        <w:r w:rsidDel="00A50020">
          <w:rPr>
            <w:spacing w:val="-5"/>
          </w:rPr>
          <w:delText xml:space="preserve"> </w:delText>
        </w:r>
        <w:r w:rsidDel="00A50020">
          <w:rPr>
            <w:spacing w:val="-2"/>
          </w:rPr>
          <w:delText>data</w:delText>
        </w:r>
        <w:r w:rsidDel="00A50020">
          <w:rPr>
            <w:spacing w:val="-5"/>
          </w:rPr>
          <w:delText xml:space="preserve"> </w:delText>
        </w:r>
        <w:r w:rsidDel="00A50020">
          <w:rPr>
            <w:spacing w:val="-2"/>
          </w:rPr>
          <w:delText>imbalance,</w:delText>
        </w:r>
        <w:r w:rsidDel="00A50020">
          <w:rPr>
            <w:spacing w:val="-5"/>
          </w:rPr>
          <w:delText xml:space="preserve"> </w:delText>
        </w:r>
      </w:del>
      <w:r>
        <w:rPr>
          <w:spacing w:val="-2"/>
        </w:rPr>
        <w:t>Jin</w:t>
      </w:r>
      <w:r>
        <w:rPr>
          <w:spacing w:val="-5"/>
        </w:rPr>
        <w:t xml:space="preserve"> </w:t>
      </w:r>
      <w:r>
        <w:rPr>
          <w:spacing w:val="-2"/>
        </w:rPr>
        <w:t>et</w:t>
      </w:r>
      <w:r>
        <w:rPr>
          <w:spacing w:val="-5"/>
        </w:rPr>
        <w:t xml:space="preserve"> </w:t>
      </w:r>
      <w:r>
        <w:rPr>
          <w:spacing w:val="-2"/>
        </w:rPr>
        <w:t>al.</w:t>
      </w:r>
      <w:ins w:id="500" w:author="Microsoft Office User" w:date="2024-02-07T08:34:00Z">
        <w:r w:rsidR="00E05491">
          <w:rPr>
            <w:spacing w:val="-2"/>
          </w:rPr>
          <w:t xml:space="preserve"> proposed </w:t>
        </w:r>
      </w:ins>
      <w:ins w:id="501" w:author="Microsoft Office User" w:date="2024-02-07T12:00:00Z">
        <w:r w:rsidR="00A50020">
          <w:rPr>
            <w:spacing w:val="-2"/>
          </w:rPr>
          <w:t>implementing</w:t>
        </w:r>
      </w:ins>
      <w:del w:id="502" w:author="Microsoft Office User" w:date="2024-02-07T08:34:00Z">
        <w:r w:rsidDel="00E05491">
          <w:rPr>
            <w:spacing w:val="-2"/>
          </w:rPr>
          <w:delText>,</w:delText>
        </w:r>
        <w:r w:rsidDel="00E05491">
          <w:rPr>
            <w:spacing w:val="-5"/>
          </w:rPr>
          <w:delText xml:space="preserve"> </w:delText>
        </w:r>
        <w:r w:rsidDel="00E05491">
          <w:rPr>
            <w:spacing w:val="-2"/>
          </w:rPr>
          <w:delText>proposed</w:delText>
        </w:r>
        <w:r w:rsidDel="00E05491">
          <w:rPr>
            <w:spacing w:val="-5"/>
          </w:rPr>
          <w:delText xml:space="preserve"> </w:delText>
        </w:r>
        <w:r w:rsidDel="00E05491">
          <w:rPr>
            <w:spacing w:val="-2"/>
          </w:rPr>
          <w:delText>the</w:delText>
        </w:r>
        <w:r w:rsidDel="00E05491">
          <w:rPr>
            <w:spacing w:val="-5"/>
          </w:rPr>
          <w:delText xml:space="preserve"> </w:delText>
        </w:r>
        <w:r w:rsidDel="00E05491">
          <w:rPr>
            <w:spacing w:val="-2"/>
          </w:rPr>
          <w:delText>implementation</w:delText>
        </w:r>
        <w:r w:rsidDel="00E05491">
          <w:rPr>
            <w:spacing w:val="-5"/>
          </w:rPr>
          <w:delText xml:space="preserve"> </w:delText>
        </w:r>
        <w:r w:rsidDel="00E05491">
          <w:rPr>
            <w:spacing w:val="-2"/>
          </w:rPr>
          <w:delText>of</w:delText>
        </w:r>
      </w:del>
      <w:r>
        <w:rPr>
          <w:spacing w:val="-5"/>
        </w:rPr>
        <w:t xml:space="preserve"> </w:t>
      </w:r>
      <w:r>
        <w:rPr>
          <w:spacing w:val="-2"/>
        </w:rPr>
        <w:t>the</w:t>
      </w:r>
      <w:r>
        <w:rPr>
          <w:spacing w:val="-5"/>
        </w:rPr>
        <w:t xml:space="preserve"> </w:t>
      </w:r>
      <w:r>
        <w:rPr>
          <w:spacing w:val="-2"/>
        </w:rPr>
        <w:t xml:space="preserve">WGAN- </w:t>
      </w:r>
      <w:r>
        <w:t>GP</w:t>
      </w:r>
      <w:r>
        <w:rPr>
          <w:spacing w:val="-7"/>
        </w:rPr>
        <w:t xml:space="preserve"> </w:t>
      </w:r>
      <w:r>
        <w:t>data</w:t>
      </w:r>
      <w:r>
        <w:rPr>
          <w:spacing w:val="-7"/>
        </w:rPr>
        <w:t xml:space="preserve"> </w:t>
      </w:r>
      <w:r>
        <w:t>augmentation</w:t>
      </w:r>
      <w:r>
        <w:rPr>
          <w:spacing w:val="-7"/>
        </w:rPr>
        <w:t xml:space="preserve"> </w:t>
      </w:r>
      <w:r>
        <w:t>technique</w:t>
      </w:r>
      <w:ins w:id="503" w:author="Microsoft Office User" w:date="2024-02-07T12:00:00Z">
        <w:r w:rsidR="00A50020">
          <w:t xml:space="preserve"> to address the data imbalance</w:t>
        </w:r>
      </w:ins>
      <w:r>
        <w:t>,</w:t>
      </w:r>
      <w:r>
        <w:rPr>
          <w:spacing w:val="-7"/>
        </w:rPr>
        <w:t xml:space="preserve"> </w:t>
      </w:r>
      <w:r>
        <w:t>coupled</w:t>
      </w:r>
      <w:r>
        <w:rPr>
          <w:spacing w:val="-7"/>
        </w:rPr>
        <w:t xml:space="preserve"> </w:t>
      </w:r>
      <w:r>
        <w:t>with</w:t>
      </w:r>
      <w:r>
        <w:rPr>
          <w:spacing w:val="-7"/>
        </w:rPr>
        <w:t xml:space="preserve"> </w:t>
      </w:r>
      <w:ins w:id="504" w:author="Microsoft Office User" w:date="2024-02-07T12:00:00Z">
        <w:r w:rsidR="00A50020">
          <w:t>under-sampling</w:t>
        </w:r>
      </w:ins>
      <w:del w:id="505" w:author="Microsoft Office User" w:date="2024-02-07T10:55:00Z">
        <w:r w:rsidDel="00026390">
          <w:delText>undersampling</w:delText>
        </w:r>
      </w:del>
      <w:r>
        <w:rPr>
          <w:spacing w:val="-7"/>
        </w:rPr>
        <w:t xml:space="preserve"> </w:t>
      </w:r>
      <w:r>
        <w:t>in</w:t>
      </w:r>
      <w:r>
        <w:rPr>
          <w:spacing w:val="-7"/>
        </w:rPr>
        <w:t xml:space="preserve"> </w:t>
      </w:r>
      <w:r>
        <w:t>the</w:t>
      </w:r>
      <w:r>
        <w:rPr>
          <w:spacing w:val="-7"/>
        </w:rPr>
        <w:t xml:space="preserve"> </w:t>
      </w:r>
      <w:r>
        <w:t>G1</w:t>
      </w:r>
      <w:r>
        <w:rPr>
          <w:spacing w:val="-7"/>
        </w:rPr>
        <w:t xml:space="preserve"> </w:t>
      </w:r>
      <w:r>
        <w:t>phase.</w:t>
      </w:r>
      <w:r>
        <w:rPr>
          <w:spacing w:val="-7"/>
        </w:rPr>
        <w:t xml:space="preserve"> </w:t>
      </w:r>
      <w:r>
        <w:t>The methodology</w:t>
      </w:r>
      <w:r>
        <w:rPr>
          <w:spacing w:val="-1"/>
        </w:rPr>
        <w:t xml:space="preserve"> </w:t>
      </w:r>
      <w:r>
        <w:t>of</w:t>
      </w:r>
      <w:r>
        <w:rPr>
          <w:spacing w:val="-1"/>
        </w:rPr>
        <w:t xml:space="preserve"> </w:t>
      </w:r>
      <w:del w:id="506" w:author="Microsoft Office User" w:date="2024-02-07T08:34:00Z">
        <w:r w:rsidDel="00E05491">
          <w:delText>by</w:delText>
        </w:r>
        <w:r w:rsidDel="00E05491">
          <w:rPr>
            <w:spacing w:val="-1"/>
          </w:rPr>
          <w:delText xml:space="preserve"> </w:delText>
        </w:r>
      </w:del>
      <w:r>
        <w:t>Jin</w:t>
      </w:r>
      <w:r>
        <w:rPr>
          <w:spacing w:val="-1"/>
        </w:rPr>
        <w:t xml:space="preserve"> </w:t>
      </w:r>
      <w:r>
        <w:t>et</w:t>
      </w:r>
      <w:r>
        <w:rPr>
          <w:spacing w:val="-1"/>
        </w:rPr>
        <w:t xml:space="preserve"> </w:t>
      </w:r>
      <w:r>
        <w:t>al.</w:t>
      </w:r>
      <w:r>
        <w:rPr>
          <w:spacing w:val="-1"/>
        </w:rPr>
        <w:t xml:space="preserve"> </w:t>
      </w:r>
      <w:r>
        <w:t>was</w:t>
      </w:r>
      <w:r>
        <w:rPr>
          <w:spacing w:val="-1"/>
        </w:rPr>
        <w:t xml:space="preserve"> </w:t>
      </w:r>
      <w:r>
        <w:t>adopted</w:t>
      </w:r>
      <w:r>
        <w:rPr>
          <w:spacing w:val="-1"/>
        </w:rPr>
        <w:t xml:space="preserve"> </w:t>
      </w:r>
      <w:r>
        <w:t>to</w:t>
      </w:r>
      <w:r>
        <w:rPr>
          <w:spacing w:val="-1"/>
        </w:rPr>
        <w:t xml:space="preserve"> </w:t>
      </w:r>
      <w:r>
        <w:t>assess</w:t>
      </w:r>
      <w:r>
        <w:rPr>
          <w:spacing w:val="-1"/>
        </w:rPr>
        <w:t xml:space="preserve"> </w:t>
      </w:r>
      <w:r>
        <w:t>the</w:t>
      </w:r>
      <w:r>
        <w:rPr>
          <w:spacing w:val="-1"/>
        </w:rPr>
        <w:t xml:space="preserve"> </w:t>
      </w:r>
      <w:r>
        <w:t>performance</w:t>
      </w:r>
      <w:r>
        <w:rPr>
          <w:spacing w:val="-1"/>
        </w:rPr>
        <w:t xml:space="preserve"> </w:t>
      </w:r>
      <w:r>
        <w:t>of</w:t>
      </w:r>
      <w:r>
        <w:rPr>
          <w:spacing w:val="-1"/>
        </w:rPr>
        <w:t xml:space="preserve"> </w:t>
      </w:r>
      <w:r>
        <w:t>the</w:t>
      </w:r>
      <w:r>
        <w:rPr>
          <w:spacing w:val="-1"/>
        </w:rPr>
        <w:t xml:space="preserve"> </w:t>
      </w:r>
      <w:r>
        <w:t>proposed CNN model, now incorporating data augmentation techniques.</w:t>
      </w:r>
    </w:p>
    <w:p w14:paraId="1E2CE029" w14:textId="4B3B2466" w:rsidR="005143EB" w:rsidRDefault="00000000">
      <w:pPr>
        <w:pStyle w:val="Textoindependiente"/>
        <w:spacing w:line="213" w:lineRule="auto"/>
        <w:ind w:left="811" w:right="1339" w:firstLine="300"/>
        <w:jc w:val="both"/>
      </w:pPr>
      <w:r>
        <w:t>Figure</w:t>
      </w:r>
      <w:r>
        <w:rPr>
          <w:spacing w:val="-6"/>
        </w:rPr>
        <w:t xml:space="preserve"> </w:t>
      </w:r>
      <w:hyperlink w:anchor="_bookmark9" w:history="1">
        <w:r>
          <w:rPr>
            <w:color w:val="0000FF"/>
          </w:rPr>
          <w:t>5</w:t>
        </w:r>
      </w:hyperlink>
      <w:r>
        <w:rPr>
          <w:color w:val="0000FF"/>
          <w:spacing w:val="-6"/>
        </w:rPr>
        <w:t xml:space="preserve"> </w:t>
      </w:r>
      <w:r>
        <w:t>displays</w:t>
      </w:r>
      <w:r>
        <w:rPr>
          <w:spacing w:val="-6"/>
        </w:rPr>
        <w:t xml:space="preserve"> </w:t>
      </w:r>
      <w:r>
        <w:t>the</w:t>
      </w:r>
      <w:r>
        <w:rPr>
          <w:spacing w:val="-6"/>
        </w:rPr>
        <w:t xml:space="preserve"> </w:t>
      </w:r>
      <w:del w:id="507" w:author="Microsoft Office User" w:date="2024-02-07T10:56:00Z">
        <w:r w:rsidDel="00026390">
          <w:delText>depicting</w:delText>
        </w:r>
        <w:r w:rsidDel="00026390">
          <w:rPr>
            <w:spacing w:val="-6"/>
          </w:rPr>
          <w:delText xml:space="preserve"> </w:delText>
        </w:r>
      </w:del>
      <w:r>
        <w:t>results</w:t>
      </w:r>
      <w:r>
        <w:rPr>
          <w:spacing w:val="-6"/>
        </w:rPr>
        <w:t xml:space="preserve"> </w:t>
      </w:r>
      <w:r>
        <w:t>in</w:t>
      </w:r>
      <w:r>
        <w:rPr>
          <w:spacing w:val="-6"/>
        </w:rPr>
        <w:t xml:space="preserve"> </w:t>
      </w:r>
      <w:r>
        <w:t>a</w:t>
      </w:r>
      <w:r>
        <w:rPr>
          <w:spacing w:val="-6"/>
        </w:rPr>
        <w:t xml:space="preserve"> </w:t>
      </w:r>
      <w:r>
        <w:t>confusion</w:t>
      </w:r>
      <w:r>
        <w:rPr>
          <w:spacing w:val="-6"/>
        </w:rPr>
        <w:t xml:space="preserve"> </w:t>
      </w:r>
      <w:r>
        <w:t>matrix</w:t>
      </w:r>
      <w:r>
        <w:rPr>
          <w:spacing w:val="-6"/>
        </w:rPr>
        <w:t xml:space="preserve"> </w:t>
      </w:r>
      <w:r>
        <w:t>of</w:t>
      </w:r>
      <w:r>
        <w:rPr>
          <w:spacing w:val="-6"/>
        </w:rPr>
        <w:t xml:space="preserve"> </w:t>
      </w:r>
      <w:r>
        <w:t>the</w:t>
      </w:r>
      <w:r>
        <w:rPr>
          <w:spacing w:val="-6"/>
        </w:rPr>
        <w:t xml:space="preserve"> </w:t>
      </w:r>
      <w:r>
        <w:t>model</w:t>
      </w:r>
      <w:r>
        <w:rPr>
          <w:spacing w:val="-6"/>
        </w:rPr>
        <w:t xml:space="preserve"> </w:t>
      </w:r>
      <w:r>
        <w:t xml:space="preserve">trained with data augmentation and G1 </w:t>
      </w:r>
      <w:ins w:id="508" w:author="Microsoft Office User" w:date="2024-02-07T12:00:00Z">
        <w:r w:rsidR="00A50020">
          <w:t>under-sampling</w:t>
        </w:r>
      </w:ins>
      <w:del w:id="509" w:author="Microsoft Office User" w:date="2024-02-07T10:56:00Z">
        <w:r w:rsidDel="00026390">
          <w:delText>undersampling</w:delText>
        </w:r>
      </w:del>
      <w:r>
        <w:t xml:space="preserve">. Recalling the challenges </w:t>
      </w:r>
      <w:ins w:id="510" w:author="Microsoft Office User" w:date="2024-02-07T08:34:00Z">
        <w:r w:rsidR="00E05491">
          <w:t>encountered</w:t>
        </w:r>
      </w:ins>
      <w:del w:id="511" w:author="Microsoft Office User" w:date="2024-02-07T08:34:00Z">
        <w:r w:rsidDel="00E05491">
          <w:delText>encoun- tered</w:delText>
        </w:r>
      </w:del>
      <w:r>
        <w:t xml:space="preserve"> with imbalanced data, an increase in the number of true positives in class S </w:t>
      </w:r>
      <w:del w:id="512" w:author="Microsoft Office User" w:date="2024-02-07T10:56:00Z">
        <w:r w:rsidDel="00026390">
          <w:delText xml:space="preserve">is </w:delText>
        </w:r>
      </w:del>
      <w:ins w:id="513" w:author="Microsoft Office User" w:date="2024-02-07T10:56:00Z">
        <w:r w:rsidR="00026390">
          <w:t xml:space="preserve">was </w:t>
        </w:r>
      </w:ins>
      <w:r>
        <w:rPr>
          <w:spacing w:val="-2"/>
        </w:rPr>
        <w:t>observed,</w:t>
      </w:r>
      <w:r>
        <w:rPr>
          <w:spacing w:val="-6"/>
        </w:rPr>
        <w:t xml:space="preserve"> </w:t>
      </w:r>
      <w:r>
        <w:rPr>
          <w:spacing w:val="-2"/>
        </w:rPr>
        <w:t>while</w:t>
      </w:r>
      <w:r>
        <w:rPr>
          <w:spacing w:val="-6"/>
        </w:rPr>
        <w:t xml:space="preserve"> </w:t>
      </w:r>
      <w:r>
        <w:rPr>
          <w:spacing w:val="-2"/>
        </w:rPr>
        <w:t>the</w:t>
      </w:r>
      <w:r>
        <w:rPr>
          <w:spacing w:val="-6"/>
        </w:rPr>
        <w:t xml:space="preserve"> </w:t>
      </w:r>
      <w:r>
        <w:rPr>
          <w:spacing w:val="-2"/>
        </w:rPr>
        <w:t>count</w:t>
      </w:r>
      <w:r>
        <w:rPr>
          <w:spacing w:val="-6"/>
        </w:rPr>
        <w:t xml:space="preserve"> </w:t>
      </w:r>
      <w:r>
        <w:rPr>
          <w:spacing w:val="-2"/>
        </w:rPr>
        <w:t>of</w:t>
      </w:r>
      <w:r>
        <w:rPr>
          <w:spacing w:val="-6"/>
        </w:rPr>
        <w:t xml:space="preserve"> </w:t>
      </w:r>
      <w:r>
        <w:rPr>
          <w:spacing w:val="-2"/>
        </w:rPr>
        <w:t>true</w:t>
      </w:r>
      <w:r>
        <w:rPr>
          <w:spacing w:val="-6"/>
        </w:rPr>
        <w:t xml:space="preserve"> </w:t>
      </w:r>
      <w:r>
        <w:rPr>
          <w:spacing w:val="-2"/>
        </w:rPr>
        <w:t>negatives</w:t>
      </w:r>
      <w:r>
        <w:rPr>
          <w:spacing w:val="-6"/>
        </w:rPr>
        <w:t xml:space="preserve"> </w:t>
      </w:r>
      <w:r>
        <w:rPr>
          <w:spacing w:val="-2"/>
        </w:rPr>
        <w:t>and</w:t>
      </w:r>
      <w:r>
        <w:rPr>
          <w:spacing w:val="-6"/>
        </w:rPr>
        <w:t xml:space="preserve"> </w:t>
      </w:r>
      <w:r>
        <w:rPr>
          <w:spacing w:val="-2"/>
        </w:rPr>
        <w:t>false</w:t>
      </w:r>
      <w:r>
        <w:rPr>
          <w:spacing w:val="-6"/>
        </w:rPr>
        <w:t xml:space="preserve"> </w:t>
      </w:r>
      <w:r>
        <w:rPr>
          <w:spacing w:val="-2"/>
        </w:rPr>
        <w:t>negatives</w:t>
      </w:r>
      <w:r>
        <w:rPr>
          <w:spacing w:val="-6"/>
        </w:rPr>
        <w:t xml:space="preserve"> </w:t>
      </w:r>
      <w:del w:id="514" w:author="Microsoft Office User" w:date="2024-02-07T10:56:00Z">
        <w:r w:rsidDel="00026390">
          <w:rPr>
            <w:spacing w:val="-2"/>
          </w:rPr>
          <w:delText>has</w:delText>
        </w:r>
        <w:r w:rsidDel="00026390">
          <w:rPr>
            <w:spacing w:val="-6"/>
          </w:rPr>
          <w:delText xml:space="preserve"> </w:delText>
        </w:r>
      </w:del>
      <w:r>
        <w:rPr>
          <w:spacing w:val="-2"/>
        </w:rPr>
        <w:t>slightly</w:t>
      </w:r>
      <w:r>
        <w:rPr>
          <w:spacing w:val="-6"/>
        </w:rPr>
        <w:t xml:space="preserve"> </w:t>
      </w:r>
      <w:r>
        <w:rPr>
          <w:spacing w:val="-2"/>
        </w:rPr>
        <w:t xml:space="preserve">decreased. </w:t>
      </w:r>
      <w:r>
        <w:t>Furthermore,</w:t>
      </w:r>
      <w:r>
        <w:rPr>
          <w:spacing w:val="-2"/>
        </w:rPr>
        <w:t xml:space="preserve"> </w:t>
      </w:r>
      <w:r>
        <w:t>in</w:t>
      </w:r>
      <w:r>
        <w:rPr>
          <w:spacing w:val="-2"/>
        </w:rPr>
        <w:t xml:space="preserve"> </w:t>
      </w:r>
      <w:r>
        <w:t>states</w:t>
      </w:r>
      <w:r>
        <w:rPr>
          <w:spacing w:val="-2"/>
        </w:rPr>
        <w:t xml:space="preserve"> </w:t>
      </w:r>
      <w:r>
        <w:t>associated</w:t>
      </w:r>
      <w:r>
        <w:rPr>
          <w:spacing w:val="-2"/>
        </w:rPr>
        <w:t xml:space="preserve"> </w:t>
      </w:r>
      <w:r>
        <w:t>with</w:t>
      </w:r>
      <w:r>
        <w:rPr>
          <w:spacing w:val="-2"/>
        </w:rPr>
        <w:t xml:space="preserve"> </w:t>
      </w:r>
      <w:r>
        <w:t>mitosis,</w:t>
      </w:r>
      <w:r>
        <w:rPr>
          <w:spacing w:val="-2"/>
        </w:rPr>
        <w:t xml:space="preserve"> </w:t>
      </w:r>
      <w:r>
        <w:t>a</w:t>
      </w:r>
      <w:r>
        <w:rPr>
          <w:spacing w:val="-2"/>
        </w:rPr>
        <w:t xml:space="preserve"> </w:t>
      </w:r>
      <w:r>
        <w:t>notable</w:t>
      </w:r>
      <w:r>
        <w:rPr>
          <w:spacing w:val="-2"/>
        </w:rPr>
        <w:t xml:space="preserve"> </w:t>
      </w:r>
      <w:r>
        <w:t>increase</w:t>
      </w:r>
      <w:r>
        <w:rPr>
          <w:spacing w:val="-2"/>
        </w:rPr>
        <w:t xml:space="preserve"> </w:t>
      </w:r>
      <w:r>
        <w:t>in</w:t>
      </w:r>
      <w:r>
        <w:rPr>
          <w:spacing w:val="-2"/>
        </w:rPr>
        <w:t xml:space="preserve"> </w:t>
      </w:r>
      <w:r>
        <w:t>true</w:t>
      </w:r>
      <w:r>
        <w:rPr>
          <w:spacing w:val="-2"/>
        </w:rPr>
        <w:t xml:space="preserve"> </w:t>
      </w:r>
      <w:r>
        <w:t>positives</w:t>
      </w:r>
      <w:r>
        <w:rPr>
          <w:spacing w:val="-2"/>
        </w:rPr>
        <w:t xml:space="preserve"> </w:t>
      </w:r>
      <w:del w:id="515" w:author="Microsoft Office User" w:date="2024-02-07T10:56:00Z">
        <w:r w:rsidDel="00026390">
          <w:delText xml:space="preserve">is </w:delText>
        </w:r>
      </w:del>
      <w:ins w:id="516" w:author="Microsoft Office User" w:date="2024-02-07T10:56:00Z">
        <w:r w:rsidR="00026390">
          <w:t xml:space="preserve">was </w:t>
        </w:r>
      </w:ins>
      <w:r>
        <w:rPr>
          <w:spacing w:val="-2"/>
        </w:rPr>
        <w:t>evident</w:t>
      </w:r>
      <w:ins w:id="517" w:author="Microsoft Office User" w:date="2024-02-07T10:56:00Z">
        <w:r w:rsidR="00026390">
          <w:rPr>
            <w:spacing w:val="-2"/>
          </w:rPr>
          <w:t xml:space="preserve"> </w:t>
        </w:r>
      </w:ins>
      <w:del w:id="518" w:author="Microsoft Office User" w:date="2024-02-07T10:56:00Z">
        <w:r w:rsidDel="00026390">
          <w:rPr>
            <w:spacing w:val="-2"/>
          </w:rPr>
          <w:delText>,</w:delText>
        </w:r>
      </w:del>
      <w:del w:id="519" w:author="Microsoft Office User" w:date="2024-02-07T12:01:00Z">
        <w:r w:rsidDel="00A50020">
          <w:rPr>
            <w:spacing w:val="-6"/>
          </w:rPr>
          <w:delText xml:space="preserve"> </w:delText>
        </w:r>
      </w:del>
      <w:ins w:id="520" w:author="Microsoft Office User" w:date="2024-02-07T08:34:00Z">
        <w:r w:rsidR="00E05491">
          <w:rPr>
            <w:spacing w:val="-2"/>
          </w:rPr>
          <w:t>from</w:t>
        </w:r>
      </w:ins>
      <w:del w:id="521" w:author="Microsoft Office User" w:date="2024-02-07T08:34:00Z">
        <w:r w:rsidDel="00E05491">
          <w:rPr>
            <w:spacing w:val="-2"/>
          </w:rPr>
          <w:delText>a</w:delText>
        </w:r>
        <w:r w:rsidDel="00E05491">
          <w:rPr>
            <w:spacing w:val="-6"/>
          </w:rPr>
          <w:delText xml:space="preserve"> </w:delText>
        </w:r>
        <w:r w:rsidDel="00E05491">
          <w:rPr>
            <w:spacing w:val="-2"/>
          </w:rPr>
          <w:delText>consequence</w:delText>
        </w:r>
        <w:r w:rsidDel="00E05491">
          <w:rPr>
            <w:spacing w:val="-6"/>
          </w:rPr>
          <w:delText xml:space="preserve"> </w:delText>
        </w:r>
        <w:r w:rsidDel="00E05491">
          <w:rPr>
            <w:spacing w:val="-2"/>
          </w:rPr>
          <w:delText>of</w:delText>
        </w:r>
      </w:del>
      <w:r>
        <w:rPr>
          <w:spacing w:val="-6"/>
        </w:rPr>
        <w:t xml:space="preserve"> </w:t>
      </w:r>
      <w:r>
        <w:rPr>
          <w:spacing w:val="-2"/>
        </w:rPr>
        <w:t>incorporating</w:t>
      </w:r>
      <w:r>
        <w:rPr>
          <w:spacing w:val="-6"/>
        </w:rPr>
        <w:t xml:space="preserve"> </w:t>
      </w:r>
      <w:r>
        <w:rPr>
          <w:spacing w:val="-2"/>
        </w:rPr>
        <w:t>new</w:t>
      </w:r>
      <w:r>
        <w:rPr>
          <w:spacing w:val="-6"/>
        </w:rPr>
        <w:t xml:space="preserve"> </w:t>
      </w:r>
      <w:r>
        <w:rPr>
          <w:spacing w:val="-2"/>
        </w:rPr>
        <w:t>data</w:t>
      </w:r>
      <w:r>
        <w:rPr>
          <w:spacing w:val="-6"/>
        </w:rPr>
        <w:t xml:space="preserve"> </w:t>
      </w:r>
      <w:r>
        <w:rPr>
          <w:spacing w:val="-2"/>
        </w:rPr>
        <w:t>provided</w:t>
      </w:r>
      <w:r>
        <w:rPr>
          <w:spacing w:val="-6"/>
        </w:rPr>
        <w:t xml:space="preserve"> </w:t>
      </w:r>
      <w:r>
        <w:rPr>
          <w:spacing w:val="-2"/>
        </w:rPr>
        <w:t>by</w:t>
      </w:r>
      <w:r>
        <w:rPr>
          <w:spacing w:val="-6"/>
        </w:rPr>
        <w:t xml:space="preserve"> </w:t>
      </w:r>
      <w:r>
        <w:rPr>
          <w:spacing w:val="-2"/>
        </w:rPr>
        <w:t>the</w:t>
      </w:r>
      <w:r>
        <w:rPr>
          <w:spacing w:val="-6"/>
        </w:rPr>
        <w:t xml:space="preserve"> </w:t>
      </w:r>
      <w:r>
        <w:rPr>
          <w:spacing w:val="-2"/>
        </w:rPr>
        <w:t>data</w:t>
      </w:r>
      <w:r>
        <w:rPr>
          <w:spacing w:val="-6"/>
        </w:rPr>
        <w:t xml:space="preserve"> </w:t>
      </w:r>
      <w:r>
        <w:rPr>
          <w:spacing w:val="-2"/>
        </w:rPr>
        <w:t>augmentation technique.</w:t>
      </w:r>
    </w:p>
    <w:p w14:paraId="3AA059A4" w14:textId="77777777" w:rsidR="005143EB" w:rsidRDefault="00000000">
      <w:pPr>
        <w:pStyle w:val="Textoindependiente"/>
        <w:spacing w:line="213" w:lineRule="auto"/>
        <w:ind w:left="811" w:right="1339" w:firstLine="300"/>
        <w:jc w:val="both"/>
      </w:pPr>
      <w:r>
        <w:t xml:space="preserve">Table </w:t>
      </w:r>
      <w:hyperlink w:anchor="_bookmark10" w:history="1">
        <w:r>
          <w:rPr>
            <w:color w:val="0000FF"/>
          </w:rPr>
          <w:t>2</w:t>
        </w:r>
      </w:hyperlink>
      <w:r>
        <w:rPr>
          <w:color w:val="0000FF"/>
        </w:rPr>
        <w:t xml:space="preserve"> </w:t>
      </w:r>
      <w:r>
        <w:t xml:space="preserve">showcases improvements in most phases in terms of metrics, unlike the </w:t>
      </w:r>
      <w:r>
        <w:rPr>
          <w:spacing w:val="-2"/>
        </w:rPr>
        <w:t>imbalanced</w:t>
      </w:r>
      <w:r>
        <w:rPr>
          <w:spacing w:val="-7"/>
        </w:rPr>
        <w:t xml:space="preserve"> </w:t>
      </w:r>
      <w:r>
        <w:rPr>
          <w:spacing w:val="-2"/>
        </w:rPr>
        <w:t>dataset,</w:t>
      </w:r>
      <w:r>
        <w:rPr>
          <w:spacing w:val="-7"/>
        </w:rPr>
        <w:t xml:space="preserve"> </w:t>
      </w:r>
      <w:r>
        <w:rPr>
          <w:spacing w:val="-2"/>
        </w:rPr>
        <w:t>for</w:t>
      </w:r>
      <w:r>
        <w:rPr>
          <w:spacing w:val="-7"/>
        </w:rPr>
        <w:t xml:space="preserve"> </w:t>
      </w:r>
      <w:r>
        <w:rPr>
          <w:spacing w:val="-2"/>
        </w:rPr>
        <w:t>both</w:t>
      </w:r>
      <w:r>
        <w:rPr>
          <w:spacing w:val="-7"/>
        </w:rPr>
        <w:t xml:space="preserve"> </w:t>
      </w:r>
      <w:r>
        <w:rPr>
          <w:spacing w:val="-2"/>
        </w:rPr>
        <w:t>the</w:t>
      </w:r>
      <w:r>
        <w:rPr>
          <w:spacing w:val="-7"/>
        </w:rPr>
        <w:t xml:space="preserve"> </w:t>
      </w:r>
      <w:r>
        <w:rPr>
          <w:spacing w:val="-2"/>
        </w:rPr>
        <w:t>methodology</w:t>
      </w:r>
      <w:r>
        <w:rPr>
          <w:spacing w:val="-7"/>
        </w:rPr>
        <w:t xml:space="preserve"> </w:t>
      </w:r>
      <w:r>
        <w:rPr>
          <w:spacing w:val="-2"/>
        </w:rPr>
        <w:t>proposed</w:t>
      </w:r>
      <w:r>
        <w:rPr>
          <w:spacing w:val="-7"/>
        </w:rPr>
        <w:t xml:space="preserve"> </w:t>
      </w:r>
      <w:r>
        <w:rPr>
          <w:spacing w:val="-2"/>
        </w:rPr>
        <w:t>by</w:t>
      </w:r>
      <w:r>
        <w:rPr>
          <w:spacing w:val="-7"/>
        </w:rPr>
        <w:t xml:space="preserve"> </w:t>
      </w:r>
      <w:r>
        <w:rPr>
          <w:spacing w:val="-2"/>
        </w:rPr>
        <w:t>Jin</w:t>
      </w:r>
      <w:r>
        <w:rPr>
          <w:spacing w:val="-7"/>
        </w:rPr>
        <w:t xml:space="preserve"> </w:t>
      </w:r>
      <w:r>
        <w:rPr>
          <w:spacing w:val="-2"/>
        </w:rPr>
        <w:t>et</w:t>
      </w:r>
      <w:r>
        <w:rPr>
          <w:spacing w:val="-7"/>
        </w:rPr>
        <w:t xml:space="preserve"> </w:t>
      </w:r>
      <w:r>
        <w:rPr>
          <w:spacing w:val="-2"/>
        </w:rPr>
        <w:t>al.</w:t>
      </w:r>
      <w:r>
        <w:rPr>
          <w:spacing w:val="-7"/>
        </w:rPr>
        <w:t xml:space="preserve"> </w:t>
      </w:r>
      <w:r>
        <w:rPr>
          <w:spacing w:val="-2"/>
        </w:rPr>
        <w:t>and</w:t>
      </w:r>
      <w:r>
        <w:rPr>
          <w:spacing w:val="-7"/>
        </w:rPr>
        <w:t xml:space="preserve"> </w:t>
      </w:r>
      <w:r>
        <w:rPr>
          <w:spacing w:val="-2"/>
        </w:rPr>
        <w:t>the</w:t>
      </w:r>
      <w:r>
        <w:rPr>
          <w:spacing w:val="-7"/>
        </w:rPr>
        <w:t xml:space="preserve"> </w:t>
      </w:r>
      <w:r>
        <w:rPr>
          <w:spacing w:val="-2"/>
        </w:rPr>
        <w:t xml:space="preserve">proposed </w:t>
      </w:r>
      <w:r>
        <w:t>CNN</w:t>
      </w:r>
      <w:r>
        <w:rPr>
          <w:spacing w:val="-11"/>
        </w:rPr>
        <w:t xml:space="preserve"> </w:t>
      </w:r>
      <w:r>
        <w:t>model.</w:t>
      </w:r>
      <w:r>
        <w:rPr>
          <w:spacing w:val="-10"/>
        </w:rPr>
        <w:t xml:space="preserve"> </w:t>
      </w:r>
      <w:r>
        <w:t>The</w:t>
      </w:r>
      <w:r>
        <w:rPr>
          <w:spacing w:val="-10"/>
        </w:rPr>
        <w:t xml:space="preserve"> </w:t>
      </w:r>
      <w:r>
        <w:t>results</w:t>
      </w:r>
      <w:r>
        <w:rPr>
          <w:spacing w:val="-10"/>
        </w:rPr>
        <w:t xml:space="preserve"> </w:t>
      </w:r>
      <w:r>
        <w:t>of</w:t>
      </w:r>
      <w:r>
        <w:rPr>
          <w:spacing w:val="-11"/>
        </w:rPr>
        <w:t xml:space="preserve"> </w:t>
      </w:r>
      <w:r>
        <w:t>our</w:t>
      </w:r>
      <w:r>
        <w:rPr>
          <w:spacing w:val="-10"/>
        </w:rPr>
        <w:t xml:space="preserve"> </w:t>
      </w:r>
      <w:r>
        <w:t>model,</w:t>
      </w:r>
      <w:r>
        <w:rPr>
          <w:spacing w:val="-10"/>
        </w:rPr>
        <w:t xml:space="preserve"> </w:t>
      </w:r>
      <w:r>
        <w:t>in</w:t>
      </w:r>
      <w:r>
        <w:rPr>
          <w:spacing w:val="-10"/>
        </w:rPr>
        <w:t xml:space="preserve"> </w:t>
      </w:r>
      <w:r>
        <w:t>particular,</w:t>
      </w:r>
      <w:r>
        <w:rPr>
          <w:spacing w:val="-11"/>
        </w:rPr>
        <w:t xml:space="preserve"> </w:t>
      </w:r>
      <w:r>
        <w:t>are</w:t>
      </w:r>
      <w:r>
        <w:rPr>
          <w:spacing w:val="-10"/>
        </w:rPr>
        <w:t xml:space="preserve"> </w:t>
      </w:r>
      <w:r>
        <w:t>superior,</w:t>
      </w:r>
      <w:r>
        <w:rPr>
          <w:spacing w:val="-10"/>
        </w:rPr>
        <w:t xml:space="preserve"> </w:t>
      </w:r>
      <w:r>
        <w:t>suggesting</w:t>
      </w:r>
      <w:r>
        <w:rPr>
          <w:spacing w:val="-10"/>
        </w:rPr>
        <w:t xml:space="preserve"> </w:t>
      </w:r>
      <w:r>
        <w:t>that</w:t>
      </w:r>
      <w:r>
        <w:rPr>
          <w:spacing w:val="-10"/>
        </w:rPr>
        <w:t xml:space="preserve"> </w:t>
      </w:r>
      <w:r>
        <w:t>the utilization</w:t>
      </w:r>
      <w:r>
        <w:rPr>
          <w:spacing w:val="-4"/>
        </w:rPr>
        <w:t xml:space="preserve"> </w:t>
      </w:r>
      <w:r>
        <w:t>of</w:t>
      </w:r>
      <w:r>
        <w:rPr>
          <w:spacing w:val="-4"/>
        </w:rPr>
        <w:t xml:space="preserve"> </w:t>
      </w:r>
      <w:r>
        <w:t>a</w:t>
      </w:r>
      <w:r>
        <w:rPr>
          <w:spacing w:val="-4"/>
        </w:rPr>
        <w:t xml:space="preserve"> </w:t>
      </w:r>
      <w:r>
        <w:t>conventional</w:t>
      </w:r>
      <w:r>
        <w:rPr>
          <w:spacing w:val="-4"/>
        </w:rPr>
        <w:t xml:space="preserve"> </w:t>
      </w:r>
      <w:r>
        <w:t>CNN</w:t>
      </w:r>
      <w:r>
        <w:rPr>
          <w:spacing w:val="-4"/>
        </w:rPr>
        <w:t xml:space="preserve"> </w:t>
      </w:r>
      <w:r>
        <w:t>model</w:t>
      </w:r>
      <w:r>
        <w:rPr>
          <w:spacing w:val="-4"/>
        </w:rPr>
        <w:t xml:space="preserve"> </w:t>
      </w:r>
      <w:r>
        <w:t>can</w:t>
      </w:r>
      <w:r>
        <w:rPr>
          <w:spacing w:val="-4"/>
        </w:rPr>
        <w:t xml:space="preserve"> </w:t>
      </w:r>
      <w:r>
        <w:t>yield</w:t>
      </w:r>
      <w:r>
        <w:rPr>
          <w:spacing w:val="-4"/>
        </w:rPr>
        <w:t xml:space="preserve"> </w:t>
      </w:r>
      <w:r>
        <w:t>classification</w:t>
      </w:r>
      <w:r>
        <w:rPr>
          <w:spacing w:val="-4"/>
        </w:rPr>
        <w:t xml:space="preserve"> </w:t>
      </w:r>
      <w:r>
        <w:t>results</w:t>
      </w:r>
      <w:r>
        <w:rPr>
          <w:spacing w:val="-4"/>
        </w:rPr>
        <w:t xml:space="preserve"> </w:t>
      </w:r>
      <w:r>
        <w:t>similar</w:t>
      </w:r>
      <w:r>
        <w:rPr>
          <w:spacing w:val="-4"/>
        </w:rPr>
        <w:t xml:space="preserve"> </w:t>
      </w:r>
      <w:r>
        <w:t>to</w:t>
      </w:r>
      <w:r>
        <w:rPr>
          <w:spacing w:val="-4"/>
        </w:rPr>
        <w:t xml:space="preserve"> </w:t>
      </w:r>
      <w:r>
        <w:t>or even better than other deep learning architectures.</w:t>
      </w:r>
    </w:p>
    <w:p w14:paraId="349BACC4" w14:textId="23327874" w:rsidR="005143EB" w:rsidRDefault="00000000">
      <w:pPr>
        <w:pStyle w:val="Textoindependiente"/>
        <w:spacing w:line="213" w:lineRule="auto"/>
        <w:ind w:left="811" w:right="1339" w:firstLine="300"/>
        <w:jc w:val="both"/>
      </w:pPr>
      <w:r>
        <w:t>Rana</w:t>
      </w:r>
      <w:r>
        <w:rPr>
          <w:spacing w:val="-11"/>
        </w:rPr>
        <w:t xml:space="preserve"> </w:t>
      </w:r>
      <w:r>
        <w:t>et</w:t>
      </w:r>
      <w:r>
        <w:rPr>
          <w:spacing w:val="-11"/>
        </w:rPr>
        <w:t xml:space="preserve"> </w:t>
      </w:r>
      <w:r>
        <w:t>al.</w:t>
      </w:r>
      <w:r>
        <w:rPr>
          <w:spacing w:val="-11"/>
        </w:rPr>
        <w:t xml:space="preserve"> </w:t>
      </w:r>
      <w:r>
        <w:t>conducted</w:t>
      </w:r>
      <w:r>
        <w:rPr>
          <w:spacing w:val="-11"/>
        </w:rPr>
        <w:t xml:space="preserve"> </w:t>
      </w:r>
      <w:r>
        <w:t>a</w:t>
      </w:r>
      <w:r>
        <w:rPr>
          <w:spacing w:val="-11"/>
        </w:rPr>
        <w:t xml:space="preserve"> </w:t>
      </w:r>
      <w:r>
        <w:t>study</w:t>
      </w:r>
      <w:r>
        <w:rPr>
          <w:spacing w:val="-11"/>
        </w:rPr>
        <w:t xml:space="preserve"> </w:t>
      </w:r>
      <w:r>
        <w:t>in</w:t>
      </w:r>
      <w:r>
        <w:rPr>
          <w:spacing w:val="-11"/>
        </w:rPr>
        <w:t xml:space="preserve"> </w:t>
      </w:r>
      <w:r>
        <w:t>which</w:t>
      </w:r>
      <w:r>
        <w:rPr>
          <w:spacing w:val="-11"/>
        </w:rPr>
        <w:t xml:space="preserve"> </w:t>
      </w:r>
      <w:r>
        <w:t>they</w:t>
      </w:r>
      <w:r>
        <w:rPr>
          <w:spacing w:val="-11"/>
        </w:rPr>
        <w:t xml:space="preserve"> </w:t>
      </w:r>
      <w:r>
        <w:t>trained</w:t>
      </w:r>
      <w:r>
        <w:rPr>
          <w:spacing w:val="-11"/>
        </w:rPr>
        <w:t xml:space="preserve"> </w:t>
      </w:r>
      <w:r>
        <w:t>a</w:t>
      </w:r>
      <w:r>
        <w:rPr>
          <w:spacing w:val="-11"/>
        </w:rPr>
        <w:t xml:space="preserve"> </w:t>
      </w:r>
      <w:proofErr w:type="spellStart"/>
      <w:r>
        <w:t>ResNet</w:t>
      </w:r>
      <w:proofErr w:type="spellEnd"/>
      <w:r>
        <w:rPr>
          <w:spacing w:val="-11"/>
        </w:rPr>
        <w:t xml:space="preserve"> </w:t>
      </w:r>
      <w:r>
        <w:t>using</w:t>
      </w:r>
      <w:r>
        <w:rPr>
          <w:spacing w:val="-11"/>
        </w:rPr>
        <w:t xml:space="preserve"> </w:t>
      </w:r>
      <w:r>
        <w:t>images</w:t>
      </w:r>
      <w:r>
        <w:rPr>
          <w:spacing w:val="-11"/>
        </w:rPr>
        <w:t xml:space="preserve"> </w:t>
      </w:r>
      <w:ins w:id="522" w:author="Microsoft Office User" w:date="2024-02-07T08:34:00Z">
        <w:r w:rsidR="00E05491">
          <w:t>generated</w:t>
        </w:r>
      </w:ins>
      <w:del w:id="523" w:author="Microsoft Office User" w:date="2024-02-07T08:34:00Z">
        <w:r w:rsidDel="00E05491">
          <w:delText xml:space="preserve">gener- </w:delText>
        </w:r>
        <w:r w:rsidDel="00E05491">
          <w:rPr>
            <w:spacing w:val="-2"/>
          </w:rPr>
          <w:delText>ated</w:delText>
        </w:r>
      </w:del>
      <w:r>
        <w:rPr>
          <w:spacing w:val="-2"/>
        </w:rPr>
        <w:t xml:space="preserve"> </w:t>
      </w:r>
      <w:ins w:id="524" w:author="Microsoft Office User" w:date="2024-02-07T08:43:00Z">
        <w:r w:rsidR="00863023">
          <w:rPr>
            <w:spacing w:val="-2"/>
          </w:rPr>
          <w:t>by</w:t>
        </w:r>
      </w:ins>
      <w:del w:id="525" w:author="Microsoft Office User" w:date="2024-02-07T08:43:00Z">
        <w:r w:rsidDel="00863023">
          <w:rPr>
            <w:spacing w:val="-2"/>
          </w:rPr>
          <w:delText>through</w:delText>
        </w:r>
      </w:del>
      <w:r>
        <w:rPr>
          <w:spacing w:val="-2"/>
        </w:rPr>
        <w:t xml:space="preserve"> </w:t>
      </w:r>
      <w:ins w:id="526" w:author="Microsoft Office User" w:date="2024-02-07T08:35:00Z">
        <w:r w:rsidR="00E05491">
          <w:rPr>
            <w:spacing w:val="-2"/>
          </w:rPr>
          <w:t>combining</w:t>
        </w:r>
      </w:ins>
      <w:del w:id="527" w:author="Microsoft Office User" w:date="2024-02-07T08:35:00Z">
        <w:r w:rsidDel="00E05491">
          <w:rPr>
            <w:spacing w:val="-2"/>
          </w:rPr>
          <w:delText>the combination of</w:delText>
        </w:r>
      </w:del>
      <w:r>
        <w:rPr>
          <w:spacing w:val="-2"/>
        </w:rPr>
        <w:t xml:space="preserve"> data augmentation techniques WGAN-div </w:t>
      </w:r>
      <w:r>
        <w:rPr>
          <w:spacing w:val="-2"/>
          <w:w w:val="125"/>
        </w:rPr>
        <w:t>+</w:t>
      </w:r>
      <w:r>
        <w:rPr>
          <w:spacing w:val="-14"/>
          <w:w w:val="125"/>
        </w:rPr>
        <w:t xml:space="preserve"> </w:t>
      </w:r>
      <w:proofErr w:type="spellStart"/>
      <w:r>
        <w:rPr>
          <w:spacing w:val="-2"/>
        </w:rPr>
        <w:t>mixup</w:t>
      </w:r>
      <w:proofErr w:type="spellEnd"/>
      <w:r>
        <w:rPr>
          <w:spacing w:val="-2"/>
        </w:rPr>
        <w:t xml:space="preserve">. </w:t>
      </w:r>
      <w:r>
        <w:rPr>
          <w:spacing w:val="-4"/>
        </w:rPr>
        <w:t>To</w:t>
      </w:r>
      <w:r>
        <w:rPr>
          <w:spacing w:val="-5"/>
        </w:rPr>
        <w:t xml:space="preserve"> </w:t>
      </w:r>
      <w:r>
        <w:rPr>
          <w:spacing w:val="-4"/>
        </w:rPr>
        <w:t>assess</w:t>
      </w:r>
      <w:r>
        <w:rPr>
          <w:spacing w:val="-5"/>
        </w:rPr>
        <w:t xml:space="preserve"> </w:t>
      </w:r>
      <w:r>
        <w:rPr>
          <w:spacing w:val="-4"/>
        </w:rPr>
        <w:t>the</w:t>
      </w:r>
      <w:r>
        <w:rPr>
          <w:spacing w:val="-5"/>
        </w:rPr>
        <w:t xml:space="preserve"> </w:t>
      </w:r>
      <w:r>
        <w:rPr>
          <w:spacing w:val="-4"/>
        </w:rPr>
        <w:t>performance</w:t>
      </w:r>
      <w:r>
        <w:rPr>
          <w:spacing w:val="-5"/>
        </w:rPr>
        <w:t xml:space="preserve"> </w:t>
      </w:r>
      <w:r>
        <w:rPr>
          <w:spacing w:val="-4"/>
        </w:rPr>
        <w:t>of</w:t>
      </w:r>
      <w:r>
        <w:rPr>
          <w:spacing w:val="-5"/>
        </w:rPr>
        <w:t xml:space="preserve"> </w:t>
      </w:r>
      <w:r>
        <w:rPr>
          <w:spacing w:val="-4"/>
        </w:rPr>
        <w:t>our</w:t>
      </w:r>
      <w:r>
        <w:rPr>
          <w:spacing w:val="-5"/>
        </w:rPr>
        <w:t xml:space="preserve"> </w:t>
      </w:r>
      <w:r>
        <w:rPr>
          <w:spacing w:val="-4"/>
        </w:rPr>
        <w:t>CNN</w:t>
      </w:r>
      <w:r>
        <w:rPr>
          <w:spacing w:val="-5"/>
        </w:rPr>
        <w:t xml:space="preserve"> </w:t>
      </w:r>
      <w:r>
        <w:rPr>
          <w:spacing w:val="-4"/>
        </w:rPr>
        <w:t>model</w:t>
      </w:r>
      <w:r>
        <w:rPr>
          <w:spacing w:val="-5"/>
        </w:rPr>
        <w:t xml:space="preserve"> </w:t>
      </w:r>
      <w:r>
        <w:rPr>
          <w:spacing w:val="-4"/>
        </w:rPr>
        <w:t>in</w:t>
      </w:r>
      <w:r>
        <w:rPr>
          <w:spacing w:val="-5"/>
        </w:rPr>
        <w:t xml:space="preserve"> </w:t>
      </w:r>
      <w:r>
        <w:rPr>
          <w:spacing w:val="-4"/>
        </w:rPr>
        <w:t>this</w:t>
      </w:r>
      <w:r>
        <w:rPr>
          <w:spacing w:val="-5"/>
        </w:rPr>
        <w:t xml:space="preserve"> </w:t>
      </w:r>
      <w:r>
        <w:rPr>
          <w:spacing w:val="-4"/>
        </w:rPr>
        <w:t>work,</w:t>
      </w:r>
      <w:r>
        <w:rPr>
          <w:spacing w:val="-5"/>
        </w:rPr>
        <w:t xml:space="preserve"> </w:t>
      </w:r>
      <w:r>
        <w:rPr>
          <w:spacing w:val="-4"/>
        </w:rPr>
        <w:t>we</w:t>
      </w:r>
      <w:r>
        <w:rPr>
          <w:spacing w:val="-6"/>
        </w:rPr>
        <w:t xml:space="preserve"> </w:t>
      </w:r>
      <w:r>
        <w:rPr>
          <w:spacing w:val="-4"/>
        </w:rPr>
        <w:t>relied</w:t>
      </w:r>
      <w:r>
        <w:rPr>
          <w:spacing w:val="-5"/>
        </w:rPr>
        <w:t xml:space="preserve"> </w:t>
      </w:r>
      <w:r>
        <w:rPr>
          <w:spacing w:val="-4"/>
        </w:rPr>
        <w:t>upon</w:t>
      </w:r>
      <w:r>
        <w:rPr>
          <w:spacing w:val="-5"/>
        </w:rPr>
        <w:t xml:space="preserve"> </w:t>
      </w:r>
      <w:r>
        <w:rPr>
          <w:spacing w:val="-4"/>
        </w:rPr>
        <w:t>the</w:t>
      </w:r>
      <w:r>
        <w:rPr>
          <w:spacing w:val="-5"/>
        </w:rPr>
        <w:t xml:space="preserve"> </w:t>
      </w:r>
      <w:ins w:id="528" w:author="Microsoft Office User" w:date="2024-02-07T08:34:00Z">
        <w:r w:rsidR="00E05491">
          <w:rPr>
            <w:spacing w:val="-4"/>
          </w:rPr>
          <w:t>methodology</w:t>
        </w:r>
      </w:ins>
      <w:del w:id="529" w:author="Microsoft Office User" w:date="2024-02-07T08:34:00Z">
        <w:r w:rsidDel="00E05491">
          <w:rPr>
            <w:spacing w:val="-4"/>
          </w:rPr>
          <w:delText xml:space="preserve">method- </w:delText>
        </w:r>
        <w:r w:rsidDel="00E05491">
          <w:rPr>
            <w:spacing w:val="-2"/>
          </w:rPr>
          <w:delText>ology</w:delText>
        </w:r>
      </w:del>
      <w:r>
        <w:rPr>
          <w:spacing w:val="-8"/>
        </w:rPr>
        <w:t xml:space="preserve"> </w:t>
      </w:r>
      <w:r>
        <w:rPr>
          <w:spacing w:val="-2"/>
        </w:rPr>
        <w:t>proposed</w:t>
      </w:r>
      <w:r>
        <w:rPr>
          <w:spacing w:val="-8"/>
        </w:rPr>
        <w:t xml:space="preserve"> </w:t>
      </w:r>
      <w:r>
        <w:rPr>
          <w:spacing w:val="-2"/>
        </w:rPr>
        <w:t>in</w:t>
      </w:r>
      <w:r>
        <w:rPr>
          <w:spacing w:val="-8"/>
        </w:rPr>
        <w:t xml:space="preserve"> </w:t>
      </w:r>
      <w:r>
        <w:rPr>
          <w:spacing w:val="-2"/>
        </w:rPr>
        <w:t>[</w:t>
      </w:r>
      <w:hyperlink w:anchor="_bookmark27" w:history="1">
        <w:r>
          <w:rPr>
            <w:color w:val="0000FF"/>
            <w:spacing w:val="-2"/>
          </w:rPr>
          <w:t>15</w:t>
        </w:r>
      </w:hyperlink>
      <w:r>
        <w:rPr>
          <w:spacing w:val="-2"/>
        </w:rPr>
        <w:t>].</w:t>
      </w:r>
      <w:r>
        <w:rPr>
          <w:spacing w:val="-8"/>
        </w:rPr>
        <w:t xml:space="preserve"> </w:t>
      </w:r>
      <w:r>
        <w:rPr>
          <w:spacing w:val="-2"/>
        </w:rPr>
        <w:t>The</w:t>
      </w:r>
      <w:r>
        <w:rPr>
          <w:spacing w:val="-8"/>
        </w:rPr>
        <w:t xml:space="preserve"> </w:t>
      </w:r>
      <w:r>
        <w:rPr>
          <w:spacing w:val="-2"/>
        </w:rPr>
        <w:t>proposed</w:t>
      </w:r>
      <w:r>
        <w:rPr>
          <w:spacing w:val="-8"/>
        </w:rPr>
        <w:t xml:space="preserve"> </w:t>
      </w:r>
      <w:r>
        <w:rPr>
          <w:spacing w:val="-2"/>
        </w:rPr>
        <w:t>CNN</w:t>
      </w:r>
      <w:r>
        <w:rPr>
          <w:spacing w:val="-8"/>
        </w:rPr>
        <w:t xml:space="preserve"> </w:t>
      </w:r>
      <w:r>
        <w:rPr>
          <w:spacing w:val="-2"/>
        </w:rPr>
        <w:t>was</w:t>
      </w:r>
      <w:r>
        <w:rPr>
          <w:spacing w:val="-8"/>
        </w:rPr>
        <w:t xml:space="preserve"> </w:t>
      </w:r>
      <w:r>
        <w:rPr>
          <w:spacing w:val="-2"/>
        </w:rPr>
        <w:t>trained</w:t>
      </w:r>
      <w:r>
        <w:rPr>
          <w:spacing w:val="-8"/>
        </w:rPr>
        <w:t xml:space="preserve"> </w:t>
      </w:r>
      <w:r>
        <w:rPr>
          <w:spacing w:val="-2"/>
        </w:rPr>
        <w:t>using</w:t>
      </w:r>
      <w:r>
        <w:rPr>
          <w:spacing w:val="-8"/>
        </w:rPr>
        <w:t xml:space="preserve"> </w:t>
      </w:r>
      <w:r>
        <w:rPr>
          <w:spacing w:val="-2"/>
        </w:rPr>
        <w:t>data</w:t>
      </w:r>
      <w:r>
        <w:rPr>
          <w:spacing w:val="-8"/>
        </w:rPr>
        <w:t xml:space="preserve"> </w:t>
      </w:r>
      <w:r>
        <w:rPr>
          <w:spacing w:val="-2"/>
        </w:rPr>
        <w:t>generated</w:t>
      </w:r>
      <w:r>
        <w:rPr>
          <w:spacing w:val="-8"/>
        </w:rPr>
        <w:t xml:space="preserve"> </w:t>
      </w:r>
      <w:r>
        <w:rPr>
          <w:spacing w:val="-2"/>
        </w:rPr>
        <w:t xml:space="preserve">through </w:t>
      </w:r>
      <w:r>
        <w:t>the</w:t>
      </w:r>
      <w:r>
        <w:rPr>
          <w:spacing w:val="-5"/>
        </w:rPr>
        <w:t xml:space="preserve"> </w:t>
      </w:r>
      <w:r>
        <w:t>mentioned</w:t>
      </w:r>
      <w:r>
        <w:rPr>
          <w:spacing w:val="-5"/>
        </w:rPr>
        <w:t xml:space="preserve"> </w:t>
      </w:r>
      <w:r>
        <w:t>augmentation</w:t>
      </w:r>
      <w:r>
        <w:rPr>
          <w:spacing w:val="-5"/>
        </w:rPr>
        <w:t xml:space="preserve"> </w:t>
      </w:r>
      <w:r>
        <w:t>techniques,</w:t>
      </w:r>
      <w:r>
        <w:rPr>
          <w:spacing w:val="-5"/>
        </w:rPr>
        <w:t xml:space="preserve"> </w:t>
      </w:r>
      <w:r>
        <w:t>achieving</w:t>
      </w:r>
      <w:r>
        <w:rPr>
          <w:spacing w:val="-5"/>
        </w:rPr>
        <w:t xml:space="preserve"> </w:t>
      </w:r>
      <w:r>
        <w:t>superior</w:t>
      </w:r>
      <w:r>
        <w:rPr>
          <w:spacing w:val="-5"/>
        </w:rPr>
        <w:t xml:space="preserve"> </w:t>
      </w:r>
      <w:r>
        <w:t>performance.</w:t>
      </w:r>
      <w:r>
        <w:rPr>
          <w:spacing w:val="-5"/>
        </w:rPr>
        <w:t xml:space="preserve"> </w:t>
      </w:r>
      <w:del w:id="530" w:author="Microsoft Office User" w:date="2024-02-07T11:44:00Z">
        <w:r w:rsidDel="00E21C67">
          <w:delText>This</w:delText>
        </w:r>
        <w:r w:rsidDel="00E21C67">
          <w:rPr>
            <w:spacing w:val="-5"/>
          </w:rPr>
          <w:delText xml:space="preserve"> </w:delText>
        </w:r>
      </w:del>
      <w:proofErr w:type="gramStart"/>
      <w:ins w:id="531" w:author="Microsoft Office User" w:date="2024-02-07T11:44:00Z">
        <w:r w:rsidR="00E21C67">
          <w:t>Th</w:t>
        </w:r>
      </w:ins>
      <w:ins w:id="532" w:author="Microsoft Office User" w:date="2024-02-07T11:47:00Z">
        <w:r w:rsidR="006F39B8">
          <w:t>is</w:t>
        </w:r>
      </w:ins>
      <w:ins w:id="533" w:author="Microsoft Office User" w:date="2024-02-07T11:44:00Z">
        <w:r w:rsidR="00E21C67">
          <w:t xml:space="preserve"> </w:t>
        </w:r>
      </w:ins>
      <w:ins w:id="534" w:author="Microsoft Office User" w:date="2024-02-07T12:01:00Z">
        <w:r w:rsidR="00A50020">
          <w:t>contrasts</w:t>
        </w:r>
      </w:ins>
      <w:proofErr w:type="gramEnd"/>
      <w:del w:id="535" w:author="Microsoft Office User" w:date="2024-02-07T08:35:00Z">
        <w:r w:rsidDel="00E05491">
          <w:delText>con- trasts</w:delText>
        </w:r>
      </w:del>
      <w:r>
        <w:rPr>
          <w:spacing w:val="14"/>
        </w:rPr>
        <w:t xml:space="preserve"> </w:t>
      </w:r>
      <w:r>
        <w:t>with</w:t>
      </w:r>
      <w:r>
        <w:rPr>
          <w:spacing w:val="15"/>
        </w:rPr>
        <w:t xml:space="preserve"> </w:t>
      </w:r>
      <w:r>
        <w:t>the</w:t>
      </w:r>
      <w:r>
        <w:rPr>
          <w:spacing w:val="15"/>
        </w:rPr>
        <w:t xml:space="preserve"> </w:t>
      </w:r>
      <w:r>
        <w:t>approach</w:t>
      </w:r>
      <w:r>
        <w:rPr>
          <w:spacing w:val="15"/>
        </w:rPr>
        <w:t xml:space="preserve"> </w:t>
      </w:r>
      <w:r>
        <w:t>taken</w:t>
      </w:r>
      <w:r>
        <w:rPr>
          <w:spacing w:val="14"/>
        </w:rPr>
        <w:t xml:space="preserve"> </w:t>
      </w:r>
      <w:r>
        <w:t>in</w:t>
      </w:r>
      <w:r>
        <w:rPr>
          <w:spacing w:val="15"/>
        </w:rPr>
        <w:t xml:space="preserve"> </w:t>
      </w:r>
      <w:r>
        <w:t>[</w:t>
      </w:r>
      <w:hyperlink w:anchor="_bookmark20" w:history="1">
        <w:r>
          <w:rPr>
            <w:color w:val="0000FF"/>
          </w:rPr>
          <w:t>8</w:t>
        </w:r>
      </w:hyperlink>
      <w:r>
        <w:t>],</w:t>
      </w:r>
      <w:r>
        <w:rPr>
          <w:spacing w:val="15"/>
        </w:rPr>
        <w:t xml:space="preserve"> </w:t>
      </w:r>
      <w:r>
        <w:t>highlighting</w:t>
      </w:r>
      <w:r>
        <w:rPr>
          <w:spacing w:val="15"/>
        </w:rPr>
        <w:t xml:space="preserve"> </w:t>
      </w:r>
      <w:r>
        <w:t>the</w:t>
      </w:r>
      <w:r>
        <w:rPr>
          <w:spacing w:val="15"/>
        </w:rPr>
        <w:t xml:space="preserve"> </w:t>
      </w:r>
      <w:r>
        <w:t>model’s</w:t>
      </w:r>
      <w:r>
        <w:rPr>
          <w:spacing w:val="14"/>
        </w:rPr>
        <w:t xml:space="preserve"> </w:t>
      </w:r>
      <w:r>
        <w:t>strong</w:t>
      </w:r>
      <w:r>
        <w:rPr>
          <w:spacing w:val="15"/>
        </w:rPr>
        <w:t xml:space="preserve"> </w:t>
      </w:r>
      <w:r>
        <w:rPr>
          <w:spacing w:val="-2"/>
        </w:rPr>
        <w:t>performance</w:t>
      </w:r>
    </w:p>
    <w:p w14:paraId="533F99EB" w14:textId="77777777" w:rsidR="005143EB" w:rsidRDefault="005143EB">
      <w:pPr>
        <w:pStyle w:val="Textoindependiente"/>
      </w:pPr>
    </w:p>
    <w:p w14:paraId="4A00A77C" w14:textId="77777777" w:rsidR="005143EB" w:rsidRDefault="005143EB">
      <w:pPr>
        <w:pStyle w:val="Textoindependiente"/>
        <w:spacing w:before="93"/>
      </w:pPr>
    </w:p>
    <w:p w14:paraId="16261518" w14:textId="77777777" w:rsidR="005143EB" w:rsidRDefault="00000000">
      <w:pPr>
        <w:pStyle w:val="Textoindependiente"/>
        <w:ind w:right="527"/>
        <w:jc w:val="center"/>
      </w:pPr>
      <w:r>
        <w:rPr>
          <w:spacing w:val="-5"/>
        </w:rPr>
        <w:t>10</w:t>
      </w:r>
    </w:p>
    <w:p w14:paraId="4E03F36A" w14:textId="77777777" w:rsidR="005143EB" w:rsidRDefault="005143EB">
      <w:pPr>
        <w:jc w:val="center"/>
        <w:sectPr w:rsidR="005143EB" w:rsidSect="00B23B9E">
          <w:pgSz w:w="11910" w:h="16840"/>
          <w:pgMar w:top="1360" w:right="660" w:bottom="280" w:left="1680" w:header="720" w:footer="720" w:gutter="0"/>
          <w:cols w:space="720"/>
        </w:sectPr>
      </w:pPr>
    </w:p>
    <w:p w14:paraId="089DFE1B" w14:textId="77777777" w:rsidR="005143EB" w:rsidRDefault="005143EB">
      <w:pPr>
        <w:pStyle w:val="Textoindependiente"/>
        <w:spacing w:before="82"/>
        <w:rPr>
          <w:sz w:val="7"/>
        </w:rPr>
      </w:pPr>
    </w:p>
    <w:p w14:paraId="302A080F" w14:textId="77777777" w:rsidR="005143EB" w:rsidRDefault="00000000">
      <w:pPr>
        <w:tabs>
          <w:tab w:val="left" w:pos="1819"/>
          <w:tab w:val="left" w:pos="2094"/>
          <w:tab w:val="left" w:pos="2369"/>
          <w:tab w:val="left" w:pos="2644"/>
        </w:tabs>
        <w:ind w:left="727"/>
        <w:rPr>
          <w:rFonts w:ascii="Lucida Sans"/>
          <w:sz w:val="8"/>
        </w:rPr>
      </w:pPr>
      <w:r>
        <w:rPr>
          <w:noProof/>
        </w:rPr>
        <mc:AlternateContent>
          <mc:Choice Requires="wpg">
            <w:drawing>
              <wp:anchor distT="0" distB="0" distL="0" distR="0" simplePos="0" relativeHeight="251658281" behindDoc="1" locked="0" layoutInCell="1" allowOverlap="1" wp14:anchorId="66C9F405" wp14:editId="6CA34E10">
                <wp:simplePos x="0" y="0"/>
                <wp:positionH relativeFrom="page">
                  <wp:posOffset>1609441</wp:posOffset>
                </wp:positionH>
                <wp:positionV relativeFrom="paragraph">
                  <wp:posOffset>-50901</wp:posOffset>
                </wp:positionV>
                <wp:extent cx="1240790" cy="1291590"/>
                <wp:effectExtent l="0" t="0" r="0" b="0"/>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40790" cy="1291590"/>
                          <a:chOff x="0" y="0"/>
                          <a:chExt cx="1240790" cy="1291590"/>
                        </a:xfrm>
                      </wpg:grpSpPr>
                      <pic:pic xmlns:pic="http://schemas.openxmlformats.org/drawingml/2006/picture">
                        <pic:nvPicPr>
                          <pic:cNvPr id="356" name="Image 356"/>
                          <pic:cNvPicPr/>
                        </pic:nvPicPr>
                        <pic:blipFill>
                          <a:blip r:embed="rId72" cstate="print"/>
                          <a:stretch>
                            <a:fillRect/>
                          </a:stretch>
                        </pic:blipFill>
                        <pic:spPr>
                          <a:xfrm>
                            <a:off x="15694" y="1506"/>
                            <a:ext cx="1223050" cy="1223050"/>
                          </a:xfrm>
                          <a:prstGeom prst="rect">
                            <a:avLst/>
                          </a:prstGeom>
                        </pic:spPr>
                      </pic:pic>
                      <wps:wsp>
                        <wps:cNvPr id="357" name="Graphic 357"/>
                        <wps:cNvSpPr/>
                        <wps:spPr>
                          <a:xfrm>
                            <a:off x="103413"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358" name="Graphic 358"/>
                        <wps:cNvSpPr/>
                        <wps:spPr>
                          <a:xfrm>
                            <a:off x="103413"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359" name="Graphic 359"/>
                        <wps:cNvSpPr/>
                        <wps:spPr>
                          <a:xfrm>
                            <a:off x="111421" y="1257872"/>
                            <a:ext cx="20320" cy="33655"/>
                          </a:xfrm>
                          <a:custGeom>
                            <a:avLst/>
                            <a:gdLst/>
                            <a:ahLst/>
                            <a:cxnLst/>
                            <a:rect l="l" t="t" r="r" b="b"/>
                            <a:pathLst>
                              <a:path w="20320" h="33655">
                                <a:moveTo>
                                  <a:pt x="19951" y="29679"/>
                                </a:moveTo>
                                <a:lnTo>
                                  <a:pt x="12547" y="29679"/>
                                </a:lnTo>
                                <a:lnTo>
                                  <a:pt x="12547" y="0"/>
                                </a:lnTo>
                                <a:lnTo>
                                  <a:pt x="8013" y="0"/>
                                </a:lnTo>
                                <a:lnTo>
                                  <a:pt x="0" y="1612"/>
                                </a:lnTo>
                                <a:lnTo>
                                  <a:pt x="0" y="5740"/>
                                </a:lnTo>
                                <a:lnTo>
                                  <a:pt x="8064" y="4127"/>
                                </a:lnTo>
                                <a:lnTo>
                                  <a:pt x="8064" y="29679"/>
                                </a:lnTo>
                                <a:lnTo>
                                  <a:pt x="660" y="29679"/>
                                </a:lnTo>
                                <a:lnTo>
                                  <a:pt x="660" y="33489"/>
                                </a:lnTo>
                                <a:lnTo>
                                  <a:pt x="19951" y="33489"/>
                                </a:lnTo>
                                <a:lnTo>
                                  <a:pt x="19951" y="29679"/>
                                </a:lnTo>
                                <a:close/>
                              </a:path>
                            </a:pathLst>
                          </a:custGeom>
                          <a:solidFill>
                            <a:srgbClr val="231F20"/>
                          </a:solidFill>
                        </wps:spPr>
                        <wps:bodyPr wrap="square" lIns="0" tIns="0" rIns="0" bIns="0" rtlCol="0">
                          <a:prstTxWarp prst="textNoShape">
                            <a:avLst/>
                          </a:prstTxWarp>
                          <a:noAutofit/>
                        </wps:bodyPr>
                      </wps:wsp>
                      <wps:wsp>
                        <wps:cNvPr id="360" name="Graphic 360"/>
                        <wps:cNvSpPr/>
                        <wps:spPr>
                          <a:xfrm>
                            <a:off x="278076"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361" name="Graphic 361"/>
                        <wps:cNvSpPr/>
                        <wps:spPr>
                          <a:xfrm>
                            <a:off x="452739"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362" name="Graphic 362"/>
                        <wps:cNvSpPr/>
                        <wps:spPr>
                          <a:xfrm>
                            <a:off x="452739"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363" name="Graphic 363"/>
                        <wps:cNvSpPr/>
                        <wps:spPr>
                          <a:xfrm>
                            <a:off x="627403"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364" name="Graphic 364"/>
                        <wps:cNvSpPr/>
                        <wps:spPr>
                          <a:xfrm>
                            <a:off x="627403"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365" name="Graphic 365"/>
                        <wps:cNvSpPr/>
                        <wps:spPr>
                          <a:xfrm>
                            <a:off x="802067"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366" name="Graphic 366"/>
                        <wps:cNvSpPr/>
                        <wps:spPr>
                          <a:xfrm>
                            <a:off x="802067"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367" name="Graphic 367"/>
                        <wps:cNvSpPr/>
                        <wps:spPr>
                          <a:xfrm>
                            <a:off x="976731"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368" name="Graphic 368"/>
                        <wps:cNvSpPr/>
                        <wps:spPr>
                          <a:xfrm>
                            <a:off x="976731"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369" name="Graphic 369"/>
                        <wps:cNvSpPr/>
                        <wps:spPr>
                          <a:xfrm>
                            <a:off x="1151394"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370" name="Graphic 370"/>
                        <wps:cNvSpPr/>
                        <wps:spPr>
                          <a:xfrm>
                            <a:off x="1151394"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371" name="Graphic 371"/>
                        <wps:cNvSpPr/>
                        <wps:spPr>
                          <a:xfrm>
                            <a:off x="0" y="89169"/>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72" name="Graphic 372"/>
                        <wps:cNvSpPr/>
                        <wps:spPr>
                          <a:xfrm>
                            <a:off x="0" y="89169"/>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373" name="Graphic 373"/>
                        <wps:cNvSpPr/>
                        <wps:spPr>
                          <a:xfrm>
                            <a:off x="0" y="263833"/>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74" name="Graphic 374"/>
                        <wps:cNvSpPr/>
                        <wps:spPr>
                          <a:xfrm>
                            <a:off x="0" y="263833"/>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375" name="Graphic 375"/>
                        <wps:cNvSpPr/>
                        <wps:spPr>
                          <a:xfrm>
                            <a:off x="0" y="438497"/>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76" name="Graphic 376"/>
                        <wps:cNvSpPr/>
                        <wps:spPr>
                          <a:xfrm>
                            <a:off x="0" y="438497"/>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377" name="Graphic 377"/>
                        <wps:cNvSpPr/>
                        <wps:spPr>
                          <a:xfrm>
                            <a:off x="0" y="613160"/>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78" name="Graphic 378"/>
                        <wps:cNvSpPr/>
                        <wps:spPr>
                          <a:xfrm>
                            <a:off x="0" y="613160"/>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379" name="Graphic 379"/>
                        <wps:cNvSpPr/>
                        <wps:spPr>
                          <a:xfrm>
                            <a:off x="0" y="787824"/>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80" name="Graphic 380"/>
                        <wps:cNvSpPr/>
                        <wps:spPr>
                          <a:xfrm>
                            <a:off x="0" y="787824"/>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381" name="Graphic 381"/>
                        <wps:cNvSpPr/>
                        <wps:spPr>
                          <a:xfrm>
                            <a:off x="0" y="962489"/>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82" name="Graphic 382"/>
                        <wps:cNvSpPr/>
                        <wps:spPr>
                          <a:xfrm>
                            <a:off x="0" y="962489"/>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383" name="Graphic 383"/>
                        <wps:cNvSpPr/>
                        <wps:spPr>
                          <a:xfrm>
                            <a:off x="0" y="1137150"/>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84" name="Graphic 384"/>
                        <wps:cNvSpPr/>
                        <wps:spPr>
                          <a:xfrm>
                            <a:off x="0" y="1137150"/>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385" name="Graphic 385"/>
                        <wps:cNvSpPr/>
                        <wps:spPr>
                          <a:xfrm>
                            <a:off x="16080" y="1837"/>
                            <a:ext cx="1223010" cy="1223010"/>
                          </a:xfrm>
                          <a:custGeom>
                            <a:avLst/>
                            <a:gdLst/>
                            <a:ahLst/>
                            <a:cxnLst/>
                            <a:rect l="l" t="t" r="r" b="b"/>
                            <a:pathLst>
                              <a:path w="1223010" h="1223010">
                                <a:moveTo>
                                  <a:pt x="0" y="1222645"/>
                                </a:moveTo>
                                <a:lnTo>
                                  <a:pt x="0" y="0"/>
                                </a:lnTo>
                              </a:path>
                              <a:path w="1223010" h="1223010">
                                <a:moveTo>
                                  <a:pt x="1222645" y="1222645"/>
                                </a:moveTo>
                                <a:lnTo>
                                  <a:pt x="1222645" y="0"/>
                                </a:lnTo>
                              </a:path>
                              <a:path w="1223010" h="1223010">
                                <a:moveTo>
                                  <a:pt x="0" y="1222645"/>
                                </a:moveTo>
                                <a:lnTo>
                                  <a:pt x="1222645" y="1222645"/>
                                </a:lnTo>
                              </a:path>
                              <a:path w="1223010" h="1223010">
                                <a:moveTo>
                                  <a:pt x="0" y="0"/>
                                </a:moveTo>
                                <a:lnTo>
                                  <a:pt x="1222645" y="0"/>
                                </a:lnTo>
                              </a:path>
                            </a:pathLst>
                          </a:custGeom>
                          <a:ln w="367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4C17DA64" id="Group 355" o:spid="_x0000_s1026" style="position:absolute;margin-left:126.75pt;margin-top:-4pt;width:97.7pt;height:101.7pt;z-index:-251658199;mso-wrap-distance-left:0;mso-wrap-distance-right:0;mso-position-horizontal-relative:page" coordsize="12407,129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">
                <v:shape id="Image 356" o:spid="_x0000_s1027" type="#_x0000_t75" style="position:absolute;left:156;top:15;width:12231;height:12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">
                  <v:imagedata r:id="rId73" o:title=""/>
                </v:shape>
                <v:shape id="Graphic 357" o:spid="_x0000_s1028" style="position:absolute;left:1034;top:12244;width:12;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" path="m,l,16080e" fillcolor="#231f20" stroked="f">
                  <v:path arrowok="t"/>
                </v:shape>
                <v:shape id="Graphic 358" o:spid="_x0000_s1029" style="position:absolute;left:1034;top:12244;width:12;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" path="m,l,16080e" filled="f" strokecolor="#231f20" strokeweight=".1021mm">
                  <v:path arrowok="t"/>
                </v:shape>
                <v:shape id="Graphic 359" o:spid="_x0000_s1030" style="position:absolute;left:1114;top:12578;width:203;height:337;visibility:visible;mso-wrap-style:square;v-text-anchor:top" coordsize="20320,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" path="m19951,29679r-7404,l12547,,8013,,,1612,,5740,8064,4127r,25552l660,29679r,3810l19951,33489r,-3810xe" fillcolor="#231f20" stroked="f">
                  <v:path arrowok="t"/>
                </v:shape>
                <v:shape id="Graphic 360" o:spid="_x0000_s1031" style="position:absolute;left:2780;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" path="m,l,16080e" filled="f" strokecolor="#231f20" strokeweight=".1021mm">
                  <v:path arrowok="t"/>
                </v:shape>
                <v:shape id="Graphic 361" o:spid="_x0000_s1032" style="position:absolute;left:4527;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" path="m,l,16080e" fillcolor="#231f20" stroked="f">
                  <v:path arrowok="t"/>
                </v:shape>
                <v:shape id="Graphic 362" o:spid="_x0000_s1033" style="position:absolute;left:4527;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" path="m,l,16080e" filled="f" strokecolor="#231f20" strokeweight=".1021mm">
                  <v:path arrowok="t"/>
                </v:shape>
                <v:shape id="Graphic 363" o:spid="_x0000_s1034" style="position:absolute;left:6274;top:12244;width:12;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" path="m,l,16080e" fillcolor="#231f20" stroked="f">
                  <v:path arrowok="t"/>
                </v:shape>
                <v:shape id="Graphic 364" o:spid="_x0000_s1035" style="position:absolute;left:6274;top:12244;width:12;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" path="m,l,16080e" filled="f" strokecolor="#231f20" strokeweight=".1021mm">
                  <v:path arrowok="t"/>
                </v:shape>
                <v:shape id="Graphic 365" o:spid="_x0000_s1036" style="position:absolute;left:8020;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" path="m,l,16080e" fillcolor="#231f20" stroked="f">
                  <v:path arrowok="t"/>
                </v:shape>
                <v:shape id="Graphic 366" o:spid="_x0000_s1037" style="position:absolute;left:8020;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" path="m,l,16080e" filled="f" strokecolor="#231f20" strokeweight=".1021mm">
                  <v:path arrowok="t"/>
                </v:shape>
                <v:shape id="Graphic 367" o:spid="_x0000_s1038" style="position:absolute;left:9767;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" path="m,l,16080e" fillcolor="#231f20" stroked="f">
                  <v:path arrowok="t"/>
                </v:shape>
                <v:shape id="Graphic 368" o:spid="_x0000_s1039" style="position:absolute;left:9767;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" path="m,l,16080e" filled="f" strokecolor="#231f20" strokeweight=".1021mm">
                  <v:path arrowok="t"/>
                </v:shape>
                <v:shape id="Graphic 369" o:spid="_x0000_s1040" style="position:absolute;left:11513;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" path="m,l,16080e" fillcolor="#231f20" stroked="f">
                  <v:path arrowok="t"/>
                </v:shape>
                <v:shape id="Graphic 370" o:spid="_x0000_s1041" style="position:absolute;left:11513;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" path="m,l,16080e" filled="f" strokecolor="#231f20" strokeweight=".1021mm">
                  <v:path arrowok="t"/>
                </v:shape>
                <v:shape id="Graphic 371" o:spid="_x0000_s1042" style="position:absolute;top:89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" path="m16080,l,e" fillcolor="#231f20" stroked="f">
                  <v:path arrowok="t"/>
                </v:shape>
                <v:shape id="Graphic 372" o:spid="_x0000_s1043" style="position:absolute;top:89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" path="m16080,l,e" filled="f" strokecolor="#231f20" strokeweight=".1021mm">
                  <v:path arrowok="t"/>
                </v:shape>
                <v:shape id="Graphic 373" o:spid="_x0000_s1044" style="position:absolute;top:2638;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" path="m16080,l,e" fillcolor="#231f20" stroked="f">
                  <v:path arrowok="t"/>
                </v:shape>
                <v:shape id="Graphic 374" o:spid="_x0000_s1045" style="position:absolute;top:2638;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" path="m16080,l,e" filled="f" strokecolor="#231f20" strokeweight=".1021mm">
                  <v:path arrowok="t"/>
                </v:shape>
                <v:shape id="Graphic 375" o:spid="_x0000_s1046" style="position:absolute;top:438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" path="m16080,l,e" fillcolor="#231f20" stroked="f">
                  <v:path arrowok="t"/>
                </v:shape>
                <v:shape id="Graphic 376" o:spid="_x0000_s1047" style="position:absolute;top:438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" path="m16080,l,e" filled="f" strokecolor="#231f20" strokeweight=".1021mm">
                  <v:path arrowok="t"/>
                </v:shape>
                <v:shape id="Graphic 377" o:spid="_x0000_s1048" style="position:absolute;top:613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" path="m16080,l,e" fillcolor="#231f20" stroked="f">
                  <v:path arrowok="t"/>
                </v:shape>
                <v:shape id="Graphic 378" o:spid="_x0000_s1049" style="position:absolute;top:613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" path="m16080,l,e" filled="f" strokecolor="#231f20" strokeweight=".1021mm">
                  <v:path arrowok="t"/>
                </v:shape>
                <v:shape id="Graphic 379" o:spid="_x0000_s1050" style="position:absolute;top:7878;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" path="m16080,l,e" fillcolor="#231f20" stroked="f">
                  <v:path arrowok="t"/>
                </v:shape>
                <v:shape id="Graphic 380" o:spid="_x0000_s1051" style="position:absolute;top:7878;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" path="m16080,l,e" filled="f" strokecolor="#231f20" strokeweight=".1021mm">
                  <v:path arrowok="t"/>
                </v:shape>
                <v:shape id="Graphic 381" o:spid="_x0000_s1052" style="position:absolute;top:962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" path="m16080,l,e" fillcolor="#231f20" stroked="f">
                  <v:path arrowok="t"/>
                </v:shape>
                <v:shape id="Graphic 382" o:spid="_x0000_s1053" style="position:absolute;top:962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" path="m16080,l,e" filled="f" strokecolor="#231f20" strokeweight=".1021mm">
                  <v:path arrowok="t"/>
                </v:shape>
                <v:shape id="Graphic 383" o:spid="_x0000_s1054" style="position:absolute;top:1137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" path="m16080,l,e" fillcolor="#231f20" stroked="f">
                  <v:path arrowok="t"/>
                </v:shape>
                <v:shape id="Graphic 384" o:spid="_x0000_s1055" style="position:absolute;top:1137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" path="m16080,l,e" filled="f" strokecolor="#231f20" strokeweight=".1021mm">
                  <v:path arrowok="t"/>
                </v:shape>
                <v:shape id="Graphic 385" o:spid="_x0000_s1056" style="position:absolute;left:160;top:18;width:12230;height:12230;visibility:visible;mso-wrap-style:square;v-text-anchor:top" coordsize="1223010,122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" path="m,1222645l,em1222645,1222645l1222645,em,1222645r1222645,em,l1222645,e" filled="f" strokecolor="#231f20" strokeweight=".1021mm">
                  <v:path arrowok="t"/>
                </v:shape>
                <w10:wrap anchorx="page"/>
              </v:group>
            </w:pict>
          </mc:Fallback>
        </mc:AlternateContent>
      </w:r>
      <w:bookmarkStart w:id="536" w:name="_bookmark9"/>
      <w:bookmarkEnd w:id="536"/>
      <w:r>
        <w:rPr>
          <w:rFonts w:ascii="Lucida Sans"/>
          <w:color w:val="231F20"/>
          <w:sz w:val="8"/>
        </w:rPr>
        <w:t>G1</w:t>
      </w:r>
      <w:r>
        <w:rPr>
          <w:rFonts w:ascii="Lucida Sans"/>
          <w:color w:val="231F20"/>
          <w:spacing w:val="58"/>
          <w:sz w:val="8"/>
        </w:rPr>
        <w:t xml:space="preserve"> </w:t>
      </w:r>
      <w:r>
        <w:rPr>
          <w:rFonts w:ascii="Lucida Sans"/>
          <w:color w:val="FEF6F9"/>
          <w:position w:val="1"/>
          <w:sz w:val="8"/>
        </w:rPr>
        <w:t>1493</w:t>
      </w:r>
      <w:r>
        <w:rPr>
          <w:rFonts w:ascii="Lucida Sans"/>
          <w:color w:val="FEF6F9"/>
          <w:spacing w:val="75"/>
          <w:position w:val="1"/>
          <w:sz w:val="8"/>
        </w:rPr>
        <w:t xml:space="preserve"> </w:t>
      </w:r>
      <w:proofErr w:type="gramStart"/>
      <w:r>
        <w:rPr>
          <w:rFonts w:ascii="Lucida Sans"/>
          <w:color w:val="063857"/>
          <w:position w:val="1"/>
          <w:sz w:val="8"/>
        </w:rPr>
        <w:t>225</w:t>
      </w:r>
      <w:r>
        <w:rPr>
          <w:rFonts w:ascii="Lucida Sans"/>
          <w:color w:val="063857"/>
          <w:spacing w:val="55"/>
          <w:position w:val="1"/>
          <w:sz w:val="8"/>
        </w:rPr>
        <w:t xml:space="preserve">  </w:t>
      </w:r>
      <w:r>
        <w:rPr>
          <w:rFonts w:ascii="Lucida Sans"/>
          <w:color w:val="063857"/>
          <w:spacing w:val="-10"/>
          <w:position w:val="1"/>
          <w:sz w:val="8"/>
        </w:rPr>
        <w:t>4</w:t>
      </w:r>
      <w:proofErr w:type="gramEnd"/>
      <w:r>
        <w:rPr>
          <w:rFonts w:ascii="Lucida Sans"/>
          <w:color w:val="063857"/>
          <w:position w:val="1"/>
          <w:sz w:val="8"/>
        </w:rPr>
        <w:tab/>
      </w:r>
      <w:r>
        <w:rPr>
          <w:rFonts w:ascii="Lucida Sans"/>
          <w:color w:val="063857"/>
          <w:spacing w:val="-10"/>
          <w:position w:val="1"/>
          <w:sz w:val="8"/>
        </w:rPr>
        <w:t>0</w:t>
      </w:r>
      <w:r>
        <w:rPr>
          <w:rFonts w:ascii="Lucida Sans"/>
          <w:color w:val="063857"/>
          <w:position w:val="1"/>
          <w:sz w:val="8"/>
        </w:rPr>
        <w:tab/>
      </w:r>
      <w:r>
        <w:rPr>
          <w:rFonts w:ascii="Lucida Sans"/>
          <w:color w:val="063857"/>
          <w:spacing w:val="-10"/>
          <w:position w:val="1"/>
          <w:sz w:val="8"/>
        </w:rPr>
        <w:t>0</w:t>
      </w:r>
      <w:r>
        <w:rPr>
          <w:rFonts w:ascii="Lucida Sans"/>
          <w:color w:val="063857"/>
          <w:position w:val="1"/>
          <w:sz w:val="8"/>
        </w:rPr>
        <w:tab/>
      </w:r>
      <w:r>
        <w:rPr>
          <w:rFonts w:ascii="Lucida Sans"/>
          <w:color w:val="063857"/>
          <w:spacing w:val="-10"/>
          <w:position w:val="1"/>
          <w:sz w:val="8"/>
        </w:rPr>
        <w:t>0</w:t>
      </w:r>
      <w:r>
        <w:rPr>
          <w:rFonts w:ascii="Times New Roman"/>
          <w:color w:val="063857"/>
          <w:position w:val="1"/>
          <w:sz w:val="7"/>
        </w:rPr>
        <w:tab/>
      </w:r>
      <w:r>
        <w:rPr>
          <w:rFonts w:ascii="Lucida Sans"/>
          <w:color w:val="063857"/>
          <w:spacing w:val="-15"/>
          <w:position w:val="1"/>
          <w:sz w:val="8"/>
        </w:rPr>
        <w:t>0</w:t>
      </w:r>
    </w:p>
    <w:p w14:paraId="5783EE68" w14:textId="77777777" w:rsidR="005143EB" w:rsidRDefault="00000000">
      <w:pPr>
        <w:rPr>
          <w:rFonts w:ascii="Lucida Sans"/>
          <w:sz w:val="7"/>
        </w:rPr>
      </w:pPr>
      <w:r>
        <w:br w:type="column"/>
      </w:r>
    </w:p>
    <w:p w14:paraId="7B5DE624" w14:textId="77777777" w:rsidR="005143EB" w:rsidRDefault="005143EB">
      <w:pPr>
        <w:pStyle w:val="Textoindependiente"/>
        <w:spacing w:before="4"/>
        <w:rPr>
          <w:rFonts w:ascii="Lucida Sans"/>
          <w:sz w:val="7"/>
        </w:rPr>
      </w:pPr>
    </w:p>
    <w:p w14:paraId="5C52F587" w14:textId="77777777" w:rsidR="005143EB" w:rsidRDefault="00000000">
      <w:pPr>
        <w:ind w:left="350"/>
        <w:rPr>
          <w:rFonts w:ascii="Lucida Sans"/>
          <w:sz w:val="8"/>
        </w:rPr>
      </w:pPr>
      <w:r>
        <w:rPr>
          <w:rFonts w:ascii="Lucida Sans"/>
          <w:color w:val="231F20"/>
          <w:spacing w:val="-4"/>
          <w:sz w:val="8"/>
        </w:rPr>
        <w:t>1400</w:t>
      </w:r>
    </w:p>
    <w:p w14:paraId="75A21F05" w14:textId="77777777" w:rsidR="005143EB" w:rsidRDefault="00000000">
      <w:pPr>
        <w:rPr>
          <w:rFonts w:ascii="Lucida Sans"/>
          <w:sz w:val="7"/>
        </w:rPr>
      </w:pPr>
      <w:r>
        <w:br w:type="column"/>
      </w:r>
    </w:p>
    <w:p w14:paraId="678D00FE" w14:textId="77777777" w:rsidR="005143EB" w:rsidRDefault="005143EB">
      <w:pPr>
        <w:pStyle w:val="Textoindependiente"/>
        <w:spacing w:before="11"/>
        <w:rPr>
          <w:rFonts w:ascii="Lucida Sans"/>
          <w:sz w:val="7"/>
        </w:rPr>
      </w:pPr>
    </w:p>
    <w:p w14:paraId="276C0BFB" w14:textId="77777777" w:rsidR="005143EB" w:rsidRDefault="00000000">
      <w:pPr>
        <w:tabs>
          <w:tab w:val="left" w:pos="2094"/>
          <w:tab w:val="left" w:pos="2369"/>
          <w:tab w:val="left" w:pos="2644"/>
        </w:tabs>
        <w:spacing w:before="1"/>
        <w:ind w:left="727"/>
        <w:rPr>
          <w:rFonts w:ascii="Lucida Sans"/>
          <w:sz w:val="8"/>
        </w:rPr>
      </w:pPr>
      <w:r>
        <w:rPr>
          <w:rFonts w:ascii="Lucida Sans"/>
          <w:color w:val="231F20"/>
          <w:sz w:val="8"/>
        </w:rPr>
        <w:t>G1</w:t>
      </w:r>
      <w:r>
        <w:rPr>
          <w:rFonts w:ascii="Lucida Sans"/>
          <w:color w:val="231F20"/>
          <w:spacing w:val="59"/>
          <w:sz w:val="8"/>
        </w:rPr>
        <w:t xml:space="preserve"> </w:t>
      </w:r>
      <w:r>
        <w:rPr>
          <w:rFonts w:ascii="Lucida Sans"/>
          <w:color w:val="FEF6F9"/>
          <w:position w:val="1"/>
          <w:sz w:val="8"/>
        </w:rPr>
        <w:t>0.87</w:t>
      </w:r>
      <w:r>
        <w:rPr>
          <w:rFonts w:ascii="Lucida Sans"/>
          <w:color w:val="FEF6F9"/>
          <w:spacing w:val="66"/>
          <w:position w:val="1"/>
          <w:sz w:val="8"/>
        </w:rPr>
        <w:t xml:space="preserve"> </w:t>
      </w:r>
      <w:r>
        <w:rPr>
          <w:rFonts w:ascii="Lucida Sans"/>
          <w:color w:val="063857"/>
          <w:position w:val="1"/>
          <w:sz w:val="8"/>
        </w:rPr>
        <w:t>0.13</w:t>
      </w:r>
      <w:r>
        <w:rPr>
          <w:rFonts w:ascii="Lucida Sans"/>
          <w:color w:val="063857"/>
          <w:spacing w:val="28"/>
          <w:position w:val="1"/>
          <w:sz w:val="8"/>
        </w:rPr>
        <w:t xml:space="preserve"> </w:t>
      </w:r>
      <w:r>
        <w:rPr>
          <w:rFonts w:ascii="Lucida Sans"/>
          <w:color w:val="063857"/>
          <w:position w:val="1"/>
          <w:sz w:val="8"/>
        </w:rPr>
        <w:t>0.0023</w:t>
      </w:r>
      <w:r>
        <w:rPr>
          <w:rFonts w:ascii="Lucida Sans"/>
          <w:color w:val="063857"/>
          <w:spacing w:val="75"/>
          <w:position w:val="1"/>
          <w:sz w:val="8"/>
        </w:rPr>
        <w:t xml:space="preserve"> </w:t>
      </w:r>
      <w:r>
        <w:rPr>
          <w:rFonts w:ascii="Lucida Sans"/>
          <w:color w:val="063857"/>
          <w:spacing w:val="-10"/>
          <w:position w:val="1"/>
          <w:sz w:val="8"/>
        </w:rPr>
        <w:t>0</w:t>
      </w:r>
      <w:r>
        <w:rPr>
          <w:rFonts w:ascii="Lucida Sans"/>
          <w:color w:val="063857"/>
          <w:position w:val="1"/>
          <w:sz w:val="8"/>
        </w:rPr>
        <w:tab/>
      </w:r>
      <w:r>
        <w:rPr>
          <w:rFonts w:ascii="Lucida Sans"/>
          <w:color w:val="063857"/>
          <w:spacing w:val="-10"/>
          <w:position w:val="1"/>
          <w:sz w:val="8"/>
        </w:rPr>
        <w:t>0</w:t>
      </w:r>
      <w:r>
        <w:rPr>
          <w:rFonts w:ascii="Lucida Sans"/>
          <w:color w:val="063857"/>
          <w:position w:val="1"/>
          <w:sz w:val="8"/>
        </w:rPr>
        <w:tab/>
      </w:r>
      <w:r>
        <w:rPr>
          <w:rFonts w:ascii="Lucida Sans"/>
          <w:color w:val="063857"/>
          <w:spacing w:val="-10"/>
          <w:position w:val="1"/>
          <w:sz w:val="8"/>
        </w:rPr>
        <w:t>0</w:t>
      </w:r>
      <w:r>
        <w:rPr>
          <w:rFonts w:ascii="Times New Roman"/>
          <w:color w:val="063857"/>
          <w:position w:val="1"/>
          <w:sz w:val="7"/>
        </w:rPr>
        <w:tab/>
      </w:r>
      <w:r>
        <w:rPr>
          <w:rFonts w:ascii="Lucida Sans"/>
          <w:color w:val="063857"/>
          <w:spacing w:val="-15"/>
          <w:position w:val="1"/>
          <w:sz w:val="8"/>
        </w:rPr>
        <w:t>0</w:t>
      </w:r>
    </w:p>
    <w:p w14:paraId="771471C0" w14:textId="77777777" w:rsidR="005143EB" w:rsidRDefault="00000000">
      <w:pPr>
        <w:spacing w:before="49"/>
        <w:ind w:left="350"/>
        <w:rPr>
          <w:rFonts w:ascii="Lucida Sans"/>
          <w:sz w:val="8"/>
        </w:rPr>
      </w:pPr>
      <w:r>
        <w:br w:type="column"/>
      </w:r>
      <w:r>
        <w:rPr>
          <w:rFonts w:ascii="Lucida Sans"/>
          <w:color w:val="231F20"/>
          <w:spacing w:val="-5"/>
          <w:sz w:val="8"/>
        </w:rPr>
        <w:t>1.0</w:t>
      </w:r>
    </w:p>
    <w:p w14:paraId="665CBD39" w14:textId="77777777" w:rsidR="005143EB" w:rsidRDefault="005143EB">
      <w:pPr>
        <w:rPr>
          <w:rFonts w:ascii="Lucida Sans"/>
          <w:sz w:val="8"/>
        </w:rPr>
        <w:sectPr w:rsidR="005143EB" w:rsidSect="00B23B9E">
          <w:pgSz w:w="11910" w:h="16840"/>
          <w:pgMar w:top="1660" w:right="660" w:bottom="280" w:left="1680" w:header="720" w:footer="720" w:gutter="0"/>
          <w:cols w:num="4" w:space="720" w:equalWidth="0">
            <w:col w:w="2691" w:space="40"/>
            <w:col w:w="575" w:space="770"/>
            <w:col w:w="2691" w:space="40"/>
            <w:col w:w="2763"/>
          </w:cols>
        </w:sectPr>
      </w:pPr>
    </w:p>
    <w:p w14:paraId="0ED411E5" w14:textId="77777777" w:rsidR="005143EB" w:rsidRDefault="005143EB">
      <w:pPr>
        <w:pStyle w:val="Textoindependiente"/>
        <w:rPr>
          <w:rFonts w:ascii="Lucida Sans"/>
          <w:sz w:val="7"/>
        </w:rPr>
      </w:pPr>
    </w:p>
    <w:p w14:paraId="78BF3E07" w14:textId="77777777" w:rsidR="005143EB" w:rsidRDefault="005143EB">
      <w:pPr>
        <w:pStyle w:val="Textoindependiente"/>
        <w:spacing w:before="15"/>
        <w:rPr>
          <w:rFonts w:ascii="Lucida Sans"/>
          <w:sz w:val="7"/>
        </w:rPr>
      </w:pPr>
    </w:p>
    <w:p w14:paraId="5BBB8974" w14:textId="77777777" w:rsidR="005143EB" w:rsidRDefault="00000000">
      <w:pPr>
        <w:spacing w:before="1" w:line="700" w:lineRule="auto"/>
        <w:ind w:left="727" w:right="-8" w:firstLine="56"/>
        <w:rPr>
          <w:rFonts w:ascii="Lucida Sans"/>
          <w:sz w:val="8"/>
        </w:rPr>
      </w:pPr>
      <w:r>
        <w:rPr>
          <w:noProof/>
        </w:rPr>
        <mc:AlternateContent>
          <mc:Choice Requires="wps">
            <w:drawing>
              <wp:anchor distT="0" distB="0" distL="0" distR="0" simplePos="0" relativeHeight="251658270" behindDoc="0" locked="0" layoutInCell="1" allowOverlap="1" wp14:anchorId="4FF6AB61" wp14:editId="451993E9">
                <wp:simplePos x="0" y="0"/>
                <wp:positionH relativeFrom="page">
                  <wp:posOffset>1403755</wp:posOffset>
                </wp:positionH>
                <wp:positionV relativeFrom="paragraph">
                  <wp:posOffset>257320</wp:posOffset>
                </wp:positionV>
                <wp:extent cx="60960" cy="248920"/>
                <wp:effectExtent l="0" t="0" r="0" b="0"/>
                <wp:wrapNone/>
                <wp:docPr id="386" name="Textbox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248920"/>
                        </a:xfrm>
                        <a:prstGeom prst="rect">
                          <a:avLst/>
                        </a:prstGeom>
                      </wps:spPr>
                      <wps:txbx>
                        <w:txbxContent>
                          <w:p w14:paraId="4AFA9F17" w14:textId="77777777" w:rsidR="005143EB" w:rsidRDefault="00000000">
                            <w:pPr>
                              <w:spacing w:line="92" w:lineRule="exact"/>
                              <w:ind w:left="20"/>
                              <w:rPr>
                                <w:rFonts w:ascii="Lucida Sans"/>
                                <w:sz w:val="8"/>
                              </w:rPr>
                            </w:pPr>
                            <w:r>
                              <w:rPr>
                                <w:rFonts w:ascii="Lucida Sans"/>
                                <w:color w:val="231F20"/>
                                <w:spacing w:val="-4"/>
                                <w:w w:val="90"/>
                                <w:sz w:val="8"/>
                              </w:rPr>
                              <w:t>True</w:t>
                            </w:r>
                            <w:r>
                              <w:rPr>
                                <w:rFonts w:ascii="Lucida Sans"/>
                                <w:color w:val="231F20"/>
                                <w:spacing w:val="3"/>
                                <w:sz w:val="8"/>
                              </w:rPr>
                              <w:t xml:space="preserve"> </w:t>
                            </w:r>
                            <w:r>
                              <w:rPr>
                                <w:rFonts w:ascii="Lucida Sans"/>
                                <w:color w:val="231F20"/>
                                <w:spacing w:val="-2"/>
                                <w:w w:val="95"/>
                                <w:sz w:val="8"/>
                              </w:rPr>
                              <w:t>label</w:t>
                            </w:r>
                          </w:p>
                        </w:txbxContent>
                      </wps:txbx>
                      <wps:bodyPr vert="vert270" wrap="square" lIns="0" tIns="0" rIns="0" bIns="0" rtlCol="0">
                        <a:noAutofit/>
                      </wps:bodyPr>
                    </wps:wsp>
                  </a:graphicData>
                </a:graphic>
              </wp:anchor>
            </w:drawing>
          </mc:Choice>
          <mc:Fallback>
            <w:pict>
              <v:shape w14:anchorId="4FF6AB61" id="Textbox 386" o:spid="_x0000_s1159" type="#_x0000_t202" style="position:absolute;left:0;text-align:left;margin-left:110.55pt;margin-top:20.25pt;width:4.8pt;height:19.6pt;z-index:25165827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" filled="f" stroked="f">
                <v:textbox style="layout-flow:vertical;mso-layout-flow-alt:bottom-to-top" inset="0,0,0,0">
                  <w:txbxContent>
                    <w:p w14:paraId="4AFA9F17" w14:textId="77777777" w:rsidR="005143EB" w:rsidRDefault="00000000">
                      <w:pPr>
                        <w:spacing w:line="92" w:lineRule="exact"/>
                        <w:ind w:left="20"/>
                        <w:rPr>
                          <w:rFonts w:ascii="Lucida Sans"/>
                          <w:sz w:val="8"/>
                        </w:rPr>
                      </w:pPr>
                      <w:r>
                        <w:rPr>
                          <w:rFonts w:ascii="Lucida Sans"/>
                          <w:color w:val="231F20"/>
                          <w:spacing w:val="-4"/>
                          <w:w w:val="90"/>
                          <w:sz w:val="8"/>
                        </w:rPr>
                        <w:t>True</w:t>
                      </w:r>
                      <w:r>
                        <w:rPr>
                          <w:rFonts w:ascii="Lucida Sans"/>
                          <w:color w:val="231F20"/>
                          <w:spacing w:val="3"/>
                          <w:sz w:val="8"/>
                        </w:rPr>
                        <w:t xml:space="preserve"> </w:t>
                      </w:r>
                      <w:r>
                        <w:rPr>
                          <w:rFonts w:ascii="Lucida Sans"/>
                          <w:color w:val="231F20"/>
                          <w:spacing w:val="-2"/>
                          <w:w w:val="95"/>
                          <w:sz w:val="8"/>
                        </w:rPr>
                        <w:t>label</w:t>
                      </w:r>
                    </w:p>
                  </w:txbxContent>
                </v:textbox>
                <w10:wrap anchorx="page"/>
              </v:shape>
            </w:pict>
          </mc:Fallback>
        </mc:AlternateContent>
      </w:r>
      <w:r>
        <w:rPr>
          <w:rFonts w:ascii="Lucida Sans"/>
          <w:color w:val="231F20"/>
          <w:spacing w:val="-10"/>
          <w:sz w:val="8"/>
        </w:rPr>
        <w:t>S</w:t>
      </w:r>
      <w:r>
        <w:rPr>
          <w:rFonts w:ascii="Lucida Sans"/>
          <w:color w:val="231F20"/>
          <w:spacing w:val="40"/>
          <w:sz w:val="8"/>
        </w:rPr>
        <w:t xml:space="preserve"> </w:t>
      </w:r>
      <w:r>
        <w:rPr>
          <w:rFonts w:ascii="Lucida Sans"/>
          <w:color w:val="231F20"/>
          <w:spacing w:val="-9"/>
          <w:sz w:val="8"/>
        </w:rPr>
        <w:t>G2</w:t>
      </w:r>
    </w:p>
    <w:p w14:paraId="44950B2C" w14:textId="77777777" w:rsidR="005143EB" w:rsidRDefault="00000000">
      <w:pPr>
        <w:spacing w:line="700" w:lineRule="auto"/>
        <w:ind w:left="649" w:firstLine="64"/>
        <w:jc w:val="both"/>
        <w:rPr>
          <w:rFonts w:ascii="Lucida Sans"/>
          <w:sz w:val="8"/>
        </w:rPr>
      </w:pPr>
      <w:r>
        <w:rPr>
          <w:rFonts w:ascii="Lucida Sans"/>
          <w:color w:val="231F20"/>
          <w:spacing w:val="-8"/>
          <w:sz w:val="8"/>
        </w:rPr>
        <w:t>Pro</w:t>
      </w:r>
      <w:r>
        <w:rPr>
          <w:rFonts w:ascii="Lucida Sans"/>
          <w:color w:val="231F20"/>
          <w:spacing w:val="40"/>
          <w:sz w:val="8"/>
        </w:rPr>
        <w:t xml:space="preserve"> </w:t>
      </w:r>
      <w:r>
        <w:rPr>
          <w:rFonts w:ascii="Lucida Sans"/>
          <w:color w:val="231F20"/>
          <w:spacing w:val="-6"/>
          <w:sz w:val="8"/>
        </w:rPr>
        <w:t>Meta</w:t>
      </w:r>
      <w:r>
        <w:rPr>
          <w:rFonts w:ascii="Lucida Sans"/>
          <w:color w:val="231F20"/>
          <w:spacing w:val="40"/>
          <w:sz w:val="8"/>
        </w:rPr>
        <w:t xml:space="preserve"> </w:t>
      </w:r>
      <w:r>
        <w:rPr>
          <w:rFonts w:ascii="Lucida Sans"/>
          <w:color w:val="231F20"/>
          <w:spacing w:val="-5"/>
          <w:sz w:val="8"/>
        </w:rPr>
        <w:t>Ana</w:t>
      </w:r>
    </w:p>
    <w:p w14:paraId="24DA5D45" w14:textId="77777777" w:rsidR="005143EB" w:rsidRPr="009E1E11" w:rsidRDefault="00000000">
      <w:pPr>
        <w:ind w:left="688"/>
        <w:rPr>
          <w:rFonts w:ascii="Lucida Sans"/>
          <w:sz w:val="8"/>
          <w:lang w:val="es-MX"/>
          <w:rPrChange w:id="537" w:author="Microsoft Office User" w:date="2024-02-07T07:55:00Z">
            <w:rPr>
              <w:rFonts w:ascii="Lucida Sans"/>
              <w:sz w:val="8"/>
            </w:rPr>
          </w:rPrChange>
        </w:rPr>
      </w:pPr>
      <w:r w:rsidRPr="009E1E11">
        <w:rPr>
          <w:rFonts w:ascii="Lucida Sans"/>
          <w:color w:val="231F20"/>
          <w:spacing w:val="-6"/>
          <w:w w:val="90"/>
          <w:sz w:val="8"/>
          <w:lang w:val="es-MX"/>
          <w:rPrChange w:id="538" w:author="Microsoft Office User" w:date="2024-02-07T07:55:00Z">
            <w:rPr>
              <w:rFonts w:ascii="Lucida Sans"/>
              <w:color w:val="231F20"/>
              <w:spacing w:val="-6"/>
              <w:w w:val="90"/>
              <w:sz w:val="8"/>
            </w:rPr>
          </w:rPrChange>
        </w:rPr>
        <w:t>Telo</w:t>
      </w:r>
    </w:p>
    <w:p w14:paraId="6838E213" w14:textId="77777777" w:rsidR="005143EB" w:rsidRPr="009E1E11" w:rsidRDefault="00000000">
      <w:pPr>
        <w:rPr>
          <w:rFonts w:ascii="Lucida Sans"/>
          <w:sz w:val="7"/>
          <w:lang w:val="es-MX"/>
          <w:rPrChange w:id="539" w:author="Microsoft Office User" w:date="2024-02-07T07:55:00Z">
            <w:rPr>
              <w:rFonts w:ascii="Lucida Sans"/>
              <w:sz w:val="7"/>
            </w:rPr>
          </w:rPrChange>
        </w:rPr>
      </w:pPr>
      <w:r w:rsidRPr="009E1E11">
        <w:rPr>
          <w:lang w:val="es-MX"/>
          <w:rPrChange w:id="540" w:author="Microsoft Office User" w:date="2024-02-07T07:55:00Z">
            <w:rPr/>
          </w:rPrChange>
        </w:rPr>
        <w:br w:type="column"/>
      </w:r>
    </w:p>
    <w:p w14:paraId="6945F414" w14:textId="77777777" w:rsidR="005143EB" w:rsidRPr="009E1E11" w:rsidRDefault="005143EB">
      <w:pPr>
        <w:pStyle w:val="Textoindependiente"/>
        <w:spacing w:before="8"/>
        <w:rPr>
          <w:rFonts w:ascii="Lucida Sans"/>
          <w:sz w:val="7"/>
          <w:lang w:val="es-MX"/>
          <w:rPrChange w:id="541" w:author="Microsoft Office User" w:date="2024-02-07T07:55:00Z">
            <w:rPr>
              <w:rFonts w:ascii="Lucida Sans"/>
              <w:sz w:val="7"/>
            </w:rPr>
          </w:rPrChange>
        </w:rPr>
      </w:pPr>
    </w:p>
    <w:p w14:paraId="3BB182CD" w14:textId="77777777" w:rsidR="005143EB" w:rsidRPr="009E1E11" w:rsidRDefault="00000000">
      <w:pPr>
        <w:tabs>
          <w:tab w:val="left" w:pos="1225"/>
          <w:tab w:val="left" w:pos="1500"/>
          <w:tab w:val="left" w:pos="1775"/>
        </w:tabs>
        <w:ind w:left="79"/>
        <w:rPr>
          <w:rFonts w:ascii="Lucida Sans"/>
          <w:sz w:val="8"/>
          <w:lang w:val="es-MX"/>
          <w:rPrChange w:id="542" w:author="Microsoft Office User" w:date="2024-02-07T07:55:00Z">
            <w:rPr>
              <w:rFonts w:ascii="Lucida Sans"/>
              <w:sz w:val="8"/>
            </w:rPr>
          </w:rPrChange>
        </w:rPr>
      </w:pPr>
      <w:r w:rsidRPr="009E1E11">
        <w:rPr>
          <w:rFonts w:ascii="Lucida Sans"/>
          <w:color w:val="063857"/>
          <w:sz w:val="8"/>
          <w:lang w:val="es-MX"/>
          <w:rPrChange w:id="543" w:author="Microsoft Office User" w:date="2024-02-07T07:55:00Z">
            <w:rPr>
              <w:rFonts w:ascii="Lucida Sans"/>
              <w:color w:val="063857"/>
              <w:sz w:val="8"/>
            </w:rPr>
          </w:rPrChange>
        </w:rPr>
        <w:t>294</w:t>
      </w:r>
      <w:r w:rsidRPr="009E1E11">
        <w:rPr>
          <w:rFonts w:ascii="Lucida Sans"/>
          <w:color w:val="063857"/>
          <w:spacing w:val="73"/>
          <w:sz w:val="8"/>
          <w:lang w:val="es-MX"/>
          <w:rPrChange w:id="544" w:author="Microsoft Office User" w:date="2024-02-07T07:55:00Z">
            <w:rPr>
              <w:rFonts w:ascii="Lucida Sans"/>
              <w:color w:val="063857"/>
              <w:spacing w:val="73"/>
              <w:sz w:val="8"/>
            </w:rPr>
          </w:rPrChange>
        </w:rPr>
        <w:t xml:space="preserve"> </w:t>
      </w:r>
      <w:r w:rsidRPr="009E1E11">
        <w:rPr>
          <w:rFonts w:ascii="Lucida Sans"/>
          <w:color w:val="FEF6F9"/>
          <w:sz w:val="8"/>
          <w:lang w:val="es-MX"/>
          <w:rPrChange w:id="545" w:author="Microsoft Office User" w:date="2024-02-07T07:55:00Z">
            <w:rPr>
              <w:rFonts w:ascii="Lucida Sans"/>
              <w:color w:val="FEF6F9"/>
              <w:sz w:val="8"/>
            </w:rPr>
          </w:rPrChange>
        </w:rPr>
        <w:t>1242</w:t>
      </w:r>
      <w:r w:rsidRPr="009E1E11">
        <w:rPr>
          <w:rFonts w:ascii="Lucida Sans"/>
          <w:color w:val="FEF6F9"/>
          <w:spacing w:val="73"/>
          <w:sz w:val="8"/>
          <w:lang w:val="es-MX"/>
          <w:rPrChange w:id="546" w:author="Microsoft Office User" w:date="2024-02-07T07:55:00Z">
            <w:rPr>
              <w:rFonts w:ascii="Lucida Sans"/>
              <w:color w:val="FEF6F9"/>
              <w:spacing w:val="73"/>
              <w:sz w:val="8"/>
            </w:rPr>
          </w:rPrChange>
        </w:rPr>
        <w:t xml:space="preserve"> </w:t>
      </w:r>
      <w:r w:rsidRPr="009E1E11">
        <w:rPr>
          <w:rFonts w:ascii="Lucida Sans"/>
          <w:color w:val="063857"/>
          <w:sz w:val="8"/>
          <w:lang w:val="es-MX"/>
          <w:rPrChange w:id="547" w:author="Microsoft Office User" w:date="2024-02-07T07:55:00Z">
            <w:rPr>
              <w:rFonts w:ascii="Lucida Sans"/>
              <w:color w:val="063857"/>
              <w:sz w:val="8"/>
            </w:rPr>
          </w:rPrChange>
        </w:rPr>
        <w:t>186</w:t>
      </w:r>
      <w:r w:rsidRPr="009E1E11">
        <w:rPr>
          <w:rFonts w:ascii="Lucida Sans"/>
          <w:color w:val="063857"/>
          <w:spacing w:val="54"/>
          <w:sz w:val="8"/>
          <w:lang w:val="es-MX"/>
          <w:rPrChange w:id="548" w:author="Microsoft Office User" w:date="2024-02-07T07:55:00Z">
            <w:rPr>
              <w:rFonts w:ascii="Lucida Sans"/>
              <w:color w:val="063857"/>
              <w:spacing w:val="54"/>
              <w:sz w:val="8"/>
            </w:rPr>
          </w:rPrChange>
        </w:rPr>
        <w:t xml:space="preserve">  </w:t>
      </w:r>
      <w:r w:rsidRPr="009E1E11">
        <w:rPr>
          <w:rFonts w:ascii="Lucida Sans"/>
          <w:color w:val="063857"/>
          <w:spacing w:val="-10"/>
          <w:sz w:val="8"/>
          <w:lang w:val="es-MX"/>
          <w:rPrChange w:id="549" w:author="Microsoft Office User" w:date="2024-02-07T07:55:00Z">
            <w:rPr>
              <w:rFonts w:ascii="Lucida Sans"/>
              <w:color w:val="063857"/>
              <w:spacing w:val="-10"/>
              <w:sz w:val="8"/>
            </w:rPr>
          </w:rPrChange>
        </w:rPr>
        <w:t>1</w:t>
      </w:r>
      <w:r w:rsidRPr="009E1E11">
        <w:rPr>
          <w:rFonts w:ascii="Lucida Sans"/>
          <w:color w:val="063857"/>
          <w:sz w:val="8"/>
          <w:lang w:val="es-MX"/>
          <w:rPrChange w:id="550" w:author="Microsoft Office User" w:date="2024-02-07T07:55:00Z">
            <w:rPr>
              <w:rFonts w:ascii="Lucida Sans"/>
              <w:color w:val="063857"/>
              <w:sz w:val="8"/>
            </w:rPr>
          </w:rPrChange>
        </w:rPr>
        <w:tab/>
      </w:r>
      <w:r w:rsidRPr="009E1E11">
        <w:rPr>
          <w:rFonts w:ascii="Lucida Sans"/>
          <w:color w:val="063857"/>
          <w:spacing w:val="-10"/>
          <w:sz w:val="8"/>
          <w:lang w:val="es-MX"/>
          <w:rPrChange w:id="551" w:author="Microsoft Office User" w:date="2024-02-07T07:55:00Z">
            <w:rPr>
              <w:rFonts w:ascii="Lucida Sans"/>
              <w:color w:val="063857"/>
              <w:spacing w:val="-10"/>
              <w:sz w:val="8"/>
            </w:rPr>
          </w:rPrChange>
        </w:rPr>
        <w:t>0</w:t>
      </w:r>
      <w:r w:rsidRPr="009E1E11">
        <w:rPr>
          <w:rFonts w:ascii="Lucida Sans"/>
          <w:color w:val="063857"/>
          <w:sz w:val="8"/>
          <w:lang w:val="es-MX"/>
          <w:rPrChange w:id="552" w:author="Microsoft Office User" w:date="2024-02-07T07:55:00Z">
            <w:rPr>
              <w:rFonts w:ascii="Lucida Sans"/>
              <w:color w:val="063857"/>
              <w:sz w:val="8"/>
            </w:rPr>
          </w:rPrChange>
        </w:rPr>
        <w:tab/>
      </w:r>
      <w:r w:rsidRPr="009E1E11">
        <w:rPr>
          <w:rFonts w:ascii="Lucida Sans"/>
          <w:color w:val="063857"/>
          <w:spacing w:val="-10"/>
          <w:sz w:val="8"/>
          <w:lang w:val="es-MX"/>
          <w:rPrChange w:id="553" w:author="Microsoft Office User" w:date="2024-02-07T07:55:00Z">
            <w:rPr>
              <w:rFonts w:ascii="Lucida Sans"/>
              <w:color w:val="063857"/>
              <w:spacing w:val="-10"/>
              <w:sz w:val="8"/>
            </w:rPr>
          </w:rPrChange>
        </w:rPr>
        <w:t>0</w:t>
      </w:r>
      <w:r w:rsidRPr="009E1E11">
        <w:rPr>
          <w:rFonts w:ascii="Lucida Sans"/>
          <w:color w:val="063857"/>
          <w:sz w:val="8"/>
          <w:lang w:val="es-MX"/>
          <w:rPrChange w:id="554" w:author="Microsoft Office User" w:date="2024-02-07T07:55:00Z">
            <w:rPr>
              <w:rFonts w:ascii="Lucida Sans"/>
              <w:color w:val="063857"/>
              <w:sz w:val="8"/>
            </w:rPr>
          </w:rPrChange>
        </w:rPr>
        <w:tab/>
      </w:r>
      <w:r w:rsidRPr="009E1E11">
        <w:rPr>
          <w:rFonts w:ascii="Lucida Sans"/>
          <w:color w:val="063857"/>
          <w:spacing w:val="-10"/>
          <w:sz w:val="8"/>
          <w:lang w:val="es-MX"/>
          <w:rPrChange w:id="555" w:author="Microsoft Office User" w:date="2024-02-07T07:55:00Z">
            <w:rPr>
              <w:rFonts w:ascii="Lucida Sans"/>
              <w:color w:val="063857"/>
              <w:spacing w:val="-10"/>
              <w:sz w:val="8"/>
            </w:rPr>
          </w:rPrChange>
        </w:rPr>
        <w:t>0</w:t>
      </w:r>
    </w:p>
    <w:p w14:paraId="23F3BCA7" w14:textId="77777777" w:rsidR="005143EB" w:rsidRPr="009E1E11" w:rsidRDefault="005143EB">
      <w:pPr>
        <w:pStyle w:val="Textoindependiente"/>
        <w:rPr>
          <w:rFonts w:ascii="Lucida Sans"/>
          <w:sz w:val="7"/>
          <w:lang w:val="es-MX"/>
          <w:rPrChange w:id="556" w:author="Microsoft Office User" w:date="2024-02-07T07:55:00Z">
            <w:rPr>
              <w:rFonts w:ascii="Lucida Sans"/>
              <w:sz w:val="7"/>
            </w:rPr>
          </w:rPrChange>
        </w:rPr>
      </w:pPr>
    </w:p>
    <w:p w14:paraId="589925C3" w14:textId="77777777" w:rsidR="005143EB" w:rsidRPr="009E1E11" w:rsidRDefault="005143EB">
      <w:pPr>
        <w:pStyle w:val="Textoindependiente"/>
        <w:spacing w:before="16"/>
        <w:rPr>
          <w:rFonts w:ascii="Lucida Sans"/>
          <w:sz w:val="7"/>
          <w:lang w:val="es-MX"/>
          <w:rPrChange w:id="557" w:author="Microsoft Office User" w:date="2024-02-07T07:55:00Z">
            <w:rPr>
              <w:rFonts w:ascii="Lucida Sans"/>
              <w:sz w:val="7"/>
            </w:rPr>
          </w:rPrChange>
        </w:rPr>
      </w:pPr>
    </w:p>
    <w:p w14:paraId="064A948B" w14:textId="77777777" w:rsidR="005143EB" w:rsidRPr="009E1E11" w:rsidRDefault="00000000">
      <w:pPr>
        <w:tabs>
          <w:tab w:val="left" w:pos="1225"/>
          <w:tab w:val="left" w:pos="1500"/>
          <w:tab w:val="left" w:pos="1775"/>
        </w:tabs>
        <w:ind w:left="102"/>
        <w:rPr>
          <w:rFonts w:ascii="Lucida Sans"/>
          <w:sz w:val="8"/>
          <w:lang w:val="es-MX"/>
          <w:rPrChange w:id="558" w:author="Microsoft Office User" w:date="2024-02-07T07:55:00Z">
            <w:rPr>
              <w:rFonts w:ascii="Lucida Sans"/>
              <w:sz w:val="8"/>
            </w:rPr>
          </w:rPrChange>
        </w:rPr>
      </w:pPr>
      <w:r w:rsidRPr="009E1E11">
        <w:rPr>
          <w:rFonts w:ascii="Lucida Sans"/>
          <w:color w:val="063857"/>
          <w:sz w:val="8"/>
          <w:lang w:val="es-MX"/>
          <w:rPrChange w:id="559" w:author="Microsoft Office User" w:date="2024-02-07T07:55:00Z">
            <w:rPr>
              <w:rFonts w:ascii="Lucida Sans"/>
              <w:color w:val="063857"/>
              <w:sz w:val="8"/>
            </w:rPr>
          </w:rPrChange>
        </w:rPr>
        <w:t>35</w:t>
      </w:r>
      <w:r w:rsidRPr="009E1E11">
        <w:rPr>
          <w:rFonts w:ascii="Lucida Sans"/>
          <w:color w:val="063857"/>
          <w:spacing w:val="45"/>
          <w:sz w:val="8"/>
          <w:lang w:val="es-MX"/>
          <w:rPrChange w:id="560" w:author="Microsoft Office User" w:date="2024-02-07T07:55:00Z">
            <w:rPr>
              <w:rFonts w:ascii="Lucida Sans"/>
              <w:color w:val="063857"/>
              <w:spacing w:val="45"/>
              <w:sz w:val="8"/>
            </w:rPr>
          </w:rPrChange>
        </w:rPr>
        <w:t xml:space="preserve">  </w:t>
      </w:r>
      <w:r w:rsidRPr="009E1E11">
        <w:rPr>
          <w:rFonts w:ascii="Lucida Sans"/>
          <w:color w:val="063857"/>
          <w:sz w:val="8"/>
          <w:lang w:val="es-MX"/>
          <w:rPrChange w:id="561" w:author="Microsoft Office User" w:date="2024-02-07T07:55:00Z">
            <w:rPr>
              <w:rFonts w:ascii="Lucida Sans"/>
              <w:color w:val="063857"/>
              <w:sz w:val="8"/>
            </w:rPr>
          </w:rPrChange>
        </w:rPr>
        <w:t>255</w:t>
      </w:r>
      <w:r w:rsidRPr="009E1E11">
        <w:rPr>
          <w:rFonts w:ascii="Lucida Sans"/>
          <w:color w:val="063857"/>
          <w:spacing w:val="77"/>
          <w:sz w:val="8"/>
          <w:lang w:val="es-MX"/>
          <w:rPrChange w:id="562" w:author="Microsoft Office User" w:date="2024-02-07T07:55:00Z">
            <w:rPr>
              <w:rFonts w:ascii="Lucida Sans"/>
              <w:color w:val="063857"/>
              <w:spacing w:val="77"/>
              <w:sz w:val="8"/>
            </w:rPr>
          </w:rPrChange>
        </w:rPr>
        <w:t xml:space="preserve"> </w:t>
      </w:r>
      <w:r w:rsidRPr="009E1E11">
        <w:rPr>
          <w:rFonts w:ascii="Lucida Sans"/>
          <w:color w:val="FEF6F9"/>
          <w:sz w:val="8"/>
          <w:lang w:val="es-MX"/>
          <w:rPrChange w:id="563" w:author="Microsoft Office User" w:date="2024-02-07T07:55:00Z">
            <w:rPr>
              <w:rFonts w:ascii="Lucida Sans"/>
              <w:color w:val="FEF6F9"/>
              <w:sz w:val="8"/>
            </w:rPr>
          </w:rPrChange>
        </w:rPr>
        <w:t>1429</w:t>
      </w:r>
      <w:r w:rsidRPr="009E1E11">
        <w:rPr>
          <w:rFonts w:ascii="Lucida Sans"/>
          <w:color w:val="FEF6F9"/>
          <w:spacing w:val="45"/>
          <w:sz w:val="8"/>
          <w:lang w:val="es-MX"/>
          <w:rPrChange w:id="564" w:author="Microsoft Office User" w:date="2024-02-07T07:55:00Z">
            <w:rPr>
              <w:rFonts w:ascii="Lucida Sans"/>
              <w:color w:val="FEF6F9"/>
              <w:spacing w:val="45"/>
              <w:sz w:val="8"/>
            </w:rPr>
          </w:rPrChange>
        </w:rPr>
        <w:t xml:space="preserve">  </w:t>
      </w:r>
      <w:r w:rsidRPr="009E1E11">
        <w:rPr>
          <w:rFonts w:ascii="Lucida Sans"/>
          <w:color w:val="063857"/>
          <w:spacing w:val="-10"/>
          <w:sz w:val="8"/>
          <w:lang w:val="es-MX"/>
          <w:rPrChange w:id="565" w:author="Microsoft Office User" w:date="2024-02-07T07:55:00Z">
            <w:rPr>
              <w:rFonts w:ascii="Lucida Sans"/>
              <w:color w:val="063857"/>
              <w:spacing w:val="-10"/>
              <w:sz w:val="8"/>
            </w:rPr>
          </w:rPrChange>
        </w:rPr>
        <w:t>0</w:t>
      </w:r>
      <w:r w:rsidRPr="009E1E11">
        <w:rPr>
          <w:rFonts w:ascii="Lucida Sans"/>
          <w:color w:val="063857"/>
          <w:sz w:val="8"/>
          <w:lang w:val="es-MX"/>
          <w:rPrChange w:id="566" w:author="Microsoft Office User" w:date="2024-02-07T07:55:00Z">
            <w:rPr>
              <w:rFonts w:ascii="Lucida Sans"/>
              <w:color w:val="063857"/>
              <w:sz w:val="8"/>
            </w:rPr>
          </w:rPrChange>
        </w:rPr>
        <w:tab/>
      </w:r>
      <w:r w:rsidRPr="009E1E11">
        <w:rPr>
          <w:rFonts w:ascii="Lucida Sans"/>
          <w:color w:val="063857"/>
          <w:spacing w:val="-10"/>
          <w:sz w:val="8"/>
          <w:lang w:val="es-MX"/>
          <w:rPrChange w:id="567" w:author="Microsoft Office User" w:date="2024-02-07T07:55:00Z">
            <w:rPr>
              <w:rFonts w:ascii="Lucida Sans"/>
              <w:color w:val="063857"/>
              <w:spacing w:val="-10"/>
              <w:sz w:val="8"/>
            </w:rPr>
          </w:rPrChange>
        </w:rPr>
        <w:t>0</w:t>
      </w:r>
      <w:r w:rsidRPr="009E1E11">
        <w:rPr>
          <w:rFonts w:ascii="Lucida Sans"/>
          <w:color w:val="063857"/>
          <w:sz w:val="8"/>
          <w:lang w:val="es-MX"/>
          <w:rPrChange w:id="568" w:author="Microsoft Office User" w:date="2024-02-07T07:55:00Z">
            <w:rPr>
              <w:rFonts w:ascii="Lucida Sans"/>
              <w:color w:val="063857"/>
              <w:sz w:val="8"/>
            </w:rPr>
          </w:rPrChange>
        </w:rPr>
        <w:tab/>
      </w:r>
      <w:r w:rsidRPr="009E1E11">
        <w:rPr>
          <w:rFonts w:ascii="Lucida Sans"/>
          <w:color w:val="063857"/>
          <w:spacing w:val="-10"/>
          <w:sz w:val="8"/>
          <w:lang w:val="es-MX"/>
          <w:rPrChange w:id="569" w:author="Microsoft Office User" w:date="2024-02-07T07:55:00Z">
            <w:rPr>
              <w:rFonts w:ascii="Lucida Sans"/>
              <w:color w:val="063857"/>
              <w:spacing w:val="-10"/>
              <w:sz w:val="8"/>
            </w:rPr>
          </w:rPrChange>
        </w:rPr>
        <w:t>1</w:t>
      </w:r>
      <w:r w:rsidRPr="009E1E11">
        <w:rPr>
          <w:rFonts w:ascii="Lucida Sans"/>
          <w:color w:val="063857"/>
          <w:sz w:val="8"/>
          <w:lang w:val="es-MX"/>
          <w:rPrChange w:id="570" w:author="Microsoft Office User" w:date="2024-02-07T07:55:00Z">
            <w:rPr>
              <w:rFonts w:ascii="Lucida Sans"/>
              <w:color w:val="063857"/>
              <w:sz w:val="8"/>
            </w:rPr>
          </w:rPrChange>
        </w:rPr>
        <w:tab/>
      </w:r>
      <w:r w:rsidRPr="009E1E11">
        <w:rPr>
          <w:rFonts w:ascii="Lucida Sans"/>
          <w:color w:val="063857"/>
          <w:spacing w:val="-10"/>
          <w:sz w:val="8"/>
          <w:lang w:val="es-MX"/>
          <w:rPrChange w:id="571" w:author="Microsoft Office User" w:date="2024-02-07T07:55:00Z">
            <w:rPr>
              <w:rFonts w:ascii="Lucida Sans"/>
              <w:color w:val="063857"/>
              <w:spacing w:val="-10"/>
              <w:sz w:val="8"/>
            </w:rPr>
          </w:rPrChange>
        </w:rPr>
        <w:t>0</w:t>
      </w:r>
    </w:p>
    <w:p w14:paraId="76313EC8" w14:textId="77777777" w:rsidR="005143EB" w:rsidRPr="009E1E11" w:rsidRDefault="005143EB">
      <w:pPr>
        <w:pStyle w:val="Textoindependiente"/>
        <w:rPr>
          <w:rFonts w:ascii="Lucida Sans"/>
          <w:sz w:val="7"/>
          <w:lang w:val="es-MX"/>
          <w:rPrChange w:id="572" w:author="Microsoft Office User" w:date="2024-02-07T07:55:00Z">
            <w:rPr>
              <w:rFonts w:ascii="Lucida Sans"/>
              <w:sz w:val="7"/>
            </w:rPr>
          </w:rPrChange>
        </w:rPr>
      </w:pPr>
    </w:p>
    <w:p w14:paraId="5A4277E4" w14:textId="77777777" w:rsidR="005143EB" w:rsidRPr="009E1E11" w:rsidRDefault="005143EB">
      <w:pPr>
        <w:pStyle w:val="Textoindependiente"/>
        <w:spacing w:before="16"/>
        <w:rPr>
          <w:rFonts w:ascii="Lucida Sans"/>
          <w:sz w:val="7"/>
          <w:lang w:val="es-MX"/>
          <w:rPrChange w:id="573" w:author="Microsoft Office User" w:date="2024-02-07T07:55:00Z">
            <w:rPr>
              <w:rFonts w:ascii="Lucida Sans"/>
              <w:sz w:val="7"/>
            </w:rPr>
          </w:rPrChange>
        </w:rPr>
      </w:pPr>
    </w:p>
    <w:p w14:paraId="42FE3BC5" w14:textId="77777777" w:rsidR="005143EB" w:rsidRPr="009E1E11" w:rsidRDefault="00000000">
      <w:pPr>
        <w:tabs>
          <w:tab w:val="left" w:pos="400"/>
          <w:tab w:val="left" w:pos="675"/>
          <w:tab w:val="left" w:pos="1500"/>
          <w:tab w:val="left" w:pos="1775"/>
        </w:tabs>
        <w:ind w:left="125"/>
        <w:rPr>
          <w:rFonts w:ascii="Lucida Sans"/>
          <w:sz w:val="8"/>
          <w:lang w:val="es-MX"/>
          <w:rPrChange w:id="574" w:author="Microsoft Office User" w:date="2024-02-07T07:55:00Z">
            <w:rPr>
              <w:rFonts w:ascii="Lucida Sans"/>
              <w:sz w:val="8"/>
            </w:rPr>
          </w:rPrChange>
        </w:rPr>
      </w:pPr>
      <w:r w:rsidRPr="009E1E11">
        <w:rPr>
          <w:rFonts w:ascii="Lucida Sans"/>
          <w:color w:val="063857"/>
          <w:spacing w:val="-10"/>
          <w:sz w:val="8"/>
          <w:lang w:val="es-MX"/>
          <w:rPrChange w:id="575" w:author="Microsoft Office User" w:date="2024-02-07T07:55:00Z">
            <w:rPr>
              <w:rFonts w:ascii="Lucida Sans"/>
              <w:color w:val="063857"/>
              <w:spacing w:val="-10"/>
              <w:sz w:val="8"/>
            </w:rPr>
          </w:rPrChange>
        </w:rPr>
        <w:t>0</w:t>
      </w:r>
      <w:r w:rsidRPr="009E1E11">
        <w:rPr>
          <w:rFonts w:ascii="Lucida Sans"/>
          <w:color w:val="063857"/>
          <w:sz w:val="8"/>
          <w:lang w:val="es-MX"/>
          <w:rPrChange w:id="576" w:author="Microsoft Office User" w:date="2024-02-07T07:55:00Z">
            <w:rPr>
              <w:rFonts w:ascii="Lucida Sans"/>
              <w:color w:val="063857"/>
              <w:sz w:val="8"/>
            </w:rPr>
          </w:rPrChange>
        </w:rPr>
        <w:tab/>
      </w:r>
      <w:r w:rsidRPr="009E1E11">
        <w:rPr>
          <w:rFonts w:ascii="Lucida Sans"/>
          <w:color w:val="063857"/>
          <w:spacing w:val="-10"/>
          <w:sz w:val="8"/>
          <w:lang w:val="es-MX"/>
          <w:rPrChange w:id="577" w:author="Microsoft Office User" w:date="2024-02-07T07:55:00Z">
            <w:rPr>
              <w:rFonts w:ascii="Lucida Sans"/>
              <w:color w:val="063857"/>
              <w:spacing w:val="-10"/>
              <w:sz w:val="8"/>
            </w:rPr>
          </w:rPrChange>
        </w:rPr>
        <w:t>0</w:t>
      </w:r>
      <w:r w:rsidRPr="009E1E11">
        <w:rPr>
          <w:rFonts w:ascii="Lucida Sans"/>
          <w:color w:val="063857"/>
          <w:sz w:val="8"/>
          <w:lang w:val="es-MX"/>
          <w:rPrChange w:id="578" w:author="Microsoft Office User" w:date="2024-02-07T07:55:00Z">
            <w:rPr>
              <w:rFonts w:ascii="Lucida Sans"/>
              <w:color w:val="063857"/>
              <w:sz w:val="8"/>
            </w:rPr>
          </w:rPrChange>
        </w:rPr>
        <w:tab/>
        <w:t>0</w:t>
      </w:r>
      <w:r w:rsidRPr="009E1E11">
        <w:rPr>
          <w:rFonts w:ascii="Lucida Sans"/>
          <w:color w:val="063857"/>
          <w:spacing w:val="47"/>
          <w:sz w:val="8"/>
          <w:lang w:val="es-MX"/>
          <w:rPrChange w:id="579" w:author="Microsoft Office User" w:date="2024-02-07T07:55:00Z">
            <w:rPr>
              <w:rFonts w:ascii="Lucida Sans"/>
              <w:color w:val="063857"/>
              <w:spacing w:val="47"/>
              <w:sz w:val="8"/>
            </w:rPr>
          </w:rPrChange>
        </w:rPr>
        <w:t xml:space="preserve">  </w:t>
      </w:r>
      <w:r w:rsidRPr="009E1E11">
        <w:rPr>
          <w:rFonts w:ascii="Lucida Sans"/>
          <w:color w:val="FEF6F9"/>
          <w:sz w:val="8"/>
          <w:lang w:val="es-MX"/>
          <w:rPrChange w:id="580" w:author="Microsoft Office User" w:date="2024-02-07T07:55:00Z">
            <w:rPr>
              <w:rFonts w:ascii="Lucida Sans"/>
              <w:color w:val="FEF6F9"/>
              <w:sz w:val="8"/>
            </w:rPr>
          </w:rPrChange>
        </w:rPr>
        <w:t>1212</w:t>
      </w:r>
      <w:r w:rsidRPr="009E1E11">
        <w:rPr>
          <w:rFonts w:ascii="Lucida Sans"/>
          <w:color w:val="FEF6F9"/>
          <w:spacing w:val="48"/>
          <w:sz w:val="8"/>
          <w:lang w:val="es-MX"/>
          <w:rPrChange w:id="581" w:author="Microsoft Office User" w:date="2024-02-07T07:55:00Z">
            <w:rPr>
              <w:rFonts w:ascii="Lucida Sans"/>
              <w:color w:val="FEF6F9"/>
              <w:spacing w:val="48"/>
              <w:sz w:val="8"/>
            </w:rPr>
          </w:rPrChange>
        </w:rPr>
        <w:t xml:space="preserve">  </w:t>
      </w:r>
      <w:r w:rsidRPr="009E1E11">
        <w:rPr>
          <w:rFonts w:ascii="Lucida Sans"/>
          <w:color w:val="063857"/>
          <w:spacing w:val="-10"/>
          <w:sz w:val="8"/>
          <w:lang w:val="es-MX"/>
          <w:rPrChange w:id="582" w:author="Microsoft Office User" w:date="2024-02-07T07:55:00Z">
            <w:rPr>
              <w:rFonts w:ascii="Lucida Sans"/>
              <w:color w:val="063857"/>
              <w:spacing w:val="-10"/>
              <w:sz w:val="8"/>
            </w:rPr>
          </w:rPrChange>
        </w:rPr>
        <w:t>0</w:t>
      </w:r>
      <w:r w:rsidRPr="009E1E11">
        <w:rPr>
          <w:rFonts w:ascii="Lucida Sans"/>
          <w:color w:val="063857"/>
          <w:sz w:val="8"/>
          <w:lang w:val="es-MX"/>
          <w:rPrChange w:id="583" w:author="Microsoft Office User" w:date="2024-02-07T07:55:00Z">
            <w:rPr>
              <w:rFonts w:ascii="Lucida Sans"/>
              <w:color w:val="063857"/>
              <w:sz w:val="8"/>
            </w:rPr>
          </w:rPrChange>
        </w:rPr>
        <w:tab/>
      </w:r>
      <w:r w:rsidRPr="009E1E11">
        <w:rPr>
          <w:rFonts w:ascii="Lucida Sans"/>
          <w:color w:val="063857"/>
          <w:spacing w:val="-10"/>
          <w:sz w:val="8"/>
          <w:lang w:val="es-MX"/>
          <w:rPrChange w:id="584" w:author="Microsoft Office User" w:date="2024-02-07T07:55:00Z">
            <w:rPr>
              <w:rFonts w:ascii="Lucida Sans"/>
              <w:color w:val="063857"/>
              <w:spacing w:val="-10"/>
              <w:sz w:val="8"/>
            </w:rPr>
          </w:rPrChange>
        </w:rPr>
        <w:t>0</w:t>
      </w:r>
      <w:r w:rsidRPr="009E1E11">
        <w:rPr>
          <w:rFonts w:ascii="Lucida Sans"/>
          <w:color w:val="063857"/>
          <w:sz w:val="8"/>
          <w:lang w:val="es-MX"/>
          <w:rPrChange w:id="585" w:author="Microsoft Office User" w:date="2024-02-07T07:55:00Z">
            <w:rPr>
              <w:rFonts w:ascii="Lucida Sans"/>
              <w:color w:val="063857"/>
              <w:sz w:val="8"/>
            </w:rPr>
          </w:rPrChange>
        </w:rPr>
        <w:tab/>
      </w:r>
      <w:r w:rsidRPr="009E1E11">
        <w:rPr>
          <w:rFonts w:ascii="Lucida Sans"/>
          <w:color w:val="063857"/>
          <w:spacing w:val="-10"/>
          <w:sz w:val="8"/>
          <w:lang w:val="es-MX"/>
          <w:rPrChange w:id="586" w:author="Microsoft Office User" w:date="2024-02-07T07:55:00Z">
            <w:rPr>
              <w:rFonts w:ascii="Lucida Sans"/>
              <w:color w:val="063857"/>
              <w:spacing w:val="-10"/>
              <w:sz w:val="8"/>
            </w:rPr>
          </w:rPrChange>
        </w:rPr>
        <w:t>0</w:t>
      </w:r>
    </w:p>
    <w:p w14:paraId="2E47DB85" w14:textId="77777777" w:rsidR="005143EB" w:rsidRPr="009E1E11" w:rsidRDefault="005143EB">
      <w:pPr>
        <w:pStyle w:val="Textoindependiente"/>
        <w:rPr>
          <w:rFonts w:ascii="Lucida Sans"/>
          <w:sz w:val="7"/>
          <w:lang w:val="es-MX"/>
          <w:rPrChange w:id="587" w:author="Microsoft Office User" w:date="2024-02-07T07:55:00Z">
            <w:rPr>
              <w:rFonts w:ascii="Lucida Sans"/>
              <w:sz w:val="7"/>
            </w:rPr>
          </w:rPrChange>
        </w:rPr>
      </w:pPr>
    </w:p>
    <w:p w14:paraId="15BD46D3" w14:textId="77777777" w:rsidR="005143EB" w:rsidRPr="009E1E11" w:rsidRDefault="005143EB">
      <w:pPr>
        <w:pStyle w:val="Textoindependiente"/>
        <w:spacing w:before="16"/>
        <w:rPr>
          <w:rFonts w:ascii="Lucida Sans"/>
          <w:sz w:val="7"/>
          <w:lang w:val="es-MX"/>
          <w:rPrChange w:id="588" w:author="Microsoft Office User" w:date="2024-02-07T07:55:00Z">
            <w:rPr>
              <w:rFonts w:ascii="Lucida Sans"/>
              <w:sz w:val="7"/>
            </w:rPr>
          </w:rPrChange>
        </w:rPr>
      </w:pPr>
    </w:p>
    <w:p w14:paraId="1952C766" w14:textId="77777777" w:rsidR="005143EB" w:rsidRPr="009E1E11" w:rsidRDefault="00000000">
      <w:pPr>
        <w:tabs>
          <w:tab w:val="left" w:pos="400"/>
          <w:tab w:val="left" w:pos="675"/>
          <w:tab w:val="left" w:pos="950"/>
          <w:tab w:val="left" w:pos="1775"/>
        </w:tabs>
        <w:ind w:left="125"/>
        <w:rPr>
          <w:rFonts w:ascii="Lucida Sans"/>
          <w:sz w:val="8"/>
          <w:lang w:val="es-MX"/>
          <w:rPrChange w:id="589" w:author="Microsoft Office User" w:date="2024-02-07T07:55:00Z">
            <w:rPr>
              <w:rFonts w:ascii="Lucida Sans"/>
              <w:sz w:val="8"/>
            </w:rPr>
          </w:rPrChange>
        </w:rPr>
      </w:pPr>
      <w:r w:rsidRPr="009E1E11">
        <w:rPr>
          <w:rFonts w:ascii="Lucida Sans"/>
          <w:color w:val="063857"/>
          <w:spacing w:val="-10"/>
          <w:sz w:val="8"/>
          <w:lang w:val="es-MX"/>
          <w:rPrChange w:id="590" w:author="Microsoft Office User" w:date="2024-02-07T07:55:00Z">
            <w:rPr>
              <w:rFonts w:ascii="Lucida Sans"/>
              <w:color w:val="063857"/>
              <w:spacing w:val="-10"/>
              <w:sz w:val="8"/>
            </w:rPr>
          </w:rPrChange>
        </w:rPr>
        <w:t>0</w:t>
      </w:r>
      <w:r w:rsidRPr="009E1E11">
        <w:rPr>
          <w:rFonts w:ascii="Lucida Sans"/>
          <w:color w:val="063857"/>
          <w:sz w:val="8"/>
          <w:lang w:val="es-MX"/>
          <w:rPrChange w:id="591" w:author="Microsoft Office User" w:date="2024-02-07T07:55:00Z">
            <w:rPr>
              <w:rFonts w:ascii="Lucida Sans"/>
              <w:color w:val="063857"/>
              <w:sz w:val="8"/>
            </w:rPr>
          </w:rPrChange>
        </w:rPr>
        <w:tab/>
      </w:r>
      <w:r w:rsidRPr="009E1E11">
        <w:rPr>
          <w:rFonts w:ascii="Lucida Sans"/>
          <w:color w:val="063857"/>
          <w:spacing w:val="-10"/>
          <w:sz w:val="8"/>
          <w:lang w:val="es-MX"/>
          <w:rPrChange w:id="592" w:author="Microsoft Office User" w:date="2024-02-07T07:55:00Z">
            <w:rPr>
              <w:rFonts w:ascii="Lucida Sans"/>
              <w:color w:val="063857"/>
              <w:spacing w:val="-10"/>
              <w:sz w:val="8"/>
            </w:rPr>
          </w:rPrChange>
        </w:rPr>
        <w:t>0</w:t>
      </w:r>
      <w:r w:rsidRPr="009E1E11">
        <w:rPr>
          <w:rFonts w:ascii="Lucida Sans"/>
          <w:color w:val="063857"/>
          <w:sz w:val="8"/>
          <w:lang w:val="es-MX"/>
          <w:rPrChange w:id="593" w:author="Microsoft Office User" w:date="2024-02-07T07:55:00Z">
            <w:rPr>
              <w:rFonts w:ascii="Lucida Sans"/>
              <w:color w:val="063857"/>
              <w:sz w:val="8"/>
            </w:rPr>
          </w:rPrChange>
        </w:rPr>
        <w:tab/>
      </w:r>
      <w:r w:rsidRPr="009E1E11">
        <w:rPr>
          <w:rFonts w:ascii="Lucida Sans"/>
          <w:color w:val="063857"/>
          <w:spacing w:val="-10"/>
          <w:sz w:val="8"/>
          <w:lang w:val="es-MX"/>
          <w:rPrChange w:id="594" w:author="Microsoft Office User" w:date="2024-02-07T07:55:00Z">
            <w:rPr>
              <w:rFonts w:ascii="Lucida Sans"/>
              <w:color w:val="063857"/>
              <w:spacing w:val="-10"/>
              <w:sz w:val="8"/>
            </w:rPr>
          </w:rPrChange>
        </w:rPr>
        <w:t>0</w:t>
      </w:r>
      <w:r w:rsidRPr="009E1E11">
        <w:rPr>
          <w:rFonts w:ascii="Lucida Sans"/>
          <w:color w:val="063857"/>
          <w:sz w:val="8"/>
          <w:lang w:val="es-MX"/>
          <w:rPrChange w:id="595" w:author="Microsoft Office User" w:date="2024-02-07T07:55:00Z">
            <w:rPr>
              <w:rFonts w:ascii="Lucida Sans"/>
              <w:color w:val="063857"/>
              <w:sz w:val="8"/>
            </w:rPr>
          </w:rPrChange>
        </w:rPr>
        <w:tab/>
        <w:t>0</w:t>
      </w:r>
      <w:r w:rsidRPr="009E1E11">
        <w:rPr>
          <w:rFonts w:ascii="Lucida Sans"/>
          <w:color w:val="063857"/>
          <w:spacing w:val="60"/>
          <w:sz w:val="8"/>
          <w:lang w:val="es-MX"/>
          <w:rPrChange w:id="596" w:author="Microsoft Office User" w:date="2024-02-07T07:55:00Z">
            <w:rPr>
              <w:rFonts w:ascii="Lucida Sans"/>
              <w:color w:val="063857"/>
              <w:spacing w:val="60"/>
              <w:sz w:val="8"/>
            </w:rPr>
          </w:rPrChange>
        </w:rPr>
        <w:t xml:space="preserve">  </w:t>
      </w:r>
      <w:r w:rsidRPr="009E1E11">
        <w:rPr>
          <w:rFonts w:ascii="Lucida Sans"/>
          <w:color w:val="063857"/>
          <w:sz w:val="8"/>
          <w:lang w:val="es-MX"/>
          <w:rPrChange w:id="597" w:author="Microsoft Office User" w:date="2024-02-07T07:55:00Z">
            <w:rPr>
              <w:rFonts w:ascii="Lucida Sans"/>
              <w:color w:val="063857"/>
              <w:sz w:val="8"/>
            </w:rPr>
          </w:rPrChange>
        </w:rPr>
        <w:t>135</w:t>
      </w:r>
      <w:r w:rsidRPr="009E1E11">
        <w:rPr>
          <w:rFonts w:ascii="Lucida Sans"/>
          <w:color w:val="063857"/>
          <w:spacing w:val="60"/>
          <w:sz w:val="8"/>
          <w:lang w:val="es-MX"/>
          <w:rPrChange w:id="598" w:author="Microsoft Office User" w:date="2024-02-07T07:55:00Z">
            <w:rPr>
              <w:rFonts w:ascii="Lucida Sans"/>
              <w:color w:val="063857"/>
              <w:spacing w:val="60"/>
              <w:sz w:val="8"/>
            </w:rPr>
          </w:rPrChange>
        </w:rPr>
        <w:t xml:space="preserve">  </w:t>
      </w:r>
      <w:r w:rsidRPr="009E1E11">
        <w:rPr>
          <w:rFonts w:ascii="Lucida Sans"/>
          <w:color w:val="063857"/>
          <w:spacing w:val="-10"/>
          <w:sz w:val="8"/>
          <w:lang w:val="es-MX"/>
          <w:rPrChange w:id="599" w:author="Microsoft Office User" w:date="2024-02-07T07:55:00Z">
            <w:rPr>
              <w:rFonts w:ascii="Lucida Sans"/>
              <w:color w:val="063857"/>
              <w:spacing w:val="-10"/>
              <w:sz w:val="8"/>
            </w:rPr>
          </w:rPrChange>
        </w:rPr>
        <w:t>1</w:t>
      </w:r>
      <w:r w:rsidRPr="009E1E11">
        <w:rPr>
          <w:rFonts w:ascii="Lucida Sans"/>
          <w:color w:val="063857"/>
          <w:sz w:val="8"/>
          <w:lang w:val="es-MX"/>
          <w:rPrChange w:id="600" w:author="Microsoft Office User" w:date="2024-02-07T07:55:00Z">
            <w:rPr>
              <w:rFonts w:ascii="Lucida Sans"/>
              <w:color w:val="063857"/>
              <w:sz w:val="8"/>
            </w:rPr>
          </w:rPrChange>
        </w:rPr>
        <w:tab/>
      </w:r>
      <w:r w:rsidRPr="009E1E11">
        <w:rPr>
          <w:rFonts w:ascii="Lucida Sans"/>
          <w:color w:val="063857"/>
          <w:spacing w:val="-10"/>
          <w:sz w:val="8"/>
          <w:lang w:val="es-MX"/>
          <w:rPrChange w:id="601" w:author="Microsoft Office User" w:date="2024-02-07T07:55:00Z">
            <w:rPr>
              <w:rFonts w:ascii="Lucida Sans"/>
              <w:color w:val="063857"/>
              <w:spacing w:val="-10"/>
              <w:sz w:val="8"/>
            </w:rPr>
          </w:rPrChange>
        </w:rPr>
        <w:t>0</w:t>
      </w:r>
    </w:p>
    <w:p w14:paraId="17B8571E" w14:textId="77777777" w:rsidR="005143EB" w:rsidRPr="009E1E11" w:rsidRDefault="005143EB">
      <w:pPr>
        <w:pStyle w:val="Textoindependiente"/>
        <w:rPr>
          <w:rFonts w:ascii="Lucida Sans"/>
          <w:sz w:val="7"/>
          <w:lang w:val="es-MX"/>
          <w:rPrChange w:id="602" w:author="Microsoft Office User" w:date="2024-02-07T07:55:00Z">
            <w:rPr>
              <w:rFonts w:ascii="Lucida Sans"/>
              <w:sz w:val="7"/>
            </w:rPr>
          </w:rPrChange>
        </w:rPr>
      </w:pPr>
    </w:p>
    <w:p w14:paraId="15F2E32E" w14:textId="77777777" w:rsidR="005143EB" w:rsidRPr="009E1E11" w:rsidRDefault="005143EB">
      <w:pPr>
        <w:pStyle w:val="Textoindependiente"/>
        <w:spacing w:before="16"/>
        <w:rPr>
          <w:rFonts w:ascii="Lucida Sans"/>
          <w:sz w:val="7"/>
          <w:lang w:val="es-MX"/>
          <w:rPrChange w:id="603" w:author="Microsoft Office User" w:date="2024-02-07T07:55:00Z">
            <w:rPr>
              <w:rFonts w:ascii="Lucida Sans"/>
              <w:sz w:val="7"/>
            </w:rPr>
          </w:rPrChange>
        </w:rPr>
      </w:pPr>
    </w:p>
    <w:p w14:paraId="220227EA" w14:textId="77777777" w:rsidR="005143EB" w:rsidRPr="009E1E11" w:rsidRDefault="00000000">
      <w:pPr>
        <w:tabs>
          <w:tab w:val="left" w:pos="400"/>
          <w:tab w:val="left" w:pos="675"/>
          <w:tab w:val="left" w:pos="950"/>
          <w:tab w:val="left" w:pos="1225"/>
          <w:tab w:val="left" w:pos="1477"/>
          <w:tab w:val="left" w:pos="1775"/>
        </w:tabs>
        <w:ind w:left="125"/>
        <w:rPr>
          <w:rFonts w:ascii="Lucida Sans"/>
          <w:sz w:val="8"/>
          <w:lang w:val="es-MX"/>
          <w:rPrChange w:id="604" w:author="Microsoft Office User" w:date="2024-02-07T07:55:00Z">
            <w:rPr>
              <w:rFonts w:ascii="Lucida Sans"/>
              <w:sz w:val="8"/>
            </w:rPr>
          </w:rPrChange>
        </w:rPr>
      </w:pPr>
      <w:r w:rsidRPr="009E1E11">
        <w:rPr>
          <w:rFonts w:ascii="Lucida Sans"/>
          <w:color w:val="063857"/>
          <w:spacing w:val="-10"/>
          <w:sz w:val="8"/>
          <w:lang w:val="es-MX"/>
          <w:rPrChange w:id="605" w:author="Microsoft Office User" w:date="2024-02-07T07:55:00Z">
            <w:rPr>
              <w:rFonts w:ascii="Lucida Sans"/>
              <w:color w:val="063857"/>
              <w:spacing w:val="-10"/>
              <w:sz w:val="8"/>
            </w:rPr>
          </w:rPrChange>
        </w:rPr>
        <w:t>0</w:t>
      </w:r>
      <w:r w:rsidRPr="009E1E11">
        <w:rPr>
          <w:rFonts w:ascii="Lucida Sans"/>
          <w:color w:val="063857"/>
          <w:sz w:val="8"/>
          <w:lang w:val="es-MX"/>
          <w:rPrChange w:id="606" w:author="Microsoft Office User" w:date="2024-02-07T07:55:00Z">
            <w:rPr>
              <w:rFonts w:ascii="Lucida Sans"/>
              <w:color w:val="063857"/>
              <w:sz w:val="8"/>
            </w:rPr>
          </w:rPrChange>
        </w:rPr>
        <w:tab/>
      </w:r>
      <w:r w:rsidRPr="009E1E11">
        <w:rPr>
          <w:rFonts w:ascii="Lucida Sans"/>
          <w:color w:val="063857"/>
          <w:spacing w:val="-10"/>
          <w:sz w:val="8"/>
          <w:lang w:val="es-MX"/>
          <w:rPrChange w:id="607" w:author="Microsoft Office User" w:date="2024-02-07T07:55:00Z">
            <w:rPr>
              <w:rFonts w:ascii="Lucida Sans"/>
              <w:color w:val="063857"/>
              <w:spacing w:val="-10"/>
              <w:sz w:val="8"/>
            </w:rPr>
          </w:rPrChange>
        </w:rPr>
        <w:t>0</w:t>
      </w:r>
      <w:r w:rsidRPr="009E1E11">
        <w:rPr>
          <w:rFonts w:ascii="Lucida Sans"/>
          <w:color w:val="063857"/>
          <w:sz w:val="8"/>
          <w:lang w:val="es-MX"/>
          <w:rPrChange w:id="608" w:author="Microsoft Office User" w:date="2024-02-07T07:55:00Z">
            <w:rPr>
              <w:rFonts w:ascii="Lucida Sans"/>
              <w:color w:val="063857"/>
              <w:sz w:val="8"/>
            </w:rPr>
          </w:rPrChange>
        </w:rPr>
        <w:tab/>
      </w:r>
      <w:r w:rsidRPr="009E1E11">
        <w:rPr>
          <w:rFonts w:ascii="Lucida Sans"/>
          <w:color w:val="063857"/>
          <w:spacing w:val="-10"/>
          <w:sz w:val="8"/>
          <w:lang w:val="es-MX"/>
          <w:rPrChange w:id="609" w:author="Microsoft Office User" w:date="2024-02-07T07:55:00Z">
            <w:rPr>
              <w:rFonts w:ascii="Lucida Sans"/>
              <w:color w:val="063857"/>
              <w:spacing w:val="-10"/>
              <w:sz w:val="8"/>
            </w:rPr>
          </w:rPrChange>
        </w:rPr>
        <w:t>0</w:t>
      </w:r>
      <w:r w:rsidRPr="009E1E11">
        <w:rPr>
          <w:rFonts w:ascii="Lucida Sans"/>
          <w:color w:val="063857"/>
          <w:sz w:val="8"/>
          <w:lang w:val="es-MX"/>
          <w:rPrChange w:id="610" w:author="Microsoft Office User" w:date="2024-02-07T07:55:00Z">
            <w:rPr>
              <w:rFonts w:ascii="Lucida Sans"/>
              <w:color w:val="063857"/>
              <w:sz w:val="8"/>
            </w:rPr>
          </w:rPrChange>
        </w:rPr>
        <w:tab/>
      </w:r>
      <w:r w:rsidRPr="009E1E11">
        <w:rPr>
          <w:rFonts w:ascii="Lucida Sans"/>
          <w:color w:val="063857"/>
          <w:spacing w:val="-10"/>
          <w:sz w:val="8"/>
          <w:lang w:val="es-MX"/>
          <w:rPrChange w:id="611" w:author="Microsoft Office User" w:date="2024-02-07T07:55:00Z">
            <w:rPr>
              <w:rFonts w:ascii="Lucida Sans"/>
              <w:color w:val="063857"/>
              <w:spacing w:val="-10"/>
              <w:sz w:val="8"/>
            </w:rPr>
          </w:rPrChange>
        </w:rPr>
        <w:t>0</w:t>
      </w:r>
      <w:r w:rsidRPr="009E1E11">
        <w:rPr>
          <w:rFonts w:ascii="Lucida Sans"/>
          <w:color w:val="063857"/>
          <w:sz w:val="8"/>
          <w:lang w:val="es-MX"/>
          <w:rPrChange w:id="612" w:author="Microsoft Office User" w:date="2024-02-07T07:55:00Z">
            <w:rPr>
              <w:rFonts w:ascii="Lucida Sans"/>
              <w:color w:val="063857"/>
              <w:sz w:val="8"/>
            </w:rPr>
          </w:rPrChange>
        </w:rPr>
        <w:tab/>
      </w:r>
      <w:r w:rsidRPr="009E1E11">
        <w:rPr>
          <w:rFonts w:ascii="Lucida Sans"/>
          <w:color w:val="063857"/>
          <w:spacing w:val="-10"/>
          <w:sz w:val="8"/>
          <w:lang w:val="es-MX"/>
          <w:rPrChange w:id="613" w:author="Microsoft Office User" w:date="2024-02-07T07:55:00Z">
            <w:rPr>
              <w:rFonts w:ascii="Lucida Sans"/>
              <w:color w:val="063857"/>
              <w:spacing w:val="-10"/>
              <w:sz w:val="8"/>
            </w:rPr>
          </w:rPrChange>
        </w:rPr>
        <w:t>0</w:t>
      </w:r>
      <w:r w:rsidRPr="009E1E11">
        <w:rPr>
          <w:rFonts w:ascii="Lucida Sans"/>
          <w:color w:val="063857"/>
          <w:sz w:val="8"/>
          <w:lang w:val="es-MX"/>
          <w:rPrChange w:id="614" w:author="Microsoft Office User" w:date="2024-02-07T07:55:00Z">
            <w:rPr>
              <w:rFonts w:ascii="Lucida Sans"/>
              <w:color w:val="063857"/>
              <w:sz w:val="8"/>
            </w:rPr>
          </w:rPrChange>
        </w:rPr>
        <w:tab/>
      </w:r>
      <w:r w:rsidRPr="009E1E11">
        <w:rPr>
          <w:rFonts w:ascii="Lucida Sans"/>
          <w:color w:val="063857"/>
          <w:spacing w:val="-5"/>
          <w:sz w:val="8"/>
          <w:lang w:val="es-MX"/>
          <w:rPrChange w:id="615" w:author="Microsoft Office User" w:date="2024-02-07T07:55:00Z">
            <w:rPr>
              <w:rFonts w:ascii="Lucida Sans"/>
              <w:color w:val="063857"/>
              <w:spacing w:val="-5"/>
              <w:sz w:val="8"/>
            </w:rPr>
          </w:rPrChange>
        </w:rPr>
        <w:t>30</w:t>
      </w:r>
      <w:r w:rsidRPr="009E1E11">
        <w:rPr>
          <w:rFonts w:ascii="Lucida Sans"/>
          <w:color w:val="063857"/>
          <w:sz w:val="8"/>
          <w:lang w:val="es-MX"/>
          <w:rPrChange w:id="616" w:author="Microsoft Office User" w:date="2024-02-07T07:55:00Z">
            <w:rPr>
              <w:rFonts w:ascii="Lucida Sans"/>
              <w:color w:val="063857"/>
              <w:sz w:val="8"/>
            </w:rPr>
          </w:rPrChange>
        </w:rPr>
        <w:tab/>
      </w:r>
      <w:r w:rsidRPr="009E1E11">
        <w:rPr>
          <w:rFonts w:ascii="Lucida Sans"/>
          <w:color w:val="063857"/>
          <w:spacing w:val="-10"/>
          <w:sz w:val="8"/>
          <w:lang w:val="es-MX"/>
          <w:rPrChange w:id="617" w:author="Microsoft Office User" w:date="2024-02-07T07:55:00Z">
            <w:rPr>
              <w:rFonts w:ascii="Lucida Sans"/>
              <w:color w:val="063857"/>
              <w:spacing w:val="-10"/>
              <w:sz w:val="8"/>
            </w:rPr>
          </w:rPrChange>
        </w:rPr>
        <w:t>0</w:t>
      </w:r>
    </w:p>
    <w:p w14:paraId="47C20B6F" w14:textId="77777777" w:rsidR="005143EB" w:rsidRPr="009E1E11" w:rsidRDefault="005143EB">
      <w:pPr>
        <w:pStyle w:val="Textoindependiente"/>
        <w:rPr>
          <w:rFonts w:ascii="Lucida Sans"/>
          <w:sz w:val="7"/>
          <w:lang w:val="es-MX"/>
          <w:rPrChange w:id="618" w:author="Microsoft Office User" w:date="2024-02-07T07:55:00Z">
            <w:rPr>
              <w:rFonts w:ascii="Lucida Sans"/>
              <w:sz w:val="7"/>
            </w:rPr>
          </w:rPrChange>
        </w:rPr>
      </w:pPr>
    </w:p>
    <w:p w14:paraId="7A3D697A" w14:textId="77777777" w:rsidR="005143EB" w:rsidRPr="009E1E11" w:rsidRDefault="005143EB">
      <w:pPr>
        <w:pStyle w:val="Textoindependiente"/>
        <w:spacing w:before="16"/>
        <w:rPr>
          <w:rFonts w:ascii="Lucida Sans"/>
          <w:sz w:val="7"/>
          <w:lang w:val="es-MX"/>
          <w:rPrChange w:id="619" w:author="Microsoft Office User" w:date="2024-02-07T07:55:00Z">
            <w:rPr>
              <w:rFonts w:ascii="Lucida Sans"/>
              <w:sz w:val="7"/>
            </w:rPr>
          </w:rPrChange>
        </w:rPr>
      </w:pPr>
    </w:p>
    <w:p w14:paraId="21046A74" w14:textId="77777777" w:rsidR="005143EB" w:rsidRPr="009E1E11" w:rsidRDefault="00000000">
      <w:pPr>
        <w:tabs>
          <w:tab w:val="left" w:pos="400"/>
          <w:tab w:val="left" w:pos="675"/>
          <w:tab w:val="left" w:pos="950"/>
          <w:tab w:val="left" w:pos="1225"/>
          <w:tab w:val="left" w:pos="1500"/>
          <w:tab w:val="left" w:pos="1752"/>
        </w:tabs>
        <w:ind w:left="125"/>
        <w:rPr>
          <w:rFonts w:ascii="Lucida Sans"/>
          <w:sz w:val="8"/>
          <w:lang w:val="es-MX"/>
          <w:rPrChange w:id="620" w:author="Microsoft Office User" w:date="2024-02-07T07:55:00Z">
            <w:rPr>
              <w:rFonts w:ascii="Lucida Sans"/>
              <w:sz w:val="8"/>
            </w:rPr>
          </w:rPrChange>
        </w:rPr>
      </w:pPr>
      <w:r w:rsidRPr="009E1E11">
        <w:rPr>
          <w:rFonts w:ascii="Lucida Sans"/>
          <w:color w:val="063857"/>
          <w:spacing w:val="-10"/>
          <w:sz w:val="8"/>
          <w:lang w:val="es-MX"/>
          <w:rPrChange w:id="621" w:author="Microsoft Office User" w:date="2024-02-07T07:55:00Z">
            <w:rPr>
              <w:rFonts w:ascii="Lucida Sans"/>
              <w:color w:val="063857"/>
              <w:spacing w:val="-10"/>
              <w:sz w:val="8"/>
            </w:rPr>
          </w:rPrChange>
        </w:rPr>
        <w:t>0</w:t>
      </w:r>
      <w:r w:rsidRPr="009E1E11">
        <w:rPr>
          <w:rFonts w:ascii="Lucida Sans"/>
          <w:color w:val="063857"/>
          <w:sz w:val="8"/>
          <w:lang w:val="es-MX"/>
          <w:rPrChange w:id="622" w:author="Microsoft Office User" w:date="2024-02-07T07:55:00Z">
            <w:rPr>
              <w:rFonts w:ascii="Lucida Sans"/>
              <w:color w:val="063857"/>
              <w:sz w:val="8"/>
            </w:rPr>
          </w:rPrChange>
        </w:rPr>
        <w:tab/>
      </w:r>
      <w:r w:rsidRPr="009E1E11">
        <w:rPr>
          <w:rFonts w:ascii="Lucida Sans"/>
          <w:color w:val="063857"/>
          <w:spacing w:val="-10"/>
          <w:sz w:val="8"/>
          <w:lang w:val="es-MX"/>
          <w:rPrChange w:id="623" w:author="Microsoft Office User" w:date="2024-02-07T07:55:00Z">
            <w:rPr>
              <w:rFonts w:ascii="Lucida Sans"/>
              <w:color w:val="063857"/>
              <w:spacing w:val="-10"/>
              <w:sz w:val="8"/>
            </w:rPr>
          </w:rPrChange>
        </w:rPr>
        <w:t>0</w:t>
      </w:r>
      <w:r w:rsidRPr="009E1E11">
        <w:rPr>
          <w:rFonts w:ascii="Lucida Sans"/>
          <w:color w:val="063857"/>
          <w:sz w:val="8"/>
          <w:lang w:val="es-MX"/>
          <w:rPrChange w:id="624" w:author="Microsoft Office User" w:date="2024-02-07T07:55:00Z">
            <w:rPr>
              <w:rFonts w:ascii="Lucida Sans"/>
              <w:color w:val="063857"/>
              <w:sz w:val="8"/>
            </w:rPr>
          </w:rPrChange>
        </w:rPr>
        <w:tab/>
      </w:r>
      <w:r w:rsidRPr="009E1E11">
        <w:rPr>
          <w:rFonts w:ascii="Lucida Sans"/>
          <w:color w:val="063857"/>
          <w:spacing w:val="-10"/>
          <w:sz w:val="8"/>
          <w:lang w:val="es-MX"/>
          <w:rPrChange w:id="625" w:author="Microsoft Office User" w:date="2024-02-07T07:55:00Z">
            <w:rPr>
              <w:rFonts w:ascii="Lucida Sans"/>
              <w:color w:val="063857"/>
              <w:spacing w:val="-10"/>
              <w:sz w:val="8"/>
            </w:rPr>
          </w:rPrChange>
        </w:rPr>
        <w:t>0</w:t>
      </w:r>
      <w:r w:rsidRPr="009E1E11">
        <w:rPr>
          <w:rFonts w:ascii="Lucida Sans"/>
          <w:color w:val="063857"/>
          <w:sz w:val="8"/>
          <w:lang w:val="es-MX"/>
          <w:rPrChange w:id="626" w:author="Microsoft Office User" w:date="2024-02-07T07:55:00Z">
            <w:rPr>
              <w:rFonts w:ascii="Lucida Sans"/>
              <w:color w:val="063857"/>
              <w:sz w:val="8"/>
            </w:rPr>
          </w:rPrChange>
        </w:rPr>
        <w:tab/>
      </w:r>
      <w:r w:rsidRPr="009E1E11">
        <w:rPr>
          <w:rFonts w:ascii="Lucida Sans"/>
          <w:color w:val="063857"/>
          <w:spacing w:val="-10"/>
          <w:sz w:val="8"/>
          <w:lang w:val="es-MX"/>
          <w:rPrChange w:id="627" w:author="Microsoft Office User" w:date="2024-02-07T07:55:00Z">
            <w:rPr>
              <w:rFonts w:ascii="Lucida Sans"/>
              <w:color w:val="063857"/>
              <w:spacing w:val="-10"/>
              <w:sz w:val="8"/>
            </w:rPr>
          </w:rPrChange>
        </w:rPr>
        <w:t>0</w:t>
      </w:r>
      <w:r w:rsidRPr="009E1E11">
        <w:rPr>
          <w:rFonts w:ascii="Lucida Sans"/>
          <w:color w:val="063857"/>
          <w:sz w:val="8"/>
          <w:lang w:val="es-MX"/>
          <w:rPrChange w:id="628" w:author="Microsoft Office User" w:date="2024-02-07T07:55:00Z">
            <w:rPr>
              <w:rFonts w:ascii="Lucida Sans"/>
              <w:color w:val="063857"/>
              <w:sz w:val="8"/>
            </w:rPr>
          </w:rPrChange>
        </w:rPr>
        <w:tab/>
      </w:r>
      <w:r w:rsidRPr="009E1E11">
        <w:rPr>
          <w:rFonts w:ascii="Lucida Sans"/>
          <w:color w:val="063857"/>
          <w:spacing w:val="-10"/>
          <w:sz w:val="8"/>
          <w:lang w:val="es-MX"/>
          <w:rPrChange w:id="629" w:author="Microsoft Office User" w:date="2024-02-07T07:55:00Z">
            <w:rPr>
              <w:rFonts w:ascii="Lucida Sans"/>
              <w:color w:val="063857"/>
              <w:spacing w:val="-10"/>
              <w:sz w:val="8"/>
            </w:rPr>
          </w:rPrChange>
        </w:rPr>
        <w:t>0</w:t>
      </w:r>
      <w:r w:rsidRPr="009E1E11">
        <w:rPr>
          <w:rFonts w:ascii="Lucida Sans"/>
          <w:color w:val="063857"/>
          <w:sz w:val="8"/>
          <w:lang w:val="es-MX"/>
          <w:rPrChange w:id="630" w:author="Microsoft Office User" w:date="2024-02-07T07:55:00Z">
            <w:rPr>
              <w:rFonts w:ascii="Lucida Sans"/>
              <w:color w:val="063857"/>
              <w:sz w:val="8"/>
            </w:rPr>
          </w:rPrChange>
        </w:rPr>
        <w:tab/>
      </w:r>
      <w:r w:rsidRPr="009E1E11">
        <w:rPr>
          <w:rFonts w:ascii="Lucida Sans"/>
          <w:color w:val="063857"/>
          <w:spacing w:val="-10"/>
          <w:sz w:val="8"/>
          <w:lang w:val="es-MX"/>
          <w:rPrChange w:id="631" w:author="Microsoft Office User" w:date="2024-02-07T07:55:00Z">
            <w:rPr>
              <w:rFonts w:ascii="Lucida Sans"/>
              <w:color w:val="063857"/>
              <w:spacing w:val="-10"/>
              <w:sz w:val="8"/>
            </w:rPr>
          </w:rPrChange>
        </w:rPr>
        <w:t>0</w:t>
      </w:r>
      <w:r w:rsidRPr="009E1E11">
        <w:rPr>
          <w:rFonts w:ascii="Lucida Sans"/>
          <w:color w:val="063857"/>
          <w:sz w:val="8"/>
          <w:lang w:val="es-MX"/>
          <w:rPrChange w:id="632" w:author="Microsoft Office User" w:date="2024-02-07T07:55:00Z">
            <w:rPr>
              <w:rFonts w:ascii="Lucida Sans"/>
              <w:color w:val="063857"/>
              <w:sz w:val="8"/>
            </w:rPr>
          </w:rPrChange>
        </w:rPr>
        <w:tab/>
      </w:r>
      <w:r w:rsidRPr="009E1E11">
        <w:rPr>
          <w:rFonts w:ascii="Lucida Sans"/>
          <w:color w:val="063857"/>
          <w:spacing w:val="-11"/>
          <w:sz w:val="8"/>
          <w:lang w:val="es-MX"/>
          <w:rPrChange w:id="633" w:author="Microsoft Office User" w:date="2024-02-07T07:55:00Z">
            <w:rPr>
              <w:rFonts w:ascii="Lucida Sans"/>
              <w:color w:val="063857"/>
              <w:spacing w:val="-11"/>
              <w:sz w:val="8"/>
            </w:rPr>
          </w:rPrChange>
        </w:rPr>
        <w:t>54</w:t>
      </w:r>
    </w:p>
    <w:p w14:paraId="4174A4CE" w14:textId="77777777" w:rsidR="005143EB" w:rsidRPr="009E1E11" w:rsidRDefault="00000000">
      <w:pPr>
        <w:spacing w:before="63"/>
        <w:rPr>
          <w:rFonts w:ascii="Lucida Sans"/>
          <w:sz w:val="7"/>
          <w:lang w:val="es-MX"/>
          <w:rPrChange w:id="634" w:author="Microsoft Office User" w:date="2024-02-07T07:55:00Z">
            <w:rPr>
              <w:rFonts w:ascii="Lucida Sans"/>
              <w:sz w:val="7"/>
            </w:rPr>
          </w:rPrChange>
        </w:rPr>
      </w:pPr>
      <w:r w:rsidRPr="009E1E11">
        <w:rPr>
          <w:lang w:val="es-MX"/>
          <w:rPrChange w:id="635" w:author="Microsoft Office User" w:date="2024-02-07T07:55:00Z">
            <w:rPr/>
          </w:rPrChange>
        </w:rPr>
        <w:br w:type="column"/>
      </w:r>
    </w:p>
    <w:p w14:paraId="32E3434F" w14:textId="77777777" w:rsidR="005143EB" w:rsidRPr="009E1E11" w:rsidRDefault="00000000">
      <w:pPr>
        <w:ind w:left="327"/>
        <w:rPr>
          <w:rFonts w:ascii="Lucida Sans"/>
          <w:sz w:val="8"/>
          <w:lang w:val="es-MX"/>
          <w:rPrChange w:id="636" w:author="Microsoft Office User" w:date="2024-02-07T07:55:00Z">
            <w:rPr>
              <w:rFonts w:ascii="Lucida Sans"/>
              <w:sz w:val="8"/>
            </w:rPr>
          </w:rPrChange>
        </w:rPr>
      </w:pPr>
      <w:r w:rsidRPr="009E1E11">
        <w:rPr>
          <w:rFonts w:ascii="Lucida Sans"/>
          <w:color w:val="231F20"/>
          <w:spacing w:val="-4"/>
          <w:sz w:val="8"/>
          <w:lang w:val="es-MX"/>
          <w:rPrChange w:id="637" w:author="Microsoft Office User" w:date="2024-02-07T07:55:00Z">
            <w:rPr>
              <w:rFonts w:ascii="Lucida Sans"/>
              <w:color w:val="231F20"/>
              <w:spacing w:val="-4"/>
              <w:sz w:val="8"/>
            </w:rPr>
          </w:rPrChange>
        </w:rPr>
        <w:t>1200</w:t>
      </w:r>
    </w:p>
    <w:p w14:paraId="539A0AAF" w14:textId="77777777" w:rsidR="005143EB" w:rsidRPr="009E1E11" w:rsidRDefault="005143EB">
      <w:pPr>
        <w:pStyle w:val="Textoindependiente"/>
        <w:spacing w:before="81"/>
        <w:rPr>
          <w:rFonts w:ascii="Lucida Sans"/>
          <w:sz w:val="7"/>
          <w:lang w:val="es-MX"/>
          <w:rPrChange w:id="638" w:author="Microsoft Office User" w:date="2024-02-07T07:55:00Z">
            <w:rPr>
              <w:rFonts w:ascii="Lucida Sans"/>
              <w:sz w:val="7"/>
            </w:rPr>
          </w:rPrChange>
        </w:rPr>
      </w:pPr>
    </w:p>
    <w:p w14:paraId="5798C55F" w14:textId="77777777" w:rsidR="005143EB" w:rsidRPr="009E1E11" w:rsidRDefault="00000000">
      <w:pPr>
        <w:spacing w:before="1"/>
        <w:ind w:left="327"/>
        <w:rPr>
          <w:rFonts w:ascii="Lucida Sans"/>
          <w:sz w:val="8"/>
          <w:lang w:val="es-MX"/>
          <w:rPrChange w:id="639" w:author="Microsoft Office User" w:date="2024-02-07T07:55:00Z">
            <w:rPr>
              <w:rFonts w:ascii="Lucida Sans"/>
              <w:sz w:val="8"/>
            </w:rPr>
          </w:rPrChange>
        </w:rPr>
      </w:pPr>
      <w:r w:rsidRPr="009E1E11">
        <w:rPr>
          <w:rFonts w:ascii="Lucida Sans"/>
          <w:color w:val="231F20"/>
          <w:spacing w:val="-4"/>
          <w:sz w:val="8"/>
          <w:lang w:val="es-MX"/>
          <w:rPrChange w:id="640" w:author="Microsoft Office User" w:date="2024-02-07T07:55:00Z">
            <w:rPr>
              <w:rFonts w:ascii="Lucida Sans"/>
              <w:color w:val="231F20"/>
              <w:spacing w:val="-4"/>
              <w:sz w:val="8"/>
            </w:rPr>
          </w:rPrChange>
        </w:rPr>
        <w:t>1000</w:t>
      </w:r>
    </w:p>
    <w:p w14:paraId="1AD8B9A3" w14:textId="77777777" w:rsidR="005143EB" w:rsidRPr="009E1E11" w:rsidRDefault="005143EB">
      <w:pPr>
        <w:pStyle w:val="Textoindependiente"/>
        <w:spacing w:before="81"/>
        <w:rPr>
          <w:rFonts w:ascii="Lucida Sans"/>
          <w:sz w:val="7"/>
          <w:lang w:val="es-MX"/>
          <w:rPrChange w:id="641" w:author="Microsoft Office User" w:date="2024-02-07T07:55:00Z">
            <w:rPr>
              <w:rFonts w:ascii="Lucida Sans"/>
              <w:sz w:val="7"/>
            </w:rPr>
          </w:rPrChange>
        </w:rPr>
      </w:pPr>
    </w:p>
    <w:p w14:paraId="075659D1" w14:textId="77777777" w:rsidR="005143EB" w:rsidRPr="009E1E11" w:rsidRDefault="00000000">
      <w:pPr>
        <w:ind w:left="327"/>
        <w:rPr>
          <w:rFonts w:ascii="Lucida Sans"/>
          <w:sz w:val="8"/>
          <w:lang w:val="es-MX"/>
          <w:rPrChange w:id="642" w:author="Microsoft Office User" w:date="2024-02-07T07:55:00Z">
            <w:rPr>
              <w:rFonts w:ascii="Lucida Sans"/>
              <w:sz w:val="8"/>
            </w:rPr>
          </w:rPrChange>
        </w:rPr>
      </w:pPr>
      <w:r w:rsidRPr="009E1E11">
        <w:rPr>
          <w:rFonts w:ascii="Lucida Sans"/>
          <w:color w:val="231F20"/>
          <w:spacing w:val="-5"/>
          <w:sz w:val="8"/>
          <w:lang w:val="es-MX"/>
          <w:rPrChange w:id="643" w:author="Microsoft Office User" w:date="2024-02-07T07:55:00Z">
            <w:rPr>
              <w:rFonts w:ascii="Lucida Sans"/>
              <w:color w:val="231F20"/>
              <w:spacing w:val="-5"/>
              <w:sz w:val="8"/>
            </w:rPr>
          </w:rPrChange>
        </w:rPr>
        <w:t>800</w:t>
      </w:r>
    </w:p>
    <w:p w14:paraId="16C051DD" w14:textId="77777777" w:rsidR="005143EB" w:rsidRPr="009E1E11" w:rsidRDefault="005143EB">
      <w:pPr>
        <w:pStyle w:val="Textoindependiente"/>
        <w:spacing w:before="81"/>
        <w:rPr>
          <w:rFonts w:ascii="Lucida Sans"/>
          <w:sz w:val="7"/>
          <w:lang w:val="es-MX"/>
          <w:rPrChange w:id="644" w:author="Microsoft Office User" w:date="2024-02-07T07:55:00Z">
            <w:rPr>
              <w:rFonts w:ascii="Lucida Sans"/>
              <w:sz w:val="7"/>
            </w:rPr>
          </w:rPrChange>
        </w:rPr>
      </w:pPr>
    </w:p>
    <w:p w14:paraId="6B1141D5" w14:textId="77777777" w:rsidR="005143EB" w:rsidRPr="009E1E11" w:rsidRDefault="00000000">
      <w:pPr>
        <w:ind w:left="327"/>
        <w:rPr>
          <w:rFonts w:ascii="Lucida Sans"/>
          <w:sz w:val="8"/>
          <w:lang w:val="es-MX"/>
          <w:rPrChange w:id="645" w:author="Microsoft Office User" w:date="2024-02-07T07:55:00Z">
            <w:rPr>
              <w:rFonts w:ascii="Lucida Sans"/>
              <w:sz w:val="8"/>
            </w:rPr>
          </w:rPrChange>
        </w:rPr>
      </w:pPr>
      <w:r w:rsidRPr="009E1E11">
        <w:rPr>
          <w:rFonts w:ascii="Lucida Sans"/>
          <w:color w:val="231F20"/>
          <w:spacing w:val="-5"/>
          <w:sz w:val="8"/>
          <w:lang w:val="es-MX"/>
          <w:rPrChange w:id="646" w:author="Microsoft Office User" w:date="2024-02-07T07:55:00Z">
            <w:rPr>
              <w:rFonts w:ascii="Lucida Sans"/>
              <w:color w:val="231F20"/>
              <w:spacing w:val="-5"/>
              <w:sz w:val="8"/>
            </w:rPr>
          </w:rPrChange>
        </w:rPr>
        <w:t>600</w:t>
      </w:r>
    </w:p>
    <w:p w14:paraId="10176B36" w14:textId="77777777" w:rsidR="005143EB" w:rsidRPr="009E1E11" w:rsidRDefault="005143EB">
      <w:pPr>
        <w:pStyle w:val="Textoindependiente"/>
        <w:spacing w:before="81"/>
        <w:rPr>
          <w:rFonts w:ascii="Lucida Sans"/>
          <w:sz w:val="7"/>
          <w:lang w:val="es-MX"/>
          <w:rPrChange w:id="647" w:author="Microsoft Office User" w:date="2024-02-07T07:55:00Z">
            <w:rPr>
              <w:rFonts w:ascii="Lucida Sans"/>
              <w:sz w:val="7"/>
            </w:rPr>
          </w:rPrChange>
        </w:rPr>
      </w:pPr>
    </w:p>
    <w:p w14:paraId="6D78C092" w14:textId="77777777" w:rsidR="005143EB" w:rsidRPr="009E1E11" w:rsidRDefault="00000000">
      <w:pPr>
        <w:ind w:left="327"/>
        <w:rPr>
          <w:rFonts w:ascii="Lucida Sans"/>
          <w:sz w:val="8"/>
          <w:lang w:val="es-MX"/>
          <w:rPrChange w:id="648" w:author="Microsoft Office User" w:date="2024-02-07T07:55:00Z">
            <w:rPr>
              <w:rFonts w:ascii="Lucida Sans"/>
              <w:sz w:val="8"/>
            </w:rPr>
          </w:rPrChange>
        </w:rPr>
      </w:pPr>
      <w:r w:rsidRPr="009E1E11">
        <w:rPr>
          <w:rFonts w:ascii="Lucida Sans"/>
          <w:color w:val="231F20"/>
          <w:spacing w:val="-5"/>
          <w:sz w:val="8"/>
          <w:lang w:val="es-MX"/>
          <w:rPrChange w:id="649" w:author="Microsoft Office User" w:date="2024-02-07T07:55:00Z">
            <w:rPr>
              <w:rFonts w:ascii="Lucida Sans"/>
              <w:color w:val="231F20"/>
              <w:spacing w:val="-5"/>
              <w:sz w:val="8"/>
            </w:rPr>
          </w:rPrChange>
        </w:rPr>
        <w:t>400</w:t>
      </w:r>
    </w:p>
    <w:p w14:paraId="4C808598" w14:textId="77777777" w:rsidR="005143EB" w:rsidRPr="009E1E11" w:rsidRDefault="005143EB">
      <w:pPr>
        <w:pStyle w:val="Textoindependiente"/>
        <w:spacing w:before="81"/>
        <w:rPr>
          <w:rFonts w:ascii="Lucida Sans"/>
          <w:sz w:val="7"/>
          <w:lang w:val="es-MX"/>
          <w:rPrChange w:id="650" w:author="Microsoft Office User" w:date="2024-02-07T07:55:00Z">
            <w:rPr>
              <w:rFonts w:ascii="Lucida Sans"/>
              <w:sz w:val="7"/>
            </w:rPr>
          </w:rPrChange>
        </w:rPr>
      </w:pPr>
    </w:p>
    <w:p w14:paraId="7991E910" w14:textId="77777777" w:rsidR="005143EB" w:rsidRPr="009E1E11" w:rsidRDefault="00000000">
      <w:pPr>
        <w:spacing w:before="1"/>
        <w:ind w:left="327"/>
        <w:rPr>
          <w:rFonts w:ascii="Lucida Sans"/>
          <w:sz w:val="8"/>
          <w:lang w:val="es-MX"/>
          <w:rPrChange w:id="651" w:author="Microsoft Office User" w:date="2024-02-07T07:55:00Z">
            <w:rPr>
              <w:rFonts w:ascii="Lucida Sans"/>
              <w:sz w:val="8"/>
            </w:rPr>
          </w:rPrChange>
        </w:rPr>
      </w:pPr>
      <w:r w:rsidRPr="009E1E11">
        <w:rPr>
          <w:rFonts w:ascii="Lucida Sans"/>
          <w:color w:val="231F20"/>
          <w:spacing w:val="-5"/>
          <w:sz w:val="8"/>
          <w:lang w:val="es-MX"/>
          <w:rPrChange w:id="652" w:author="Microsoft Office User" w:date="2024-02-07T07:55:00Z">
            <w:rPr>
              <w:rFonts w:ascii="Lucida Sans"/>
              <w:color w:val="231F20"/>
              <w:spacing w:val="-5"/>
              <w:sz w:val="8"/>
            </w:rPr>
          </w:rPrChange>
        </w:rPr>
        <w:t>200</w:t>
      </w:r>
    </w:p>
    <w:p w14:paraId="6DA70AA3" w14:textId="77777777" w:rsidR="005143EB" w:rsidRPr="009E1E11" w:rsidRDefault="00000000">
      <w:pPr>
        <w:rPr>
          <w:rFonts w:ascii="Lucida Sans"/>
          <w:sz w:val="7"/>
          <w:lang w:val="es-MX"/>
          <w:rPrChange w:id="653" w:author="Microsoft Office User" w:date="2024-02-07T07:55:00Z">
            <w:rPr>
              <w:rFonts w:ascii="Lucida Sans"/>
              <w:sz w:val="7"/>
            </w:rPr>
          </w:rPrChange>
        </w:rPr>
      </w:pPr>
      <w:r w:rsidRPr="009E1E11">
        <w:rPr>
          <w:lang w:val="es-MX"/>
          <w:rPrChange w:id="654" w:author="Microsoft Office User" w:date="2024-02-07T07:55:00Z">
            <w:rPr/>
          </w:rPrChange>
        </w:rPr>
        <w:br w:type="column"/>
      </w:r>
    </w:p>
    <w:p w14:paraId="3C500AEC" w14:textId="77777777" w:rsidR="005143EB" w:rsidRPr="009E1E11" w:rsidRDefault="005143EB">
      <w:pPr>
        <w:pStyle w:val="Textoindependiente"/>
        <w:spacing w:before="15"/>
        <w:rPr>
          <w:rFonts w:ascii="Lucida Sans"/>
          <w:sz w:val="7"/>
          <w:lang w:val="es-MX"/>
          <w:rPrChange w:id="655" w:author="Microsoft Office User" w:date="2024-02-07T07:55:00Z">
            <w:rPr>
              <w:rFonts w:ascii="Lucida Sans"/>
              <w:sz w:val="7"/>
            </w:rPr>
          </w:rPrChange>
        </w:rPr>
      </w:pPr>
    </w:p>
    <w:p w14:paraId="65BFD560" w14:textId="77777777" w:rsidR="005143EB" w:rsidRPr="009E1E11" w:rsidRDefault="00000000">
      <w:pPr>
        <w:spacing w:before="1" w:line="700" w:lineRule="auto"/>
        <w:ind w:left="727" w:right="-8" w:firstLine="56"/>
        <w:rPr>
          <w:rFonts w:ascii="Lucida Sans"/>
          <w:sz w:val="8"/>
          <w:lang w:val="es-MX"/>
          <w:rPrChange w:id="656" w:author="Microsoft Office User" w:date="2024-02-07T07:55:00Z">
            <w:rPr>
              <w:rFonts w:ascii="Lucida Sans"/>
              <w:sz w:val="8"/>
            </w:rPr>
          </w:rPrChange>
        </w:rPr>
      </w:pPr>
      <w:r w:rsidRPr="009E1E11">
        <w:rPr>
          <w:rFonts w:ascii="Lucida Sans"/>
          <w:color w:val="231F20"/>
          <w:spacing w:val="-10"/>
          <w:sz w:val="8"/>
          <w:lang w:val="es-MX"/>
          <w:rPrChange w:id="657" w:author="Microsoft Office User" w:date="2024-02-07T07:55:00Z">
            <w:rPr>
              <w:rFonts w:ascii="Lucida Sans"/>
              <w:color w:val="231F20"/>
              <w:spacing w:val="-10"/>
              <w:sz w:val="8"/>
            </w:rPr>
          </w:rPrChange>
        </w:rPr>
        <w:t>S</w:t>
      </w:r>
      <w:r w:rsidRPr="009E1E11">
        <w:rPr>
          <w:rFonts w:ascii="Lucida Sans"/>
          <w:color w:val="231F20"/>
          <w:spacing w:val="40"/>
          <w:sz w:val="8"/>
          <w:lang w:val="es-MX"/>
          <w:rPrChange w:id="658" w:author="Microsoft Office User" w:date="2024-02-07T07:55:00Z">
            <w:rPr>
              <w:rFonts w:ascii="Lucida Sans"/>
              <w:color w:val="231F20"/>
              <w:spacing w:val="40"/>
              <w:sz w:val="8"/>
            </w:rPr>
          </w:rPrChange>
        </w:rPr>
        <w:t xml:space="preserve"> </w:t>
      </w:r>
      <w:r w:rsidRPr="009E1E11">
        <w:rPr>
          <w:rFonts w:ascii="Lucida Sans"/>
          <w:color w:val="231F20"/>
          <w:spacing w:val="-9"/>
          <w:sz w:val="8"/>
          <w:lang w:val="es-MX"/>
          <w:rPrChange w:id="659" w:author="Microsoft Office User" w:date="2024-02-07T07:55:00Z">
            <w:rPr>
              <w:rFonts w:ascii="Lucida Sans"/>
              <w:color w:val="231F20"/>
              <w:spacing w:val="-9"/>
              <w:sz w:val="8"/>
            </w:rPr>
          </w:rPrChange>
        </w:rPr>
        <w:t>G2</w:t>
      </w:r>
    </w:p>
    <w:p w14:paraId="0B69B552" w14:textId="77777777" w:rsidR="005143EB" w:rsidRPr="009E1E11" w:rsidRDefault="00000000">
      <w:pPr>
        <w:spacing w:line="700" w:lineRule="auto"/>
        <w:ind w:left="649" w:firstLine="64"/>
        <w:jc w:val="both"/>
        <w:rPr>
          <w:rFonts w:ascii="Lucida Sans"/>
          <w:sz w:val="8"/>
          <w:lang w:val="es-MX"/>
          <w:rPrChange w:id="660" w:author="Microsoft Office User" w:date="2024-02-07T07:55:00Z">
            <w:rPr>
              <w:rFonts w:ascii="Lucida Sans"/>
              <w:sz w:val="8"/>
            </w:rPr>
          </w:rPrChange>
        </w:rPr>
      </w:pPr>
      <w:r>
        <w:rPr>
          <w:noProof/>
        </w:rPr>
        <mc:AlternateContent>
          <mc:Choice Requires="wps">
            <w:drawing>
              <wp:anchor distT="0" distB="0" distL="0" distR="0" simplePos="0" relativeHeight="251658271" behindDoc="0" locked="0" layoutInCell="1" allowOverlap="1" wp14:anchorId="014C2C29" wp14:editId="6246E48E">
                <wp:simplePos x="0" y="0"/>
                <wp:positionH relativeFrom="page">
                  <wp:posOffset>3992484</wp:posOffset>
                </wp:positionH>
                <wp:positionV relativeFrom="paragraph">
                  <wp:posOffset>-92715</wp:posOffset>
                </wp:positionV>
                <wp:extent cx="60960" cy="248920"/>
                <wp:effectExtent l="0" t="0" r="0" b="0"/>
                <wp:wrapNone/>
                <wp:docPr id="387" name="Textbox 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248920"/>
                        </a:xfrm>
                        <a:prstGeom prst="rect">
                          <a:avLst/>
                        </a:prstGeom>
                      </wps:spPr>
                      <wps:txbx>
                        <w:txbxContent>
                          <w:p w14:paraId="646E8BF1" w14:textId="77777777" w:rsidR="005143EB" w:rsidRDefault="00000000">
                            <w:pPr>
                              <w:spacing w:line="92" w:lineRule="exact"/>
                              <w:ind w:left="20"/>
                              <w:rPr>
                                <w:rFonts w:ascii="Lucida Sans"/>
                                <w:sz w:val="8"/>
                              </w:rPr>
                            </w:pPr>
                            <w:r>
                              <w:rPr>
                                <w:rFonts w:ascii="Lucida Sans"/>
                                <w:color w:val="231F20"/>
                                <w:spacing w:val="-4"/>
                                <w:w w:val="90"/>
                                <w:sz w:val="8"/>
                              </w:rPr>
                              <w:t>True</w:t>
                            </w:r>
                            <w:r>
                              <w:rPr>
                                <w:rFonts w:ascii="Lucida Sans"/>
                                <w:color w:val="231F20"/>
                                <w:spacing w:val="3"/>
                                <w:sz w:val="8"/>
                              </w:rPr>
                              <w:t xml:space="preserve"> </w:t>
                            </w:r>
                            <w:r>
                              <w:rPr>
                                <w:rFonts w:ascii="Lucida Sans"/>
                                <w:color w:val="231F20"/>
                                <w:spacing w:val="-2"/>
                                <w:w w:val="95"/>
                                <w:sz w:val="8"/>
                              </w:rPr>
                              <w:t>label</w:t>
                            </w:r>
                          </w:p>
                        </w:txbxContent>
                      </wps:txbx>
                      <wps:bodyPr vert="vert270" wrap="square" lIns="0" tIns="0" rIns="0" bIns="0" rtlCol="0">
                        <a:noAutofit/>
                      </wps:bodyPr>
                    </wps:wsp>
                  </a:graphicData>
                </a:graphic>
              </wp:anchor>
            </w:drawing>
          </mc:Choice>
          <mc:Fallback>
            <w:pict>
              <v:shape w14:anchorId="014C2C29" id="Textbox 387" o:spid="_x0000_s1160" type="#_x0000_t202" style="position:absolute;left:0;text-align:left;margin-left:314.35pt;margin-top:-7.3pt;width:4.8pt;height:19.6pt;z-index:251658271;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" filled="f" stroked="f">
                <v:textbox style="layout-flow:vertical;mso-layout-flow-alt:bottom-to-top" inset="0,0,0,0">
                  <w:txbxContent>
                    <w:p w14:paraId="646E8BF1" w14:textId="77777777" w:rsidR="005143EB" w:rsidRDefault="00000000">
                      <w:pPr>
                        <w:spacing w:line="92" w:lineRule="exact"/>
                        <w:ind w:left="20"/>
                        <w:rPr>
                          <w:rFonts w:ascii="Lucida Sans"/>
                          <w:sz w:val="8"/>
                        </w:rPr>
                      </w:pPr>
                      <w:r>
                        <w:rPr>
                          <w:rFonts w:ascii="Lucida Sans"/>
                          <w:color w:val="231F20"/>
                          <w:spacing w:val="-4"/>
                          <w:w w:val="90"/>
                          <w:sz w:val="8"/>
                        </w:rPr>
                        <w:t>True</w:t>
                      </w:r>
                      <w:r>
                        <w:rPr>
                          <w:rFonts w:ascii="Lucida Sans"/>
                          <w:color w:val="231F20"/>
                          <w:spacing w:val="3"/>
                          <w:sz w:val="8"/>
                        </w:rPr>
                        <w:t xml:space="preserve"> </w:t>
                      </w:r>
                      <w:r>
                        <w:rPr>
                          <w:rFonts w:ascii="Lucida Sans"/>
                          <w:color w:val="231F20"/>
                          <w:spacing w:val="-2"/>
                          <w:w w:val="95"/>
                          <w:sz w:val="8"/>
                        </w:rPr>
                        <w:t>label</w:t>
                      </w:r>
                    </w:p>
                  </w:txbxContent>
                </v:textbox>
                <w10:wrap anchorx="page"/>
              </v:shape>
            </w:pict>
          </mc:Fallback>
        </mc:AlternateContent>
      </w:r>
      <w:r w:rsidRPr="009E1E11">
        <w:rPr>
          <w:rFonts w:ascii="Lucida Sans"/>
          <w:color w:val="231F20"/>
          <w:spacing w:val="-8"/>
          <w:sz w:val="8"/>
          <w:lang w:val="es-MX"/>
          <w:rPrChange w:id="661" w:author="Microsoft Office User" w:date="2024-02-07T07:55:00Z">
            <w:rPr>
              <w:rFonts w:ascii="Lucida Sans"/>
              <w:color w:val="231F20"/>
              <w:spacing w:val="-8"/>
              <w:sz w:val="8"/>
            </w:rPr>
          </w:rPrChange>
        </w:rPr>
        <w:t>Pro</w:t>
      </w:r>
      <w:r w:rsidRPr="009E1E11">
        <w:rPr>
          <w:rFonts w:ascii="Lucida Sans"/>
          <w:color w:val="231F20"/>
          <w:spacing w:val="40"/>
          <w:sz w:val="8"/>
          <w:lang w:val="es-MX"/>
          <w:rPrChange w:id="662" w:author="Microsoft Office User" w:date="2024-02-07T07:55:00Z">
            <w:rPr>
              <w:rFonts w:ascii="Lucida Sans"/>
              <w:color w:val="231F20"/>
              <w:spacing w:val="40"/>
              <w:sz w:val="8"/>
            </w:rPr>
          </w:rPrChange>
        </w:rPr>
        <w:t xml:space="preserve"> </w:t>
      </w:r>
      <w:r w:rsidRPr="009E1E11">
        <w:rPr>
          <w:rFonts w:ascii="Lucida Sans"/>
          <w:color w:val="231F20"/>
          <w:spacing w:val="-6"/>
          <w:sz w:val="8"/>
          <w:lang w:val="es-MX"/>
          <w:rPrChange w:id="663" w:author="Microsoft Office User" w:date="2024-02-07T07:55:00Z">
            <w:rPr>
              <w:rFonts w:ascii="Lucida Sans"/>
              <w:color w:val="231F20"/>
              <w:spacing w:val="-6"/>
              <w:sz w:val="8"/>
            </w:rPr>
          </w:rPrChange>
        </w:rPr>
        <w:t>Meta</w:t>
      </w:r>
      <w:r w:rsidRPr="009E1E11">
        <w:rPr>
          <w:rFonts w:ascii="Lucida Sans"/>
          <w:color w:val="231F20"/>
          <w:spacing w:val="40"/>
          <w:sz w:val="8"/>
          <w:lang w:val="es-MX"/>
          <w:rPrChange w:id="664" w:author="Microsoft Office User" w:date="2024-02-07T07:55:00Z">
            <w:rPr>
              <w:rFonts w:ascii="Lucida Sans"/>
              <w:color w:val="231F20"/>
              <w:spacing w:val="40"/>
              <w:sz w:val="8"/>
            </w:rPr>
          </w:rPrChange>
        </w:rPr>
        <w:t xml:space="preserve"> </w:t>
      </w:r>
      <w:r w:rsidRPr="009E1E11">
        <w:rPr>
          <w:rFonts w:ascii="Lucida Sans"/>
          <w:color w:val="231F20"/>
          <w:spacing w:val="-5"/>
          <w:sz w:val="8"/>
          <w:lang w:val="es-MX"/>
          <w:rPrChange w:id="665" w:author="Microsoft Office User" w:date="2024-02-07T07:55:00Z">
            <w:rPr>
              <w:rFonts w:ascii="Lucida Sans"/>
              <w:color w:val="231F20"/>
              <w:spacing w:val="-5"/>
              <w:sz w:val="8"/>
            </w:rPr>
          </w:rPrChange>
        </w:rPr>
        <w:t>Ana</w:t>
      </w:r>
    </w:p>
    <w:p w14:paraId="715DBE69" w14:textId="77777777" w:rsidR="005143EB" w:rsidRPr="009E1E11" w:rsidRDefault="00000000">
      <w:pPr>
        <w:ind w:left="688"/>
        <w:rPr>
          <w:rFonts w:ascii="Lucida Sans"/>
          <w:sz w:val="8"/>
          <w:lang w:val="es-MX"/>
          <w:rPrChange w:id="666" w:author="Microsoft Office User" w:date="2024-02-07T07:55:00Z">
            <w:rPr>
              <w:rFonts w:ascii="Lucida Sans"/>
              <w:sz w:val="8"/>
            </w:rPr>
          </w:rPrChange>
        </w:rPr>
      </w:pPr>
      <w:r w:rsidRPr="009E1E11">
        <w:rPr>
          <w:rFonts w:ascii="Lucida Sans"/>
          <w:color w:val="231F20"/>
          <w:spacing w:val="-6"/>
          <w:w w:val="90"/>
          <w:sz w:val="8"/>
          <w:lang w:val="es-MX"/>
          <w:rPrChange w:id="667" w:author="Microsoft Office User" w:date="2024-02-07T07:55:00Z">
            <w:rPr>
              <w:rFonts w:ascii="Lucida Sans"/>
              <w:color w:val="231F20"/>
              <w:spacing w:val="-6"/>
              <w:w w:val="90"/>
              <w:sz w:val="8"/>
            </w:rPr>
          </w:rPrChange>
        </w:rPr>
        <w:t>Telo</w:t>
      </w:r>
    </w:p>
    <w:p w14:paraId="345EC81E" w14:textId="77777777" w:rsidR="005143EB" w:rsidRPr="009E1E11" w:rsidRDefault="00000000">
      <w:pPr>
        <w:rPr>
          <w:rFonts w:ascii="Lucida Sans"/>
          <w:sz w:val="7"/>
          <w:lang w:val="es-MX"/>
          <w:rPrChange w:id="668" w:author="Microsoft Office User" w:date="2024-02-07T07:55:00Z">
            <w:rPr>
              <w:rFonts w:ascii="Lucida Sans"/>
              <w:sz w:val="7"/>
            </w:rPr>
          </w:rPrChange>
        </w:rPr>
      </w:pPr>
      <w:r w:rsidRPr="009E1E11">
        <w:rPr>
          <w:lang w:val="es-MX"/>
          <w:rPrChange w:id="669" w:author="Microsoft Office User" w:date="2024-02-07T07:55:00Z">
            <w:rPr/>
          </w:rPrChange>
        </w:rPr>
        <w:br w:type="column"/>
      </w:r>
    </w:p>
    <w:p w14:paraId="332FF80C" w14:textId="77777777" w:rsidR="005143EB" w:rsidRPr="009E1E11" w:rsidRDefault="005143EB">
      <w:pPr>
        <w:pStyle w:val="Textoindependiente"/>
        <w:spacing w:before="8"/>
        <w:rPr>
          <w:rFonts w:ascii="Lucida Sans"/>
          <w:sz w:val="7"/>
          <w:lang w:val="es-MX"/>
          <w:rPrChange w:id="670" w:author="Microsoft Office User" w:date="2024-02-07T07:55:00Z">
            <w:rPr>
              <w:rFonts w:ascii="Lucida Sans"/>
              <w:sz w:val="7"/>
            </w:rPr>
          </w:rPrChange>
        </w:rPr>
      </w:pPr>
    </w:p>
    <w:p w14:paraId="524BB355" w14:textId="77777777" w:rsidR="005143EB" w:rsidRDefault="00000000">
      <w:pPr>
        <w:tabs>
          <w:tab w:val="left" w:pos="1500"/>
          <w:tab w:val="left" w:pos="1775"/>
        </w:tabs>
        <w:ind w:left="67"/>
        <w:rPr>
          <w:rFonts w:ascii="Lucida Sans"/>
          <w:sz w:val="8"/>
        </w:rPr>
      </w:pPr>
      <w:r>
        <w:rPr>
          <w:rFonts w:ascii="Lucida Sans"/>
          <w:color w:val="063857"/>
          <w:sz w:val="8"/>
        </w:rPr>
        <w:t>0.17</w:t>
      </w:r>
      <w:r>
        <w:rPr>
          <w:rFonts w:ascii="Lucida Sans"/>
          <w:color w:val="063857"/>
          <w:spacing w:val="55"/>
          <w:sz w:val="8"/>
        </w:rPr>
        <w:t xml:space="preserve"> </w:t>
      </w:r>
      <w:r>
        <w:rPr>
          <w:rFonts w:ascii="Lucida Sans"/>
          <w:color w:val="FEF6F9"/>
          <w:sz w:val="8"/>
        </w:rPr>
        <w:t>0.72</w:t>
      </w:r>
      <w:r>
        <w:rPr>
          <w:rFonts w:ascii="Lucida Sans"/>
          <w:color w:val="FEF6F9"/>
          <w:spacing w:val="57"/>
          <w:sz w:val="8"/>
        </w:rPr>
        <w:t xml:space="preserve"> </w:t>
      </w:r>
      <w:r>
        <w:rPr>
          <w:rFonts w:ascii="Lucida Sans"/>
          <w:color w:val="063857"/>
          <w:sz w:val="8"/>
        </w:rPr>
        <w:t>0.11</w:t>
      </w:r>
      <w:r>
        <w:rPr>
          <w:rFonts w:ascii="Lucida Sans"/>
          <w:color w:val="063857"/>
          <w:spacing w:val="7"/>
          <w:sz w:val="8"/>
        </w:rPr>
        <w:t xml:space="preserve"> </w:t>
      </w:r>
      <w:r>
        <w:rPr>
          <w:rFonts w:ascii="Lucida Sans"/>
          <w:color w:val="063857"/>
          <w:sz w:val="8"/>
        </w:rPr>
        <w:t>0.00058</w:t>
      </w:r>
      <w:r>
        <w:rPr>
          <w:rFonts w:ascii="Lucida Sans"/>
          <w:color w:val="063857"/>
          <w:spacing w:val="49"/>
          <w:sz w:val="8"/>
        </w:rPr>
        <w:t xml:space="preserve"> </w:t>
      </w: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5"/>
          <w:sz w:val="8"/>
        </w:rPr>
        <w:t>0</w:t>
      </w:r>
    </w:p>
    <w:p w14:paraId="3D2BAEF4" w14:textId="77777777" w:rsidR="005143EB" w:rsidRDefault="005143EB">
      <w:pPr>
        <w:pStyle w:val="Textoindependiente"/>
        <w:rPr>
          <w:rFonts w:ascii="Lucida Sans"/>
          <w:sz w:val="7"/>
        </w:rPr>
      </w:pPr>
    </w:p>
    <w:p w14:paraId="4FE38FC5" w14:textId="77777777" w:rsidR="005143EB" w:rsidRDefault="005143EB">
      <w:pPr>
        <w:pStyle w:val="Textoindependiente"/>
        <w:spacing w:before="16"/>
        <w:rPr>
          <w:rFonts w:ascii="Lucida Sans"/>
          <w:sz w:val="7"/>
        </w:rPr>
      </w:pPr>
    </w:p>
    <w:p w14:paraId="680F5D31" w14:textId="77777777" w:rsidR="005143EB" w:rsidRDefault="00000000">
      <w:pPr>
        <w:tabs>
          <w:tab w:val="left" w:pos="1225"/>
        </w:tabs>
        <w:ind w:left="67"/>
        <w:rPr>
          <w:rFonts w:ascii="Lucida Sans"/>
          <w:sz w:val="8"/>
        </w:rPr>
      </w:pPr>
      <w:r>
        <w:rPr>
          <w:rFonts w:ascii="Lucida Sans"/>
          <w:color w:val="063857"/>
          <w:sz w:val="8"/>
        </w:rPr>
        <w:t>0.02</w:t>
      </w:r>
      <w:r>
        <w:rPr>
          <w:rFonts w:ascii="Lucida Sans"/>
          <w:color w:val="063857"/>
          <w:spacing w:val="70"/>
          <w:sz w:val="8"/>
        </w:rPr>
        <w:t xml:space="preserve"> </w:t>
      </w:r>
      <w:r>
        <w:rPr>
          <w:rFonts w:ascii="Lucida Sans"/>
          <w:color w:val="063857"/>
          <w:sz w:val="8"/>
        </w:rPr>
        <w:t>0.15</w:t>
      </w:r>
      <w:r>
        <w:rPr>
          <w:rFonts w:ascii="Lucida Sans"/>
          <w:color w:val="063857"/>
          <w:spacing w:val="70"/>
          <w:sz w:val="8"/>
        </w:rPr>
        <w:t xml:space="preserve"> </w:t>
      </w:r>
      <w:proofErr w:type="gramStart"/>
      <w:r>
        <w:rPr>
          <w:rFonts w:ascii="Lucida Sans"/>
          <w:color w:val="FEF6F9"/>
          <w:sz w:val="8"/>
        </w:rPr>
        <w:t>0.83</w:t>
      </w:r>
      <w:r>
        <w:rPr>
          <w:rFonts w:ascii="Lucida Sans"/>
          <w:color w:val="FEF6F9"/>
          <w:spacing w:val="46"/>
          <w:sz w:val="8"/>
        </w:rPr>
        <w:t xml:space="preserve">  </w:t>
      </w:r>
      <w:r>
        <w:rPr>
          <w:rFonts w:ascii="Lucida Sans"/>
          <w:color w:val="063857"/>
          <w:spacing w:val="-10"/>
          <w:sz w:val="8"/>
        </w:rPr>
        <w:t>0</w:t>
      </w:r>
      <w:proofErr w:type="gramEnd"/>
      <w:r>
        <w:rPr>
          <w:rFonts w:ascii="Lucida Sans"/>
          <w:color w:val="063857"/>
          <w:sz w:val="8"/>
        </w:rPr>
        <w:tab/>
        <w:t>0</w:t>
      </w:r>
      <w:r>
        <w:rPr>
          <w:rFonts w:ascii="Lucida Sans"/>
          <w:color w:val="063857"/>
          <w:spacing w:val="54"/>
          <w:sz w:val="8"/>
        </w:rPr>
        <w:t xml:space="preserve"> </w:t>
      </w:r>
      <w:r>
        <w:rPr>
          <w:rFonts w:ascii="Lucida Sans"/>
          <w:color w:val="063857"/>
          <w:sz w:val="8"/>
        </w:rPr>
        <w:t>0.00058</w:t>
      </w:r>
      <w:r>
        <w:rPr>
          <w:rFonts w:ascii="Lucida Sans"/>
          <w:color w:val="063857"/>
          <w:spacing w:val="54"/>
          <w:sz w:val="8"/>
        </w:rPr>
        <w:t xml:space="preserve"> </w:t>
      </w:r>
      <w:r>
        <w:rPr>
          <w:rFonts w:ascii="Lucida Sans"/>
          <w:color w:val="063857"/>
          <w:spacing w:val="-10"/>
          <w:sz w:val="8"/>
        </w:rPr>
        <w:t>0</w:t>
      </w:r>
    </w:p>
    <w:p w14:paraId="30771ED5" w14:textId="77777777" w:rsidR="005143EB" w:rsidRDefault="005143EB">
      <w:pPr>
        <w:pStyle w:val="Textoindependiente"/>
        <w:rPr>
          <w:rFonts w:ascii="Lucida Sans"/>
          <w:sz w:val="7"/>
        </w:rPr>
      </w:pPr>
    </w:p>
    <w:p w14:paraId="64E698C9" w14:textId="77777777" w:rsidR="005143EB" w:rsidRDefault="005143EB">
      <w:pPr>
        <w:pStyle w:val="Textoindependiente"/>
        <w:spacing w:before="16"/>
        <w:rPr>
          <w:rFonts w:ascii="Lucida Sans"/>
          <w:sz w:val="7"/>
        </w:rPr>
      </w:pPr>
    </w:p>
    <w:p w14:paraId="7D8034D4" w14:textId="77777777" w:rsidR="005143EB" w:rsidRDefault="00000000">
      <w:pPr>
        <w:tabs>
          <w:tab w:val="left" w:pos="400"/>
          <w:tab w:val="left" w:pos="675"/>
          <w:tab w:val="left" w:pos="950"/>
          <w:tab w:val="left" w:pos="1225"/>
          <w:tab w:val="left" w:pos="1500"/>
          <w:tab w:val="left" w:pos="1775"/>
        </w:tabs>
        <w:ind w:left="125"/>
        <w:rPr>
          <w:rFonts w:ascii="Lucida Sans"/>
          <w:sz w:val="8"/>
        </w:rPr>
      </w:pP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FEF6F9"/>
          <w:spacing w:val="-10"/>
          <w:sz w:val="8"/>
        </w:rPr>
        <w:t>1</w:t>
      </w:r>
      <w:r>
        <w:rPr>
          <w:rFonts w:ascii="Lucida Sans"/>
          <w:color w:val="FEF6F9"/>
          <w:sz w:val="8"/>
        </w:rPr>
        <w:tab/>
      </w: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5"/>
          <w:sz w:val="8"/>
        </w:rPr>
        <w:t>0</w:t>
      </w:r>
    </w:p>
    <w:p w14:paraId="3A7792BD" w14:textId="77777777" w:rsidR="005143EB" w:rsidRDefault="005143EB">
      <w:pPr>
        <w:pStyle w:val="Textoindependiente"/>
        <w:rPr>
          <w:rFonts w:ascii="Lucida Sans"/>
          <w:sz w:val="7"/>
        </w:rPr>
      </w:pPr>
    </w:p>
    <w:p w14:paraId="184541E4" w14:textId="77777777" w:rsidR="005143EB" w:rsidRDefault="005143EB">
      <w:pPr>
        <w:pStyle w:val="Textoindependiente"/>
        <w:spacing w:before="16"/>
        <w:rPr>
          <w:rFonts w:ascii="Lucida Sans"/>
          <w:sz w:val="7"/>
        </w:rPr>
      </w:pPr>
    </w:p>
    <w:p w14:paraId="33FD8A84" w14:textId="77777777" w:rsidR="005143EB" w:rsidRDefault="00000000">
      <w:pPr>
        <w:tabs>
          <w:tab w:val="left" w:pos="400"/>
          <w:tab w:val="left" w:pos="675"/>
          <w:tab w:val="left" w:pos="950"/>
        </w:tabs>
        <w:ind w:left="125"/>
        <w:rPr>
          <w:rFonts w:ascii="Lucida Sans"/>
          <w:sz w:val="8"/>
        </w:rPr>
      </w:pP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proofErr w:type="gramStart"/>
      <w:r>
        <w:rPr>
          <w:rFonts w:ascii="Lucida Sans"/>
          <w:color w:val="063857"/>
          <w:sz w:val="8"/>
        </w:rPr>
        <w:t>0</w:t>
      </w:r>
      <w:r>
        <w:rPr>
          <w:rFonts w:ascii="Lucida Sans"/>
          <w:color w:val="063857"/>
          <w:spacing w:val="46"/>
          <w:sz w:val="8"/>
        </w:rPr>
        <w:t xml:space="preserve">  </w:t>
      </w:r>
      <w:r>
        <w:rPr>
          <w:rFonts w:ascii="Lucida Sans"/>
          <w:color w:val="FEF6F9"/>
          <w:sz w:val="8"/>
        </w:rPr>
        <w:t>0.99</w:t>
      </w:r>
      <w:proofErr w:type="gramEnd"/>
      <w:r>
        <w:rPr>
          <w:rFonts w:ascii="Lucida Sans"/>
          <w:color w:val="FEF6F9"/>
          <w:spacing w:val="31"/>
          <w:sz w:val="8"/>
        </w:rPr>
        <w:t xml:space="preserve"> </w:t>
      </w:r>
      <w:r>
        <w:rPr>
          <w:rFonts w:ascii="Lucida Sans"/>
          <w:color w:val="063857"/>
          <w:sz w:val="8"/>
        </w:rPr>
        <w:t>0.0074</w:t>
      </w:r>
      <w:r>
        <w:rPr>
          <w:rFonts w:ascii="Lucida Sans"/>
          <w:color w:val="063857"/>
          <w:spacing w:val="79"/>
          <w:sz w:val="8"/>
        </w:rPr>
        <w:t xml:space="preserve"> </w:t>
      </w:r>
      <w:r>
        <w:rPr>
          <w:rFonts w:ascii="Lucida Sans"/>
          <w:color w:val="063857"/>
          <w:spacing w:val="-10"/>
          <w:sz w:val="8"/>
        </w:rPr>
        <w:t>0</w:t>
      </w:r>
    </w:p>
    <w:p w14:paraId="20B7B6C2" w14:textId="77777777" w:rsidR="005143EB" w:rsidRDefault="005143EB">
      <w:pPr>
        <w:pStyle w:val="Textoindependiente"/>
        <w:rPr>
          <w:rFonts w:ascii="Lucida Sans"/>
          <w:sz w:val="7"/>
        </w:rPr>
      </w:pPr>
    </w:p>
    <w:p w14:paraId="42EAEAEC" w14:textId="77777777" w:rsidR="005143EB" w:rsidRDefault="005143EB">
      <w:pPr>
        <w:pStyle w:val="Textoindependiente"/>
        <w:spacing w:before="16"/>
        <w:rPr>
          <w:rFonts w:ascii="Lucida Sans"/>
          <w:sz w:val="7"/>
        </w:rPr>
      </w:pPr>
    </w:p>
    <w:p w14:paraId="49432D49" w14:textId="77777777" w:rsidR="005143EB" w:rsidRDefault="00000000">
      <w:pPr>
        <w:tabs>
          <w:tab w:val="left" w:pos="400"/>
          <w:tab w:val="left" w:pos="675"/>
          <w:tab w:val="left" w:pos="950"/>
          <w:tab w:val="left" w:pos="1225"/>
          <w:tab w:val="left" w:pos="1500"/>
          <w:tab w:val="left" w:pos="1775"/>
        </w:tabs>
        <w:ind w:left="125"/>
        <w:rPr>
          <w:rFonts w:ascii="Lucida Sans"/>
          <w:sz w:val="8"/>
        </w:rPr>
      </w:pP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FEF6F9"/>
          <w:spacing w:val="-10"/>
          <w:sz w:val="8"/>
        </w:rPr>
        <w:t>1</w:t>
      </w:r>
      <w:r>
        <w:rPr>
          <w:rFonts w:ascii="Lucida Sans"/>
          <w:color w:val="FEF6F9"/>
          <w:sz w:val="8"/>
        </w:rPr>
        <w:tab/>
      </w:r>
      <w:r>
        <w:rPr>
          <w:rFonts w:ascii="Lucida Sans"/>
          <w:color w:val="063857"/>
          <w:spacing w:val="-15"/>
          <w:sz w:val="8"/>
        </w:rPr>
        <w:t>0</w:t>
      </w:r>
    </w:p>
    <w:p w14:paraId="312D2349" w14:textId="77777777" w:rsidR="005143EB" w:rsidRDefault="005143EB">
      <w:pPr>
        <w:pStyle w:val="Textoindependiente"/>
        <w:rPr>
          <w:rFonts w:ascii="Lucida Sans"/>
          <w:sz w:val="7"/>
        </w:rPr>
      </w:pPr>
    </w:p>
    <w:p w14:paraId="2BAF7239" w14:textId="77777777" w:rsidR="005143EB" w:rsidRDefault="005143EB">
      <w:pPr>
        <w:pStyle w:val="Textoindependiente"/>
        <w:spacing w:before="16"/>
        <w:rPr>
          <w:rFonts w:ascii="Lucida Sans"/>
          <w:sz w:val="7"/>
        </w:rPr>
      </w:pPr>
    </w:p>
    <w:p w14:paraId="04BDD239" w14:textId="77777777" w:rsidR="005143EB" w:rsidRDefault="00000000">
      <w:pPr>
        <w:tabs>
          <w:tab w:val="left" w:pos="400"/>
          <w:tab w:val="left" w:pos="675"/>
          <w:tab w:val="left" w:pos="950"/>
          <w:tab w:val="left" w:pos="1225"/>
          <w:tab w:val="left" w:pos="1500"/>
          <w:tab w:val="left" w:pos="1775"/>
        </w:tabs>
        <w:ind w:left="125"/>
        <w:rPr>
          <w:rFonts w:ascii="Lucida Sans"/>
          <w:sz w:val="8"/>
        </w:rPr>
      </w:pP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FEF6F9"/>
          <w:spacing w:val="-15"/>
          <w:sz w:val="8"/>
        </w:rPr>
        <w:t>1</w:t>
      </w:r>
    </w:p>
    <w:p w14:paraId="01367C33" w14:textId="77777777" w:rsidR="005143EB" w:rsidRDefault="00000000">
      <w:pPr>
        <w:spacing w:before="70"/>
        <w:rPr>
          <w:rFonts w:ascii="Lucida Sans"/>
          <w:sz w:val="7"/>
        </w:rPr>
      </w:pPr>
      <w:r>
        <w:br w:type="column"/>
      </w:r>
    </w:p>
    <w:p w14:paraId="22475971" w14:textId="77777777" w:rsidR="005143EB" w:rsidRDefault="00000000">
      <w:pPr>
        <w:spacing w:before="1"/>
        <w:ind w:left="350"/>
        <w:rPr>
          <w:rFonts w:ascii="Lucida Sans"/>
          <w:sz w:val="8"/>
        </w:rPr>
      </w:pPr>
      <w:r>
        <w:rPr>
          <w:rFonts w:ascii="Lucida Sans"/>
          <w:color w:val="231F20"/>
          <w:spacing w:val="-5"/>
          <w:sz w:val="8"/>
        </w:rPr>
        <w:t>0.8</w:t>
      </w:r>
    </w:p>
    <w:p w14:paraId="263EFE46" w14:textId="77777777" w:rsidR="005143EB" w:rsidRDefault="005143EB">
      <w:pPr>
        <w:pStyle w:val="Textoindependiente"/>
        <w:rPr>
          <w:rFonts w:ascii="Lucida Sans"/>
          <w:sz w:val="7"/>
        </w:rPr>
      </w:pPr>
    </w:p>
    <w:p w14:paraId="59AD8793" w14:textId="77777777" w:rsidR="005143EB" w:rsidRDefault="005143EB">
      <w:pPr>
        <w:pStyle w:val="Textoindependiente"/>
        <w:rPr>
          <w:rFonts w:ascii="Lucida Sans"/>
          <w:sz w:val="7"/>
        </w:rPr>
      </w:pPr>
    </w:p>
    <w:p w14:paraId="7137072D" w14:textId="77777777" w:rsidR="005143EB" w:rsidRDefault="005143EB">
      <w:pPr>
        <w:pStyle w:val="Textoindependiente"/>
        <w:spacing w:before="43"/>
        <w:rPr>
          <w:rFonts w:ascii="Lucida Sans"/>
          <w:sz w:val="7"/>
        </w:rPr>
      </w:pPr>
    </w:p>
    <w:p w14:paraId="671B39BD" w14:textId="77777777" w:rsidR="005143EB" w:rsidRDefault="00000000">
      <w:pPr>
        <w:ind w:left="350"/>
        <w:rPr>
          <w:rFonts w:ascii="Lucida Sans"/>
          <w:sz w:val="8"/>
        </w:rPr>
      </w:pPr>
      <w:r>
        <w:rPr>
          <w:rFonts w:ascii="Lucida Sans"/>
          <w:color w:val="231F20"/>
          <w:spacing w:val="-5"/>
          <w:sz w:val="8"/>
        </w:rPr>
        <w:t>0.6</w:t>
      </w:r>
    </w:p>
    <w:p w14:paraId="1A82F32F" w14:textId="77777777" w:rsidR="005143EB" w:rsidRDefault="005143EB">
      <w:pPr>
        <w:pStyle w:val="Textoindependiente"/>
        <w:rPr>
          <w:rFonts w:ascii="Lucida Sans"/>
          <w:sz w:val="7"/>
        </w:rPr>
      </w:pPr>
    </w:p>
    <w:p w14:paraId="2CB81EA7" w14:textId="77777777" w:rsidR="005143EB" w:rsidRDefault="005143EB">
      <w:pPr>
        <w:pStyle w:val="Textoindependiente"/>
        <w:rPr>
          <w:rFonts w:ascii="Lucida Sans"/>
          <w:sz w:val="7"/>
        </w:rPr>
      </w:pPr>
    </w:p>
    <w:p w14:paraId="2E7CB892" w14:textId="77777777" w:rsidR="005143EB" w:rsidRDefault="005143EB">
      <w:pPr>
        <w:pStyle w:val="Textoindependiente"/>
        <w:spacing w:before="43"/>
        <w:rPr>
          <w:rFonts w:ascii="Lucida Sans"/>
          <w:sz w:val="7"/>
        </w:rPr>
      </w:pPr>
    </w:p>
    <w:p w14:paraId="01C192F5" w14:textId="77777777" w:rsidR="005143EB" w:rsidRDefault="00000000">
      <w:pPr>
        <w:spacing w:before="1"/>
        <w:ind w:left="350"/>
        <w:rPr>
          <w:rFonts w:ascii="Lucida Sans"/>
          <w:sz w:val="8"/>
        </w:rPr>
      </w:pPr>
      <w:r>
        <w:rPr>
          <w:rFonts w:ascii="Lucida Sans"/>
          <w:color w:val="231F20"/>
          <w:spacing w:val="-5"/>
          <w:sz w:val="8"/>
        </w:rPr>
        <w:t>0.4</w:t>
      </w:r>
    </w:p>
    <w:p w14:paraId="7A2F7347" w14:textId="77777777" w:rsidR="005143EB" w:rsidRDefault="005143EB">
      <w:pPr>
        <w:pStyle w:val="Textoindependiente"/>
        <w:rPr>
          <w:rFonts w:ascii="Lucida Sans"/>
          <w:sz w:val="7"/>
        </w:rPr>
      </w:pPr>
    </w:p>
    <w:p w14:paraId="0966666E" w14:textId="77777777" w:rsidR="005143EB" w:rsidRDefault="005143EB">
      <w:pPr>
        <w:pStyle w:val="Textoindependiente"/>
        <w:rPr>
          <w:rFonts w:ascii="Lucida Sans"/>
          <w:sz w:val="7"/>
        </w:rPr>
      </w:pPr>
    </w:p>
    <w:p w14:paraId="38744947" w14:textId="77777777" w:rsidR="005143EB" w:rsidRDefault="005143EB">
      <w:pPr>
        <w:pStyle w:val="Textoindependiente"/>
        <w:spacing w:before="43"/>
        <w:rPr>
          <w:rFonts w:ascii="Lucida Sans"/>
          <w:sz w:val="7"/>
        </w:rPr>
      </w:pPr>
    </w:p>
    <w:p w14:paraId="602BEEED" w14:textId="77777777" w:rsidR="005143EB" w:rsidRDefault="00000000">
      <w:pPr>
        <w:ind w:left="350"/>
        <w:rPr>
          <w:rFonts w:ascii="Lucida Sans"/>
          <w:sz w:val="8"/>
        </w:rPr>
      </w:pPr>
      <w:r>
        <w:rPr>
          <w:rFonts w:ascii="Lucida Sans"/>
          <w:color w:val="231F20"/>
          <w:spacing w:val="-5"/>
          <w:sz w:val="8"/>
        </w:rPr>
        <w:t>0.2</w:t>
      </w:r>
    </w:p>
    <w:p w14:paraId="1079D48A" w14:textId="77777777" w:rsidR="005143EB" w:rsidRDefault="005143EB">
      <w:pPr>
        <w:rPr>
          <w:rFonts w:ascii="Lucida Sans"/>
          <w:sz w:val="8"/>
        </w:rPr>
        <w:sectPr w:rsidR="005143EB" w:rsidSect="00B23B9E">
          <w:type w:val="continuous"/>
          <w:pgSz w:w="11910" w:h="16840"/>
          <w:pgMar w:top="1920" w:right="660" w:bottom="280" w:left="1680" w:header="720" w:footer="720" w:gutter="0"/>
          <w:cols w:num="6" w:space="720" w:equalWidth="0">
            <w:col w:w="830" w:space="40"/>
            <w:col w:w="1845" w:space="39"/>
            <w:col w:w="552" w:space="770"/>
            <w:col w:w="830" w:space="40"/>
            <w:col w:w="1822" w:space="40"/>
            <w:col w:w="2762"/>
          </w:cols>
        </w:sectPr>
      </w:pPr>
    </w:p>
    <w:p w14:paraId="2CDB6ED4" w14:textId="77777777" w:rsidR="005143EB" w:rsidRDefault="00000000">
      <w:pPr>
        <w:spacing w:before="43" w:line="86" w:lineRule="exact"/>
        <w:ind w:right="38"/>
        <w:jc w:val="right"/>
        <w:rPr>
          <w:rFonts w:ascii="Lucida Sans"/>
          <w:sz w:val="8"/>
        </w:rPr>
      </w:pPr>
      <w:r>
        <w:rPr>
          <w:rFonts w:ascii="Lucida Sans"/>
          <w:color w:val="231F20"/>
          <w:spacing w:val="-10"/>
          <w:sz w:val="8"/>
        </w:rPr>
        <w:t>0</w:t>
      </w:r>
    </w:p>
    <w:p w14:paraId="7937736F" w14:textId="77777777" w:rsidR="005143EB" w:rsidRDefault="00000000">
      <w:pPr>
        <w:tabs>
          <w:tab w:val="left" w:pos="839"/>
          <w:tab w:val="left" w:pos="1086"/>
        </w:tabs>
        <w:spacing w:line="86" w:lineRule="exact"/>
        <w:ind w:left="536"/>
        <w:jc w:val="center"/>
        <w:rPr>
          <w:rFonts w:ascii="Lucida Sans"/>
          <w:sz w:val="8"/>
        </w:rPr>
      </w:pPr>
      <w:r>
        <w:rPr>
          <w:rFonts w:ascii="Lucida Sans"/>
          <w:color w:val="231F20"/>
          <w:spacing w:val="-10"/>
          <w:sz w:val="8"/>
        </w:rPr>
        <w:t>G</w:t>
      </w:r>
      <w:r>
        <w:rPr>
          <w:rFonts w:ascii="Lucida Sans"/>
          <w:color w:val="231F20"/>
          <w:sz w:val="8"/>
        </w:rPr>
        <w:tab/>
      </w:r>
      <w:r>
        <w:rPr>
          <w:rFonts w:ascii="Lucida Sans"/>
          <w:color w:val="231F20"/>
          <w:spacing w:val="-10"/>
          <w:sz w:val="8"/>
        </w:rPr>
        <w:t>S</w:t>
      </w:r>
      <w:r>
        <w:rPr>
          <w:rFonts w:ascii="Lucida Sans"/>
          <w:color w:val="231F20"/>
          <w:sz w:val="8"/>
        </w:rPr>
        <w:tab/>
        <w:t>G</w:t>
      </w:r>
      <w:proofErr w:type="gramStart"/>
      <w:r>
        <w:rPr>
          <w:rFonts w:ascii="Lucida Sans"/>
          <w:color w:val="231F20"/>
          <w:sz w:val="8"/>
        </w:rPr>
        <w:t>2</w:t>
      </w:r>
      <w:r>
        <w:rPr>
          <w:rFonts w:ascii="Lucida Sans"/>
          <w:color w:val="231F20"/>
          <w:spacing w:val="51"/>
          <w:sz w:val="8"/>
        </w:rPr>
        <w:t xml:space="preserve">  </w:t>
      </w:r>
      <w:r>
        <w:rPr>
          <w:rFonts w:ascii="Lucida Sans"/>
          <w:color w:val="231F20"/>
          <w:sz w:val="8"/>
        </w:rPr>
        <w:t>Pro</w:t>
      </w:r>
      <w:proofErr w:type="gramEnd"/>
      <w:r>
        <w:rPr>
          <w:rFonts w:ascii="Lucida Sans"/>
          <w:color w:val="231F20"/>
          <w:spacing w:val="34"/>
          <w:sz w:val="8"/>
        </w:rPr>
        <w:t xml:space="preserve">  </w:t>
      </w:r>
      <w:r>
        <w:rPr>
          <w:rFonts w:ascii="Lucida Sans"/>
          <w:color w:val="231F20"/>
          <w:sz w:val="8"/>
        </w:rPr>
        <w:t>Meta</w:t>
      </w:r>
      <w:r>
        <w:rPr>
          <w:rFonts w:ascii="Lucida Sans"/>
          <w:color w:val="231F20"/>
          <w:spacing w:val="68"/>
          <w:w w:val="150"/>
          <w:sz w:val="8"/>
        </w:rPr>
        <w:t xml:space="preserve"> </w:t>
      </w:r>
      <w:r>
        <w:rPr>
          <w:rFonts w:ascii="Lucida Sans"/>
          <w:color w:val="231F20"/>
          <w:sz w:val="8"/>
        </w:rPr>
        <w:t>Ana</w:t>
      </w:r>
      <w:r>
        <w:rPr>
          <w:rFonts w:ascii="Lucida Sans"/>
          <w:color w:val="231F20"/>
          <w:spacing w:val="37"/>
          <w:sz w:val="8"/>
        </w:rPr>
        <w:t xml:space="preserve">  </w:t>
      </w:r>
      <w:r>
        <w:rPr>
          <w:rFonts w:ascii="Lucida Sans"/>
          <w:color w:val="231F20"/>
          <w:spacing w:val="-4"/>
          <w:sz w:val="8"/>
        </w:rPr>
        <w:t>Telo</w:t>
      </w:r>
    </w:p>
    <w:p w14:paraId="5F5460E8" w14:textId="77777777" w:rsidR="005143EB" w:rsidRDefault="00000000">
      <w:pPr>
        <w:spacing w:before="4"/>
        <w:ind w:left="517"/>
        <w:jc w:val="center"/>
        <w:rPr>
          <w:rFonts w:ascii="Lucida Sans"/>
          <w:sz w:val="8"/>
        </w:rPr>
      </w:pPr>
      <w:r>
        <w:rPr>
          <w:rFonts w:ascii="Lucida Sans"/>
          <w:color w:val="231F20"/>
          <w:w w:val="90"/>
          <w:sz w:val="8"/>
        </w:rPr>
        <w:t>Predicted</w:t>
      </w:r>
      <w:r>
        <w:rPr>
          <w:rFonts w:ascii="Lucida Sans"/>
          <w:color w:val="231F20"/>
          <w:spacing w:val="8"/>
          <w:sz w:val="8"/>
        </w:rPr>
        <w:t xml:space="preserve"> </w:t>
      </w:r>
      <w:r>
        <w:rPr>
          <w:rFonts w:ascii="Lucida Sans"/>
          <w:color w:val="231F20"/>
          <w:spacing w:val="-2"/>
          <w:sz w:val="8"/>
        </w:rPr>
        <w:t>label</w:t>
      </w:r>
    </w:p>
    <w:p w14:paraId="4316A096" w14:textId="77777777" w:rsidR="005143EB" w:rsidRDefault="005143EB">
      <w:pPr>
        <w:pStyle w:val="Textoindependiente"/>
        <w:spacing w:before="55"/>
        <w:rPr>
          <w:rFonts w:ascii="Lucida Sans"/>
          <w:sz w:val="7"/>
        </w:rPr>
      </w:pPr>
    </w:p>
    <w:p w14:paraId="561B8171" w14:textId="77777777" w:rsidR="005143EB" w:rsidRDefault="00000000">
      <w:pPr>
        <w:spacing w:before="1"/>
        <w:ind w:left="810"/>
        <w:jc w:val="center"/>
        <w:rPr>
          <w:sz w:val="18"/>
        </w:rPr>
      </w:pPr>
      <w:r>
        <w:rPr>
          <w:spacing w:val="-5"/>
          <w:w w:val="110"/>
          <w:sz w:val="18"/>
        </w:rPr>
        <w:t>(a)</w:t>
      </w:r>
    </w:p>
    <w:p w14:paraId="7841BBEA" w14:textId="77777777" w:rsidR="005143EB" w:rsidRDefault="00000000">
      <w:pPr>
        <w:spacing w:before="26"/>
        <w:rPr>
          <w:sz w:val="7"/>
        </w:rPr>
      </w:pPr>
      <w:r>
        <w:br w:type="column"/>
      </w:r>
    </w:p>
    <w:p w14:paraId="0CD3077B" w14:textId="77777777" w:rsidR="005143EB" w:rsidRDefault="00000000">
      <w:pPr>
        <w:tabs>
          <w:tab w:val="left" w:pos="1269"/>
          <w:tab w:val="left" w:pos="1516"/>
        </w:tabs>
        <w:spacing w:line="252" w:lineRule="auto"/>
        <w:ind w:left="1573" w:hanging="608"/>
        <w:rPr>
          <w:rFonts w:ascii="Lucida Sans"/>
          <w:sz w:val="8"/>
        </w:rPr>
      </w:pPr>
      <w:r>
        <w:rPr>
          <w:noProof/>
        </w:rPr>
        <mc:AlternateContent>
          <mc:Choice Requires="wpg">
            <w:drawing>
              <wp:anchor distT="0" distB="0" distL="0" distR="0" simplePos="0" relativeHeight="251658268" behindDoc="0" locked="0" layoutInCell="1" allowOverlap="1" wp14:anchorId="54BAF640" wp14:editId="2385D250">
                <wp:simplePos x="0" y="0"/>
                <wp:positionH relativeFrom="page">
                  <wp:posOffset>2928369</wp:posOffset>
                </wp:positionH>
                <wp:positionV relativeFrom="paragraph">
                  <wp:posOffset>-1242032</wp:posOffset>
                </wp:positionV>
                <wp:extent cx="79375" cy="1226820"/>
                <wp:effectExtent l="0" t="0" r="0" b="0"/>
                <wp:wrapNone/>
                <wp:docPr id="388" name="Group 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375" cy="1226820"/>
                          <a:chOff x="0" y="0"/>
                          <a:chExt cx="79375" cy="1226820"/>
                        </a:xfrm>
                      </wpg:grpSpPr>
                      <pic:pic xmlns:pic="http://schemas.openxmlformats.org/drawingml/2006/picture">
                        <pic:nvPicPr>
                          <pic:cNvPr id="389" name="Image 389"/>
                          <pic:cNvPicPr/>
                        </pic:nvPicPr>
                        <pic:blipFill>
                          <a:blip r:embed="rId70" cstate="print"/>
                          <a:stretch>
                            <a:fillRect/>
                          </a:stretch>
                        </pic:blipFill>
                        <pic:spPr>
                          <a:xfrm>
                            <a:off x="2058" y="2058"/>
                            <a:ext cx="60647" cy="1222866"/>
                          </a:xfrm>
                          <a:prstGeom prst="rect">
                            <a:avLst/>
                          </a:prstGeom>
                        </pic:spPr>
                      </pic:pic>
                      <wps:wsp>
                        <wps:cNvPr id="390" name="Graphic 390"/>
                        <wps:cNvSpPr/>
                        <wps:spPr>
                          <a:xfrm>
                            <a:off x="62971" y="1224483"/>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91" name="Graphic 391"/>
                        <wps:cNvSpPr/>
                        <wps:spPr>
                          <a:xfrm>
                            <a:off x="62971" y="1224483"/>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392" name="Graphic 392"/>
                        <wps:cNvSpPr/>
                        <wps:spPr>
                          <a:xfrm>
                            <a:off x="62971" y="1060699"/>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93" name="Graphic 393"/>
                        <wps:cNvSpPr/>
                        <wps:spPr>
                          <a:xfrm>
                            <a:off x="62971" y="1060699"/>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394" name="Graphic 394"/>
                        <wps:cNvSpPr/>
                        <wps:spPr>
                          <a:xfrm>
                            <a:off x="62971" y="896915"/>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95" name="Graphic 395"/>
                        <wps:cNvSpPr/>
                        <wps:spPr>
                          <a:xfrm>
                            <a:off x="62971" y="896915"/>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396" name="Graphic 396"/>
                        <wps:cNvSpPr/>
                        <wps:spPr>
                          <a:xfrm>
                            <a:off x="62971" y="733131"/>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97" name="Graphic 397"/>
                        <wps:cNvSpPr/>
                        <wps:spPr>
                          <a:xfrm>
                            <a:off x="62971" y="733131"/>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398" name="Graphic 398"/>
                        <wps:cNvSpPr/>
                        <wps:spPr>
                          <a:xfrm>
                            <a:off x="62971" y="569347"/>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399" name="Graphic 399"/>
                        <wps:cNvSpPr/>
                        <wps:spPr>
                          <a:xfrm>
                            <a:off x="62971" y="569347"/>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400" name="Graphic 400"/>
                        <wps:cNvSpPr/>
                        <wps:spPr>
                          <a:xfrm>
                            <a:off x="62971" y="405563"/>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01" name="Graphic 401"/>
                        <wps:cNvSpPr/>
                        <wps:spPr>
                          <a:xfrm>
                            <a:off x="62971" y="405563"/>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402" name="Graphic 402"/>
                        <wps:cNvSpPr/>
                        <wps:spPr>
                          <a:xfrm>
                            <a:off x="62971" y="241779"/>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03" name="Graphic 403"/>
                        <wps:cNvSpPr/>
                        <wps:spPr>
                          <a:xfrm>
                            <a:off x="62971" y="241779"/>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404" name="Graphic 404"/>
                        <wps:cNvSpPr/>
                        <wps:spPr>
                          <a:xfrm>
                            <a:off x="62971" y="77995"/>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05" name="Graphic 405"/>
                        <wps:cNvSpPr/>
                        <wps:spPr>
                          <a:xfrm>
                            <a:off x="62971" y="77995"/>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406" name="Graphic 406"/>
                        <wps:cNvSpPr/>
                        <wps:spPr>
                          <a:xfrm>
                            <a:off x="1837" y="1837"/>
                            <a:ext cx="61594" cy="1223010"/>
                          </a:xfrm>
                          <a:custGeom>
                            <a:avLst/>
                            <a:gdLst/>
                            <a:ahLst/>
                            <a:cxnLst/>
                            <a:rect l="l" t="t" r="r" b="b"/>
                            <a:pathLst>
                              <a:path w="61594" h="1223010">
                                <a:moveTo>
                                  <a:pt x="0" y="1222645"/>
                                </a:moveTo>
                                <a:lnTo>
                                  <a:pt x="61135" y="1222645"/>
                                </a:lnTo>
                                <a:lnTo>
                                  <a:pt x="61135" y="0"/>
                                </a:lnTo>
                                <a:lnTo>
                                  <a:pt x="0" y="0"/>
                                </a:lnTo>
                                <a:lnTo>
                                  <a:pt x="0" y="1222645"/>
                                </a:lnTo>
                                <a:close/>
                              </a:path>
                            </a:pathLst>
                          </a:custGeom>
                          <a:ln w="367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7B05CD87" id="Group 388" o:spid="_x0000_s1026" style="position:absolute;margin-left:230.6pt;margin-top:-97.8pt;width:6.25pt;height:96.6pt;z-index:251658268;mso-wrap-distance-left:0;mso-wrap-distance-right:0;mso-position-horizontal-relative:page" coordsize="793,122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">
                <v:shape id="Image 389" o:spid="_x0000_s1027" type="#_x0000_t75" style="position:absolute;left:20;top:20;width:607;height:12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">
                  <v:imagedata r:id="rId71" o:title=""/>
                </v:shape>
                <v:shape id="Graphic 390" o:spid="_x0000_s1028" style="position:absolute;left:629;top:1224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" path="m16080,l,e" fillcolor="#231f20" stroked="f">
                  <v:path arrowok="t"/>
                </v:shape>
                <v:shape id="Graphic 391" o:spid="_x0000_s1029" style="position:absolute;left:629;top:1224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" path="m,l16080,e" filled="f" strokecolor="#231f20" strokeweight=".1021mm">
                  <v:path arrowok="t"/>
                </v:shape>
                <v:shape id="Graphic 392" o:spid="_x0000_s1030" style="position:absolute;left:629;top:10606;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" path="m16080,l,e" fillcolor="#231f20" stroked="f">
                  <v:path arrowok="t"/>
                </v:shape>
                <v:shape id="Graphic 393" o:spid="_x0000_s1031" style="position:absolute;left:629;top:10606;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" path="m,l16080,e" filled="f" strokecolor="#231f20" strokeweight=".1021mm">
                  <v:path arrowok="t"/>
                </v:shape>
                <v:shape id="Graphic 394" o:spid="_x0000_s1032" style="position:absolute;left:629;top:8969;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" path="m16080,l,e" fillcolor="#231f20" stroked="f">
                  <v:path arrowok="t"/>
                </v:shape>
                <v:shape id="Graphic 395" o:spid="_x0000_s1033" style="position:absolute;left:629;top:8969;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" path="m,l16080,e" filled="f" strokecolor="#231f20" strokeweight=".1021mm">
                  <v:path arrowok="t"/>
                </v:shape>
                <v:shape id="Graphic 396" o:spid="_x0000_s1034" style="position:absolute;left:629;top:733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" path="m16080,l,e" fillcolor="#231f20" stroked="f">
                  <v:path arrowok="t"/>
                </v:shape>
                <v:shape id="Graphic 397" o:spid="_x0000_s1035" style="position:absolute;left:629;top:733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" path="m,l16080,e" filled="f" strokecolor="#231f20" strokeweight=".1021mm">
                  <v:path arrowok="t"/>
                </v:shape>
                <v:shape id="Graphic 398" o:spid="_x0000_s1036" style="position:absolute;left:629;top:5693;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" path="m16080,l,e" fillcolor="#231f20" stroked="f">
                  <v:path arrowok="t"/>
                </v:shape>
                <v:shape id="Graphic 399" o:spid="_x0000_s1037" style="position:absolute;left:629;top:5693;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" path="m,l16080,e" filled="f" strokecolor="#231f20" strokeweight=".1021mm">
                  <v:path arrowok="t"/>
                </v:shape>
                <v:shape id="Graphic 400" o:spid="_x0000_s1038" style="position:absolute;left:629;top:4055;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" path="m16080,l,e" fillcolor="#231f20" stroked="f">
                  <v:path arrowok="t"/>
                </v:shape>
                <v:shape id="Graphic 401" o:spid="_x0000_s1039" style="position:absolute;left:629;top:4055;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" path="m,l16080,e" filled="f" strokecolor="#231f20" strokeweight=".1021mm">
                  <v:path arrowok="t"/>
                </v:shape>
                <v:shape id="Graphic 402" o:spid="_x0000_s1040" style="position:absolute;left:629;top:2417;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" path="m16080,l,e" fillcolor="#231f20" stroked="f">
                  <v:path arrowok="t"/>
                </v:shape>
                <v:shape id="Graphic 403" o:spid="_x0000_s1041" style="position:absolute;left:629;top:2417;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" path="m,l16080,e" filled="f" strokecolor="#231f20" strokeweight=".1021mm">
                  <v:path arrowok="t"/>
                </v:shape>
                <v:shape id="Graphic 404" o:spid="_x0000_s1042" style="position:absolute;left:629;top:779;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" path="m16080,l,e" fillcolor="#231f20" stroked="f">
                  <v:path arrowok="t"/>
                </v:shape>
                <v:shape id="Graphic 405" o:spid="_x0000_s1043" style="position:absolute;left:629;top:779;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" path="m,l16080,e" filled="f" strokecolor="#231f20" strokeweight=".1021mm">
                  <v:path arrowok="t"/>
                </v:shape>
                <v:shape id="Graphic 406" o:spid="_x0000_s1044" style="position:absolute;left:18;top:18;width:616;height:12230;visibility:visible;mso-wrap-style:square;v-text-anchor:top" coordsize="61594,122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" path="m,1222645r61135,l61135,,,,,1222645xe" filled="f" strokecolor="#231f20" strokeweight=".1021mm">
                  <v:path arrowok="t"/>
                </v:shape>
                <w10:wrap anchorx="page"/>
              </v:group>
            </w:pict>
          </mc:Fallback>
        </mc:AlternateContent>
      </w:r>
      <w:r>
        <w:rPr>
          <w:noProof/>
        </w:rPr>
        <mc:AlternateContent>
          <mc:Choice Requires="wpg">
            <w:drawing>
              <wp:anchor distT="0" distB="0" distL="0" distR="0" simplePos="0" relativeHeight="251658269" behindDoc="0" locked="0" layoutInCell="1" allowOverlap="1" wp14:anchorId="5FE21177" wp14:editId="7EC4EA3A">
                <wp:simplePos x="0" y="0"/>
                <wp:positionH relativeFrom="page">
                  <wp:posOffset>5517098</wp:posOffset>
                </wp:positionH>
                <wp:positionV relativeFrom="paragraph">
                  <wp:posOffset>-1242032</wp:posOffset>
                </wp:positionV>
                <wp:extent cx="79375" cy="1226820"/>
                <wp:effectExtent l="0" t="0" r="0" b="0"/>
                <wp:wrapNone/>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375" cy="1226820"/>
                          <a:chOff x="0" y="0"/>
                          <a:chExt cx="79375" cy="1226820"/>
                        </a:xfrm>
                      </wpg:grpSpPr>
                      <pic:pic xmlns:pic="http://schemas.openxmlformats.org/drawingml/2006/picture">
                        <pic:nvPicPr>
                          <pic:cNvPr id="408" name="Image 408"/>
                          <pic:cNvPicPr/>
                        </pic:nvPicPr>
                        <pic:blipFill>
                          <a:blip r:embed="rId70" cstate="print"/>
                          <a:stretch>
                            <a:fillRect/>
                          </a:stretch>
                        </pic:blipFill>
                        <pic:spPr>
                          <a:xfrm>
                            <a:off x="2058" y="2058"/>
                            <a:ext cx="60647" cy="1222866"/>
                          </a:xfrm>
                          <a:prstGeom prst="rect">
                            <a:avLst/>
                          </a:prstGeom>
                        </pic:spPr>
                      </pic:pic>
                      <wps:wsp>
                        <wps:cNvPr id="409" name="Graphic 409"/>
                        <wps:cNvSpPr/>
                        <wps:spPr>
                          <a:xfrm>
                            <a:off x="62971" y="1224483"/>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10" name="Graphic 410"/>
                        <wps:cNvSpPr/>
                        <wps:spPr>
                          <a:xfrm>
                            <a:off x="62971" y="1224483"/>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411" name="Graphic 411"/>
                        <wps:cNvSpPr/>
                        <wps:spPr>
                          <a:xfrm>
                            <a:off x="62971" y="979956"/>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12" name="Graphic 412"/>
                        <wps:cNvSpPr/>
                        <wps:spPr>
                          <a:xfrm>
                            <a:off x="62971" y="979956"/>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413" name="Graphic 413"/>
                        <wps:cNvSpPr/>
                        <wps:spPr>
                          <a:xfrm>
                            <a:off x="62971" y="735424"/>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14" name="Graphic 414"/>
                        <wps:cNvSpPr/>
                        <wps:spPr>
                          <a:xfrm>
                            <a:off x="62971" y="735424"/>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415" name="Graphic 415"/>
                        <wps:cNvSpPr/>
                        <wps:spPr>
                          <a:xfrm>
                            <a:off x="62971" y="490897"/>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16" name="Graphic 416"/>
                        <wps:cNvSpPr/>
                        <wps:spPr>
                          <a:xfrm>
                            <a:off x="62971" y="490897"/>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417" name="Graphic 417"/>
                        <wps:cNvSpPr/>
                        <wps:spPr>
                          <a:xfrm>
                            <a:off x="62971" y="246365"/>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18" name="Graphic 418"/>
                        <wps:cNvSpPr/>
                        <wps:spPr>
                          <a:xfrm>
                            <a:off x="62971" y="246365"/>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419" name="Graphic 419"/>
                        <wps:cNvSpPr/>
                        <wps:spPr>
                          <a:xfrm>
                            <a:off x="62971" y="1837"/>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20" name="Graphic 420"/>
                        <wps:cNvSpPr/>
                        <wps:spPr>
                          <a:xfrm>
                            <a:off x="62971" y="1837"/>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421" name="Graphic 421"/>
                        <wps:cNvSpPr/>
                        <wps:spPr>
                          <a:xfrm>
                            <a:off x="1837" y="1837"/>
                            <a:ext cx="61594" cy="1223010"/>
                          </a:xfrm>
                          <a:custGeom>
                            <a:avLst/>
                            <a:gdLst/>
                            <a:ahLst/>
                            <a:cxnLst/>
                            <a:rect l="l" t="t" r="r" b="b"/>
                            <a:pathLst>
                              <a:path w="61594" h="1223010">
                                <a:moveTo>
                                  <a:pt x="0" y="1222645"/>
                                </a:moveTo>
                                <a:lnTo>
                                  <a:pt x="61135" y="1222645"/>
                                </a:lnTo>
                                <a:lnTo>
                                  <a:pt x="61135" y="0"/>
                                </a:lnTo>
                                <a:lnTo>
                                  <a:pt x="0" y="0"/>
                                </a:lnTo>
                                <a:lnTo>
                                  <a:pt x="0" y="1222645"/>
                                </a:lnTo>
                                <a:close/>
                              </a:path>
                            </a:pathLst>
                          </a:custGeom>
                          <a:ln w="367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37F65CE3" id="Group 407" o:spid="_x0000_s1026" style="position:absolute;margin-left:434.4pt;margin-top:-97.8pt;width:6.25pt;height:96.6pt;z-index:251658269;mso-wrap-distance-left:0;mso-wrap-distance-right:0;mso-position-horizontal-relative:page" coordsize="793,122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">
                <v:shape id="Image 408" o:spid="_x0000_s1027" type="#_x0000_t75" style="position:absolute;left:20;top:20;width:607;height:12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">
                  <v:imagedata r:id="rId71" o:title=""/>
                </v:shape>
                <v:shape id="Graphic 409" o:spid="_x0000_s1028" style="position:absolute;left:629;top:1224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" path="m16080,l,e" fillcolor="#231f20" stroked="f">
                  <v:path arrowok="t"/>
                </v:shape>
                <v:shape id="Graphic 410" o:spid="_x0000_s1029" style="position:absolute;left:629;top:1224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" path="m,l16080,e" filled="f" strokecolor="#231f20" strokeweight=".1021mm">
                  <v:path arrowok="t"/>
                </v:shape>
                <v:shape id="Graphic 411" o:spid="_x0000_s1030" style="position:absolute;left:629;top:9799;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" path="m16080,l,e" fillcolor="#231f20" stroked="f">
                  <v:path arrowok="t"/>
                </v:shape>
                <v:shape id="Graphic 412" o:spid="_x0000_s1031" style="position:absolute;left:629;top:9799;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" path="m,l16080,e" filled="f" strokecolor="#231f20" strokeweight=".1021mm">
                  <v:path arrowok="t"/>
                </v:shape>
                <v:shape id="Graphic 413" o:spid="_x0000_s1032" style="position:absolute;left:629;top:7354;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" path="m16080,l,e" fillcolor="#231f20" stroked="f">
                  <v:path arrowok="t"/>
                </v:shape>
                <v:shape id="Graphic 414" o:spid="_x0000_s1033" style="position:absolute;left:629;top:7354;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" path="m,l16080,e" filled="f" strokecolor="#231f20" strokeweight=".1021mm">
                  <v:path arrowok="t"/>
                </v:shape>
                <v:shape id="Graphic 415" o:spid="_x0000_s1034" style="position:absolute;left:629;top:4908;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" path="m16080,l,e" fillcolor="#231f20" stroked="f">
                  <v:path arrowok="t"/>
                </v:shape>
                <v:shape id="Graphic 416" o:spid="_x0000_s1035" style="position:absolute;left:629;top:4908;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" path="m,l16080,e" filled="f" strokecolor="#231f20" strokeweight=".1021mm">
                  <v:path arrowok="t"/>
                </v:shape>
                <v:shape id="Graphic 417" o:spid="_x0000_s1036" style="position:absolute;left:629;top:2463;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" path="m16080,l,e" fillcolor="#231f20" stroked="f">
                  <v:path arrowok="t"/>
                </v:shape>
                <v:shape id="Graphic 418" o:spid="_x0000_s1037" style="position:absolute;left:629;top:2463;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" path="m,l16080,e" filled="f" strokecolor="#231f20" strokeweight=".1021mm">
                  <v:path arrowok="t"/>
                </v:shape>
                <v:shape id="Graphic 419" o:spid="_x0000_s1038" style="position:absolute;left:629;top:18;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" path="m16080,l,e" fillcolor="#231f20" stroked="f">
                  <v:path arrowok="t"/>
                </v:shape>
                <v:shape id="Graphic 420" o:spid="_x0000_s1039" style="position:absolute;left:629;top:18;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" path="m,l16080,e" filled="f" strokecolor="#231f20" strokeweight=".1021mm">
                  <v:path arrowok="t"/>
                </v:shape>
                <v:shape id="Graphic 421" o:spid="_x0000_s1040" style="position:absolute;left:18;top:18;width:616;height:12230;visibility:visible;mso-wrap-style:square;v-text-anchor:top" coordsize="61594,122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" path="m,1222645r61135,l61135,,,,,1222645xe" filled="f" strokecolor="#231f20" strokeweight=".1021mm">
                  <v:path arrowok="t"/>
                </v:shape>
                <w10:wrap anchorx="page"/>
              </v:group>
            </w:pict>
          </mc:Fallback>
        </mc:AlternateContent>
      </w:r>
      <w:r>
        <w:rPr>
          <w:rFonts w:ascii="Lucida Sans"/>
          <w:color w:val="231F20"/>
          <w:spacing w:val="-10"/>
          <w:sz w:val="8"/>
        </w:rPr>
        <w:t>G</w:t>
      </w:r>
      <w:r>
        <w:rPr>
          <w:rFonts w:ascii="Lucida Sans"/>
          <w:color w:val="231F20"/>
          <w:sz w:val="8"/>
        </w:rPr>
        <w:tab/>
      </w:r>
      <w:r>
        <w:rPr>
          <w:rFonts w:ascii="Lucida Sans"/>
          <w:color w:val="231F20"/>
          <w:spacing w:val="-10"/>
          <w:sz w:val="8"/>
        </w:rPr>
        <w:t>S</w:t>
      </w:r>
      <w:r>
        <w:rPr>
          <w:rFonts w:ascii="Lucida Sans"/>
          <w:color w:val="231F20"/>
          <w:sz w:val="8"/>
        </w:rPr>
        <w:tab/>
        <w:t>G2</w:t>
      </w:r>
      <w:r>
        <w:rPr>
          <w:rFonts w:ascii="Lucida Sans"/>
          <w:color w:val="231F20"/>
          <w:spacing w:val="80"/>
          <w:w w:val="150"/>
          <w:sz w:val="8"/>
        </w:rPr>
        <w:t xml:space="preserve"> </w:t>
      </w:r>
      <w:r>
        <w:rPr>
          <w:rFonts w:ascii="Lucida Sans"/>
          <w:color w:val="231F20"/>
          <w:sz w:val="8"/>
        </w:rPr>
        <w:t>Pro</w:t>
      </w:r>
      <w:r>
        <w:rPr>
          <w:rFonts w:ascii="Lucida Sans"/>
          <w:color w:val="231F20"/>
          <w:spacing w:val="78"/>
          <w:sz w:val="8"/>
        </w:rPr>
        <w:t xml:space="preserve"> </w:t>
      </w:r>
      <w:r>
        <w:rPr>
          <w:rFonts w:ascii="Lucida Sans"/>
          <w:color w:val="231F20"/>
          <w:sz w:val="8"/>
        </w:rPr>
        <w:t>Meta</w:t>
      </w:r>
      <w:r>
        <w:rPr>
          <w:rFonts w:ascii="Lucida Sans"/>
          <w:color w:val="231F20"/>
          <w:spacing w:val="68"/>
          <w:sz w:val="8"/>
        </w:rPr>
        <w:t xml:space="preserve"> </w:t>
      </w:r>
      <w:r>
        <w:rPr>
          <w:rFonts w:ascii="Lucida Sans"/>
          <w:color w:val="231F20"/>
          <w:sz w:val="8"/>
        </w:rPr>
        <w:t>Ana</w:t>
      </w:r>
      <w:r>
        <w:rPr>
          <w:rFonts w:ascii="Lucida Sans"/>
          <w:color w:val="231F20"/>
          <w:spacing w:val="84"/>
          <w:sz w:val="8"/>
        </w:rPr>
        <w:t xml:space="preserve"> </w:t>
      </w:r>
      <w:r>
        <w:rPr>
          <w:rFonts w:ascii="Lucida Sans"/>
          <w:color w:val="231F20"/>
          <w:sz w:val="8"/>
        </w:rPr>
        <w:t>Telo</w:t>
      </w:r>
      <w:r>
        <w:rPr>
          <w:rFonts w:ascii="Lucida Sans"/>
          <w:color w:val="231F20"/>
          <w:spacing w:val="40"/>
          <w:sz w:val="8"/>
        </w:rPr>
        <w:t xml:space="preserve"> </w:t>
      </w:r>
      <w:r>
        <w:rPr>
          <w:rFonts w:ascii="Lucida Sans"/>
          <w:color w:val="231F20"/>
          <w:sz w:val="8"/>
        </w:rPr>
        <w:t>Predicted</w:t>
      </w:r>
      <w:r>
        <w:rPr>
          <w:rFonts w:ascii="Lucida Sans"/>
          <w:color w:val="231F20"/>
          <w:spacing w:val="-7"/>
          <w:sz w:val="8"/>
        </w:rPr>
        <w:t xml:space="preserve"> </w:t>
      </w:r>
      <w:r>
        <w:rPr>
          <w:rFonts w:ascii="Lucida Sans"/>
          <w:color w:val="231F20"/>
          <w:sz w:val="8"/>
        </w:rPr>
        <w:t>label</w:t>
      </w:r>
    </w:p>
    <w:p w14:paraId="16D2BCBF" w14:textId="77777777" w:rsidR="005143EB" w:rsidRDefault="005143EB">
      <w:pPr>
        <w:pStyle w:val="Textoindependiente"/>
        <w:spacing w:before="51"/>
        <w:rPr>
          <w:rFonts w:ascii="Lucida Sans"/>
          <w:sz w:val="7"/>
        </w:rPr>
      </w:pPr>
    </w:p>
    <w:p w14:paraId="2D9FB4AB" w14:textId="77777777" w:rsidR="005143EB" w:rsidRDefault="00000000">
      <w:pPr>
        <w:ind w:right="623"/>
        <w:jc w:val="right"/>
        <w:rPr>
          <w:sz w:val="18"/>
        </w:rPr>
      </w:pPr>
      <w:r>
        <w:rPr>
          <w:spacing w:val="-5"/>
          <w:w w:val="110"/>
          <w:sz w:val="18"/>
        </w:rPr>
        <w:t>(b)</w:t>
      </w:r>
    </w:p>
    <w:p w14:paraId="62E2D052" w14:textId="77777777" w:rsidR="005143EB" w:rsidRDefault="00000000">
      <w:pPr>
        <w:spacing w:before="43"/>
        <w:ind w:left="303"/>
        <w:rPr>
          <w:rFonts w:ascii="Lucida Sans"/>
          <w:sz w:val="8"/>
        </w:rPr>
      </w:pPr>
      <w:r>
        <w:br w:type="column"/>
      </w:r>
      <w:r>
        <w:rPr>
          <w:rFonts w:ascii="Lucida Sans"/>
          <w:color w:val="231F20"/>
          <w:spacing w:val="-5"/>
          <w:sz w:val="8"/>
        </w:rPr>
        <w:t>0.0</w:t>
      </w:r>
    </w:p>
    <w:p w14:paraId="325ECF94" w14:textId="77777777" w:rsidR="005143EB" w:rsidRDefault="005143EB">
      <w:pPr>
        <w:rPr>
          <w:rFonts w:ascii="Lucida Sans"/>
          <w:sz w:val="8"/>
        </w:rPr>
        <w:sectPr w:rsidR="005143EB" w:rsidSect="00B23B9E">
          <w:type w:val="continuous"/>
          <w:pgSz w:w="11910" w:h="16840"/>
          <w:pgMar w:top="1920" w:right="660" w:bottom="280" w:left="1680" w:header="720" w:footer="720" w:gutter="0"/>
          <w:cols w:num="3" w:space="720" w:equalWidth="0">
            <w:col w:w="3168" w:space="909"/>
            <w:col w:w="2738" w:space="39"/>
            <w:col w:w="2716"/>
          </w:cols>
        </w:sectPr>
      </w:pPr>
    </w:p>
    <w:p w14:paraId="7A4E28EB" w14:textId="77777777" w:rsidR="005143EB" w:rsidRDefault="00000000">
      <w:pPr>
        <w:pStyle w:val="Textoindependiente"/>
        <w:spacing w:before="157" w:line="213" w:lineRule="auto"/>
        <w:ind w:left="321" w:right="1829"/>
        <w:jc w:val="both"/>
      </w:pPr>
      <w:commentRangeStart w:id="671"/>
      <w:r>
        <w:rPr>
          <w:noProof/>
        </w:rPr>
        <mc:AlternateContent>
          <mc:Choice Requires="wpg">
            <w:drawing>
              <wp:anchor distT="0" distB="0" distL="0" distR="0" simplePos="0" relativeHeight="251658282" behindDoc="1" locked="0" layoutInCell="1" allowOverlap="1" wp14:anchorId="635AB7C4" wp14:editId="2A48CE6B">
                <wp:simplePos x="0" y="0"/>
                <wp:positionH relativeFrom="page">
                  <wp:posOffset>4198171</wp:posOffset>
                </wp:positionH>
                <wp:positionV relativeFrom="paragraph">
                  <wp:posOffset>-1606779</wp:posOffset>
                </wp:positionV>
                <wp:extent cx="1240790" cy="1291590"/>
                <wp:effectExtent l="0" t="0" r="0" b="0"/>
                <wp:wrapNone/>
                <wp:docPr id="422" name="Group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40790" cy="1291590"/>
                          <a:chOff x="0" y="0"/>
                          <a:chExt cx="1240790" cy="1291590"/>
                        </a:xfrm>
                      </wpg:grpSpPr>
                      <pic:pic xmlns:pic="http://schemas.openxmlformats.org/drawingml/2006/picture">
                        <pic:nvPicPr>
                          <pic:cNvPr id="423" name="Image 423"/>
                          <pic:cNvPicPr/>
                        </pic:nvPicPr>
                        <pic:blipFill>
                          <a:blip r:embed="rId74" cstate="print"/>
                          <a:stretch>
                            <a:fillRect/>
                          </a:stretch>
                        </pic:blipFill>
                        <pic:spPr>
                          <a:xfrm>
                            <a:off x="15694" y="1506"/>
                            <a:ext cx="1223050" cy="1223050"/>
                          </a:xfrm>
                          <a:prstGeom prst="rect">
                            <a:avLst/>
                          </a:prstGeom>
                        </pic:spPr>
                      </pic:pic>
                      <wps:wsp>
                        <wps:cNvPr id="424" name="Graphic 424"/>
                        <wps:cNvSpPr/>
                        <wps:spPr>
                          <a:xfrm>
                            <a:off x="103413"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425" name="Graphic 425"/>
                        <wps:cNvSpPr/>
                        <wps:spPr>
                          <a:xfrm>
                            <a:off x="103413"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426" name="Graphic 426"/>
                        <wps:cNvSpPr/>
                        <wps:spPr>
                          <a:xfrm>
                            <a:off x="111421" y="1257872"/>
                            <a:ext cx="20320" cy="33655"/>
                          </a:xfrm>
                          <a:custGeom>
                            <a:avLst/>
                            <a:gdLst/>
                            <a:ahLst/>
                            <a:cxnLst/>
                            <a:rect l="l" t="t" r="r" b="b"/>
                            <a:pathLst>
                              <a:path w="20320" h="33655">
                                <a:moveTo>
                                  <a:pt x="19951" y="29679"/>
                                </a:moveTo>
                                <a:lnTo>
                                  <a:pt x="12547" y="29679"/>
                                </a:lnTo>
                                <a:lnTo>
                                  <a:pt x="12547" y="0"/>
                                </a:lnTo>
                                <a:lnTo>
                                  <a:pt x="8013" y="0"/>
                                </a:lnTo>
                                <a:lnTo>
                                  <a:pt x="0" y="1612"/>
                                </a:lnTo>
                                <a:lnTo>
                                  <a:pt x="0" y="5740"/>
                                </a:lnTo>
                                <a:lnTo>
                                  <a:pt x="8064" y="4127"/>
                                </a:lnTo>
                                <a:lnTo>
                                  <a:pt x="8064" y="29679"/>
                                </a:lnTo>
                                <a:lnTo>
                                  <a:pt x="660" y="29679"/>
                                </a:lnTo>
                                <a:lnTo>
                                  <a:pt x="660" y="33489"/>
                                </a:lnTo>
                                <a:lnTo>
                                  <a:pt x="19951" y="33489"/>
                                </a:lnTo>
                                <a:lnTo>
                                  <a:pt x="19951" y="29679"/>
                                </a:lnTo>
                                <a:close/>
                              </a:path>
                            </a:pathLst>
                          </a:custGeom>
                          <a:solidFill>
                            <a:srgbClr val="231F20"/>
                          </a:solidFill>
                        </wps:spPr>
                        <wps:bodyPr wrap="square" lIns="0" tIns="0" rIns="0" bIns="0" rtlCol="0">
                          <a:prstTxWarp prst="textNoShape">
                            <a:avLst/>
                          </a:prstTxWarp>
                          <a:noAutofit/>
                        </wps:bodyPr>
                      </wps:wsp>
                      <wps:wsp>
                        <wps:cNvPr id="427" name="Graphic 427"/>
                        <wps:cNvSpPr/>
                        <wps:spPr>
                          <a:xfrm>
                            <a:off x="278076"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428" name="Graphic 428"/>
                        <wps:cNvSpPr/>
                        <wps:spPr>
                          <a:xfrm>
                            <a:off x="452739"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429" name="Graphic 429"/>
                        <wps:cNvSpPr/>
                        <wps:spPr>
                          <a:xfrm>
                            <a:off x="452739"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430" name="Graphic 430"/>
                        <wps:cNvSpPr/>
                        <wps:spPr>
                          <a:xfrm>
                            <a:off x="627403"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431" name="Graphic 431"/>
                        <wps:cNvSpPr/>
                        <wps:spPr>
                          <a:xfrm>
                            <a:off x="627403"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432" name="Graphic 432"/>
                        <wps:cNvSpPr/>
                        <wps:spPr>
                          <a:xfrm>
                            <a:off x="802067"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433" name="Graphic 433"/>
                        <wps:cNvSpPr/>
                        <wps:spPr>
                          <a:xfrm>
                            <a:off x="802067"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434" name="Graphic 434"/>
                        <wps:cNvSpPr/>
                        <wps:spPr>
                          <a:xfrm>
                            <a:off x="976731"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435" name="Graphic 435"/>
                        <wps:cNvSpPr/>
                        <wps:spPr>
                          <a:xfrm>
                            <a:off x="976731"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436" name="Graphic 436"/>
                        <wps:cNvSpPr/>
                        <wps:spPr>
                          <a:xfrm>
                            <a:off x="1151394"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437" name="Graphic 437"/>
                        <wps:cNvSpPr/>
                        <wps:spPr>
                          <a:xfrm>
                            <a:off x="1151394"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438" name="Graphic 438"/>
                        <wps:cNvSpPr/>
                        <wps:spPr>
                          <a:xfrm>
                            <a:off x="0" y="89169"/>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39" name="Graphic 439"/>
                        <wps:cNvSpPr/>
                        <wps:spPr>
                          <a:xfrm>
                            <a:off x="0" y="89169"/>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440" name="Graphic 440"/>
                        <wps:cNvSpPr/>
                        <wps:spPr>
                          <a:xfrm>
                            <a:off x="0" y="263833"/>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41" name="Graphic 441"/>
                        <wps:cNvSpPr/>
                        <wps:spPr>
                          <a:xfrm>
                            <a:off x="0" y="263833"/>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442" name="Graphic 442"/>
                        <wps:cNvSpPr/>
                        <wps:spPr>
                          <a:xfrm>
                            <a:off x="0" y="438497"/>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43" name="Graphic 443"/>
                        <wps:cNvSpPr/>
                        <wps:spPr>
                          <a:xfrm>
                            <a:off x="0" y="438497"/>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444" name="Graphic 444"/>
                        <wps:cNvSpPr/>
                        <wps:spPr>
                          <a:xfrm>
                            <a:off x="0" y="613160"/>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45" name="Graphic 445"/>
                        <wps:cNvSpPr/>
                        <wps:spPr>
                          <a:xfrm>
                            <a:off x="0" y="613160"/>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446" name="Graphic 446"/>
                        <wps:cNvSpPr/>
                        <wps:spPr>
                          <a:xfrm>
                            <a:off x="0" y="787824"/>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47" name="Graphic 447"/>
                        <wps:cNvSpPr/>
                        <wps:spPr>
                          <a:xfrm>
                            <a:off x="0" y="787824"/>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448" name="Graphic 448"/>
                        <wps:cNvSpPr/>
                        <wps:spPr>
                          <a:xfrm>
                            <a:off x="0" y="962489"/>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49" name="Graphic 449"/>
                        <wps:cNvSpPr/>
                        <wps:spPr>
                          <a:xfrm>
                            <a:off x="0" y="962489"/>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450" name="Graphic 450"/>
                        <wps:cNvSpPr/>
                        <wps:spPr>
                          <a:xfrm>
                            <a:off x="0" y="1137150"/>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51" name="Graphic 451"/>
                        <wps:cNvSpPr/>
                        <wps:spPr>
                          <a:xfrm>
                            <a:off x="0" y="1137150"/>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452" name="Graphic 452"/>
                        <wps:cNvSpPr/>
                        <wps:spPr>
                          <a:xfrm>
                            <a:off x="16080" y="1837"/>
                            <a:ext cx="1223010" cy="1223010"/>
                          </a:xfrm>
                          <a:custGeom>
                            <a:avLst/>
                            <a:gdLst/>
                            <a:ahLst/>
                            <a:cxnLst/>
                            <a:rect l="l" t="t" r="r" b="b"/>
                            <a:pathLst>
                              <a:path w="1223010" h="1223010">
                                <a:moveTo>
                                  <a:pt x="0" y="1222645"/>
                                </a:moveTo>
                                <a:lnTo>
                                  <a:pt x="0" y="0"/>
                                </a:lnTo>
                              </a:path>
                              <a:path w="1223010" h="1223010">
                                <a:moveTo>
                                  <a:pt x="1222645" y="1222645"/>
                                </a:moveTo>
                                <a:lnTo>
                                  <a:pt x="1222645" y="0"/>
                                </a:lnTo>
                              </a:path>
                              <a:path w="1223010" h="1223010">
                                <a:moveTo>
                                  <a:pt x="0" y="1222645"/>
                                </a:moveTo>
                                <a:lnTo>
                                  <a:pt x="1222645" y="1222645"/>
                                </a:lnTo>
                              </a:path>
                              <a:path w="1223010" h="1223010">
                                <a:moveTo>
                                  <a:pt x="0" y="0"/>
                                </a:moveTo>
                                <a:lnTo>
                                  <a:pt x="1222645" y="0"/>
                                </a:lnTo>
                              </a:path>
                            </a:pathLst>
                          </a:custGeom>
                          <a:ln w="367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48A14295" id="Group 422" o:spid="_x0000_s1026" style="position:absolute;margin-left:330.55pt;margin-top:-126.5pt;width:97.7pt;height:101.7pt;z-index:-251658198;mso-wrap-distance-left:0;mso-wrap-distance-right:0;mso-position-horizontal-relative:page" coordsize="12407,129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&#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">
                <v:shape id="Image 423" o:spid="_x0000_s1027" type="#_x0000_t75" style="position:absolute;left:156;top:15;width:12231;height:12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">
                  <v:imagedata r:id="rId75" o:title=""/>
                </v:shape>
                <v:shape id="Graphic 424" o:spid="_x0000_s1028" style="position:absolute;left:1034;top:12244;width:12;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" path="m,l,16080e" fillcolor="#231f20" stroked="f">
                  <v:path arrowok="t"/>
                </v:shape>
                <v:shape id="Graphic 425" o:spid="_x0000_s1029" style="position:absolute;left:1034;top:12244;width:12;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" path="m,l,16080e" filled="f" strokecolor="#231f20" strokeweight=".1021mm">
                  <v:path arrowok="t"/>
                </v:shape>
                <v:shape id="Graphic 426" o:spid="_x0000_s1030" style="position:absolute;left:1114;top:12578;width:203;height:337;visibility:visible;mso-wrap-style:square;v-text-anchor:top" coordsize="20320,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" path="m19951,29679r-7404,l12547,,8013,,,1612,,5740,8064,4127r,25552l660,29679r,3810l19951,33489r,-3810xe" fillcolor="#231f20" stroked="f">
                  <v:path arrowok="t"/>
                </v:shape>
                <v:shape id="Graphic 427" o:spid="_x0000_s1031" style="position:absolute;left:2780;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" path="m,l,16080e" filled="f" strokecolor="#231f20" strokeweight=".1021mm">
                  <v:path arrowok="t"/>
                </v:shape>
                <v:shape id="Graphic 428" o:spid="_x0000_s1032" style="position:absolute;left:4527;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" path="m,l,16080e" fillcolor="#231f20" stroked="f">
                  <v:path arrowok="t"/>
                </v:shape>
                <v:shape id="Graphic 429" o:spid="_x0000_s1033" style="position:absolute;left:4527;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" path="m,l,16080e" filled="f" strokecolor="#231f20" strokeweight=".1021mm">
                  <v:path arrowok="t"/>
                </v:shape>
                <v:shape id="Graphic 430" o:spid="_x0000_s1034" style="position:absolute;left:6274;top:12244;width:12;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" path="m,l,16080e" fillcolor="#231f20" stroked="f">
                  <v:path arrowok="t"/>
                </v:shape>
                <v:shape id="Graphic 431" o:spid="_x0000_s1035" style="position:absolute;left:6274;top:12244;width:12;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" path="m,l,16080e" filled="f" strokecolor="#231f20" strokeweight=".1021mm">
                  <v:path arrowok="t"/>
                </v:shape>
                <v:shape id="Graphic 432" o:spid="_x0000_s1036" style="position:absolute;left:8020;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" path="m,l,16080e" fillcolor="#231f20" stroked="f">
                  <v:path arrowok="t"/>
                </v:shape>
                <v:shape id="Graphic 433" o:spid="_x0000_s1037" style="position:absolute;left:8020;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" path="m,l,16080e" filled="f" strokecolor="#231f20" strokeweight=".1021mm">
                  <v:path arrowok="t"/>
                </v:shape>
                <v:shape id="Graphic 434" o:spid="_x0000_s1038" style="position:absolute;left:9767;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" path="m,l,16080e" fillcolor="#231f20" stroked="f">
                  <v:path arrowok="t"/>
                </v:shape>
                <v:shape id="Graphic 435" o:spid="_x0000_s1039" style="position:absolute;left:9767;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" path="m,l,16080e" filled="f" strokecolor="#231f20" strokeweight=".1021mm">
                  <v:path arrowok="t"/>
                </v:shape>
                <v:shape id="Graphic 436" o:spid="_x0000_s1040" style="position:absolute;left:11513;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" path="m,l,16080e" fillcolor="#231f20" stroked="f">
                  <v:path arrowok="t"/>
                </v:shape>
                <v:shape id="Graphic 437" o:spid="_x0000_s1041" style="position:absolute;left:11513;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" path="m,l,16080e" filled="f" strokecolor="#231f20" strokeweight=".1021mm">
                  <v:path arrowok="t"/>
                </v:shape>
                <v:shape id="Graphic 438" o:spid="_x0000_s1042" style="position:absolute;top:89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" path="m16080,l,e" fillcolor="#231f20" stroked="f">
                  <v:path arrowok="t"/>
                </v:shape>
                <v:shape id="Graphic 439" o:spid="_x0000_s1043" style="position:absolute;top:89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" path="m16080,l,e" filled="f" strokecolor="#231f20" strokeweight=".1021mm">
                  <v:path arrowok="t"/>
                </v:shape>
                <v:shape id="Graphic 440" o:spid="_x0000_s1044" style="position:absolute;top:2638;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" path="m16080,l,e" fillcolor="#231f20" stroked="f">
                  <v:path arrowok="t"/>
                </v:shape>
                <v:shape id="Graphic 441" o:spid="_x0000_s1045" style="position:absolute;top:2638;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" path="m16080,l,e" filled="f" strokecolor="#231f20" strokeweight=".1021mm">
                  <v:path arrowok="t"/>
                </v:shape>
                <v:shape id="Graphic 442" o:spid="_x0000_s1046" style="position:absolute;top:438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" path="m16080,l,e" fillcolor="#231f20" stroked="f">
                  <v:path arrowok="t"/>
                </v:shape>
                <v:shape id="Graphic 443" o:spid="_x0000_s1047" style="position:absolute;top:438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" path="m16080,l,e" filled="f" strokecolor="#231f20" strokeweight=".1021mm">
                  <v:path arrowok="t"/>
                </v:shape>
                <v:shape id="Graphic 444" o:spid="_x0000_s1048" style="position:absolute;top:613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" path="m16080,l,e" fillcolor="#231f20" stroked="f">
                  <v:path arrowok="t"/>
                </v:shape>
                <v:shape id="Graphic 445" o:spid="_x0000_s1049" style="position:absolute;top:613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" path="m16080,l,e" filled="f" strokecolor="#231f20" strokeweight=".1021mm">
                  <v:path arrowok="t"/>
                </v:shape>
                <v:shape id="Graphic 446" o:spid="_x0000_s1050" style="position:absolute;top:7878;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" path="m16080,l,e" fillcolor="#231f20" stroked="f">
                  <v:path arrowok="t"/>
                </v:shape>
                <v:shape id="Graphic 447" o:spid="_x0000_s1051" style="position:absolute;top:7878;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" path="m16080,l,e" filled="f" strokecolor="#231f20" strokeweight=".1021mm">
                  <v:path arrowok="t"/>
                </v:shape>
                <v:shape id="Graphic 448" o:spid="_x0000_s1052" style="position:absolute;top:962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" path="m16080,l,e" fillcolor="#231f20" stroked="f">
                  <v:path arrowok="t"/>
                </v:shape>
                <v:shape id="Graphic 449" o:spid="_x0000_s1053" style="position:absolute;top:962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" path="m16080,l,e" filled="f" strokecolor="#231f20" strokeweight=".1021mm">
                  <v:path arrowok="t"/>
                </v:shape>
                <v:shape id="Graphic 450" o:spid="_x0000_s1054" style="position:absolute;top:1137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" path="m16080,l,e" fillcolor="#231f20" stroked="f">
                  <v:path arrowok="t"/>
                </v:shape>
                <v:shape id="Graphic 451" o:spid="_x0000_s1055" style="position:absolute;top:1137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" path="m16080,l,e" filled="f" strokecolor="#231f20" strokeweight=".1021mm">
                  <v:path arrowok="t"/>
                </v:shape>
                <v:shape id="Graphic 452" o:spid="_x0000_s1056" style="position:absolute;left:160;top:18;width:12230;height:12230;visibility:visible;mso-wrap-style:square;v-text-anchor:top" coordsize="1223010,122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" path="m,1222645l,em1222645,1222645l1222645,em,1222645r1222645,em,l1222645,e" filled="f" strokecolor="#231f20" strokeweight=".1021mm">
                  <v:path arrowok="t"/>
                </v:shape>
                <w10:wrap anchorx="page"/>
              </v:group>
            </w:pict>
          </mc:Fallback>
        </mc:AlternateContent>
      </w:r>
      <w:r>
        <w:rPr>
          <w:b/>
        </w:rPr>
        <w:t>Fig.</w:t>
      </w:r>
      <w:r>
        <w:rPr>
          <w:b/>
          <w:spacing w:val="34"/>
        </w:rPr>
        <w:t xml:space="preserve"> </w:t>
      </w:r>
      <w:r>
        <w:rPr>
          <w:b/>
        </w:rPr>
        <w:t>5</w:t>
      </w:r>
      <w:r>
        <w:t xml:space="preserve">: </w:t>
      </w:r>
      <w:commentRangeEnd w:id="671"/>
      <w:r w:rsidR="006F39B8">
        <w:rPr>
          <w:rStyle w:val="Refdecomentario"/>
        </w:rPr>
        <w:commentReference w:id="671"/>
      </w:r>
      <w:r>
        <w:t xml:space="preserve">(a) Confusion matrix of the </w:t>
      </w:r>
      <w:ins w:id="672" w:author="Microsoft Office User" w:date="2024-02-07T08:35:00Z">
        <w:r w:rsidR="00E05491">
          <w:t>dataset classification</w:t>
        </w:r>
      </w:ins>
      <w:del w:id="673" w:author="Microsoft Office User" w:date="2024-02-07T08:35:00Z">
        <w:r w:rsidDel="00E05491">
          <w:delText>classification of the dataset</w:delText>
        </w:r>
      </w:del>
      <w:r>
        <w:t xml:space="preserve"> using the WGAN-</w:t>
      </w:r>
      <w:r>
        <w:rPr>
          <w:spacing w:val="40"/>
        </w:rPr>
        <w:t xml:space="preserve"> </w:t>
      </w:r>
      <w:r>
        <w:t xml:space="preserve">GP data augmentation. (b) Normalized confusion matrix of the </w:t>
      </w:r>
      <w:ins w:id="674" w:author="Microsoft Office User" w:date="2024-02-07T08:35:00Z">
        <w:r w:rsidR="00E05491">
          <w:t>dataset classification</w:t>
        </w:r>
      </w:ins>
      <w:del w:id="675" w:author="Microsoft Office User" w:date="2024-02-07T08:35:00Z">
        <w:r w:rsidDel="00E05491">
          <w:delText>classification of the dataset</w:delText>
        </w:r>
      </w:del>
      <w:r>
        <w:t xml:space="preserve"> using the WGAN-GP data augmentation.</w:t>
      </w:r>
    </w:p>
    <w:p w14:paraId="2384BC81" w14:textId="77777777" w:rsidR="005143EB" w:rsidRDefault="005143EB">
      <w:pPr>
        <w:pStyle w:val="Textoindependiente"/>
      </w:pPr>
    </w:p>
    <w:p w14:paraId="36406187" w14:textId="77777777" w:rsidR="005143EB" w:rsidRDefault="005143EB">
      <w:pPr>
        <w:pStyle w:val="Textoindependiente"/>
        <w:spacing w:before="57"/>
      </w:pPr>
    </w:p>
    <w:p w14:paraId="5EEA4884" w14:textId="77777777" w:rsidR="005143EB" w:rsidRDefault="00000000">
      <w:pPr>
        <w:pStyle w:val="Textoindependiente"/>
        <w:spacing w:before="1" w:line="213" w:lineRule="auto"/>
        <w:ind w:left="321" w:right="1829"/>
        <w:jc w:val="both"/>
      </w:pPr>
      <w:bookmarkStart w:id="676" w:name="_bookmark10"/>
      <w:bookmarkEnd w:id="676"/>
      <w:r>
        <w:rPr>
          <w:b/>
        </w:rPr>
        <w:t>Table 2</w:t>
      </w:r>
      <w:r>
        <w:t>:</w:t>
      </w:r>
      <w:r>
        <w:rPr>
          <w:spacing w:val="-6"/>
        </w:rPr>
        <w:t xml:space="preserve"> </w:t>
      </w:r>
      <w:r>
        <w:t>Class-wise</w:t>
      </w:r>
      <w:r>
        <w:rPr>
          <w:spacing w:val="-6"/>
        </w:rPr>
        <w:t xml:space="preserve"> </w:t>
      </w:r>
      <w:r>
        <w:t>comparison</w:t>
      </w:r>
      <w:r>
        <w:rPr>
          <w:spacing w:val="-6"/>
        </w:rPr>
        <w:t xml:space="preserve"> </w:t>
      </w:r>
      <w:r>
        <w:t>between</w:t>
      </w:r>
      <w:r>
        <w:rPr>
          <w:spacing w:val="-6"/>
        </w:rPr>
        <w:t xml:space="preserve"> </w:t>
      </w:r>
      <w:r>
        <w:t>the</w:t>
      </w:r>
      <w:r>
        <w:rPr>
          <w:spacing w:val="-6"/>
        </w:rPr>
        <w:t xml:space="preserve"> </w:t>
      </w:r>
      <w:r>
        <w:t>proposed</w:t>
      </w:r>
      <w:r>
        <w:rPr>
          <w:spacing w:val="-6"/>
        </w:rPr>
        <w:t xml:space="preserve"> </w:t>
      </w:r>
      <w:r>
        <w:t>model</w:t>
      </w:r>
      <w:r>
        <w:rPr>
          <w:spacing w:val="-6"/>
        </w:rPr>
        <w:t xml:space="preserve"> </w:t>
      </w:r>
      <w:r>
        <w:t>and</w:t>
      </w:r>
      <w:r>
        <w:rPr>
          <w:spacing w:val="-6"/>
        </w:rPr>
        <w:t xml:space="preserve"> </w:t>
      </w:r>
      <w:r>
        <w:t>Jin</w:t>
      </w:r>
      <w:r>
        <w:rPr>
          <w:spacing w:val="-6"/>
        </w:rPr>
        <w:t xml:space="preserve"> </w:t>
      </w:r>
      <w:r>
        <w:t>et</w:t>
      </w:r>
      <w:r>
        <w:rPr>
          <w:spacing w:val="-6"/>
        </w:rPr>
        <w:t xml:space="preserve"> </w:t>
      </w:r>
      <w:r>
        <w:t>al.</w:t>
      </w:r>
      <w:r>
        <w:rPr>
          <w:spacing w:val="-6"/>
        </w:rPr>
        <w:t xml:space="preserve"> </w:t>
      </w:r>
      <w:r>
        <w:t>using</w:t>
      </w:r>
      <w:r>
        <w:rPr>
          <w:spacing w:val="-6"/>
        </w:rPr>
        <w:t xml:space="preserve"> </w:t>
      </w:r>
      <w:r>
        <w:t>the dataset with WGAN-GP data augmentation and oversampling in the G1 stage.</w:t>
      </w:r>
    </w:p>
    <w:p w14:paraId="5CECCCF0" w14:textId="77777777" w:rsidR="005143EB" w:rsidRDefault="00000000">
      <w:pPr>
        <w:pStyle w:val="Textoindependiente"/>
        <w:spacing w:before="3"/>
        <w:rPr>
          <w:sz w:val="3"/>
        </w:rPr>
      </w:pPr>
      <w:r>
        <w:rPr>
          <w:noProof/>
        </w:rPr>
        <mc:AlternateContent>
          <mc:Choice Requires="wps">
            <w:drawing>
              <wp:anchor distT="0" distB="0" distL="0" distR="0" simplePos="0" relativeHeight="251658287" behindDoc="1" locked="0" layoutInCell="1" allowOverlap="1" wp14:anchorId="4623AE25" wp14:editId="61DCA206">
                <wp:simplePos x="0" y="0"/>
                <wp:positionH relativeFrom="page">
                  <wp:posOffset>1297633</wp:posOffset>
                </wp:positionH>
                <wp:positionV relativeFrom="paragraph">
                  <wp:posOffset>43447</wp:posOffset>
                </wp:positionV>
                <wp:extent cx="4680585" cy="1270"/>
                <wp:effectExtent l="0" t="0" r="0" b="0"/>
                <wp:wrapTopAndBottom/>
                <wp:docPr id="453" name="Graphic 4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80585" cy="1270"/>
                        </a:xfrm>
                        <a:custGeom>
                          <a:avLst/>
                          <a:gdLst/>
                          <a:ahLst/>
                          <a:cxnLst/>
                          <a:rect l="l" t="t" r="r" b="b"/>
                          <a:pathLst>
                            <a:path w="4680585">
                              <a:moveTo>
                                <a:pt x="0" y="0"/>
                              </a:moveTo>
                              <a:lnTo>
                                <a:pt x="4680152" y="0"/>
                              </a:lnTo>
                            </a:path>
                          </a:pathLst>
                        </a:custGeom>
                        <a:ln w="642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87425F" id="Graphic 453" o:spid="_x0000_s1026" style="position:absolute;margin-left:102.2pt;margin-top:3.4pt;width:368.55pt;height:.1pt;z-index:-251658193;visibility:visible;mso-wrap-style:square;mso-wrap-distance-left:0;mso-wrap-distance-top:0;mso-wrap-distance-right:0;mso-wrap-distance-bottom:0;mso-position-horizontal:absolute;mso-position-horizontal-relative:page;mso-position-vertical:absolute;mso-position-vertical-relative:text;v-text-anchor:top" coordsize="46805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" path="m,l4680152,e" filled="f" strokeweight=".17836mm">
                <v:path arrowok="t"/>
                <w10:wrap type="topAndBottom" anchorx="page"/>
              </v:shape>
            </w:pict>
          </mc:Fallback>
        </mc:AlternateContent>
      </w:r>
    </w:p>
    <w:p w14:paraId="037EFCFE" w14:textId="77777777" w:rsidR="005143EB" w:rsidRDefault="00000000">
      <w:pPr>
        <w:tabs>
          <w:tab w:val="left" w:pos="1545"/>
          <w:tab w:val="left" w:pos="3753"/>
          <w:tab w:val="left" w:pos="5939"/>
        </w:tabs>
        <w:spacing w:before="15" w:line="157" w:lineRule="exact"/>
        <w:ind w:right="2086"/>
        <w:jc w:val="center"/>
        <w:rPr>
          <w:sz w:val="12"/>
        </w:rPr>
      </w:pPr>
      <w:r>
        <w:rPr>
          <w:spacing w:val="-2"/>
          <w:w w:val="105"/>
          <w:sz w:val="12"/>
        </w:rPr>
        <w:t>Phase</w:t>
      </w:r>
      <w:r>
        <w:rPr>
          <w:sz w:val="12"/>
        </w:rPr>
        <w:tab/>
      </w:r>
      <w:r>
        <w:rPr>
          <w:spacing w:val="-2"/>
          <w:w w:val="105"/>
          <w:sz w:val="12"/>
        </w:rPr>
        <w:t>Precision</w:t>
      </w:r>
      <w:r>
        <w:rPr>
          <w:sz w:val="12"/>
        </w:rPr>
        <w:tab/>
      </w:r>
      <w:r>
        <w:rPr>
          <w:spacing w:val="-2"/>
          <w:w w:val="105"/>
          <w:sz w:val="12"/>
        </w:rPr>
        <w:t>Recall</w:t>
      </w:r>
      <w:r>
        <w:rPr>
          <w:sz w:val="12"/>
        </w:rPr>
        <w:tab/>
      </w:r>
      <w:r>
        <w:rPr>
          <w:spacing w:val="-5"/>
          <w:w w:val="105"/>
          <w:sz w:val="12"/>
        </w:rPr>
        <w:t>F1</w:t>
      </w:r>
    </w:p>
    <w:p w14:paraId="39BC3BAB" w14:textId="77777777" w:rsidR="005143EB" w:rsidRDefault="00000000">
      <w:pPr>
        <w:spacing w:after="35" w:line="157" w:lineRule="exact"/>
        <w:ind w:right="324"/>
        <w:jc w:val="center"/>
        <w:rPr>
          <w:sz w:val="12"/>
        </w:rPr>
      </w:pPr>
      <w:r>
        <w:rPr>
          <w:w w:val="105"/>
          <w:sz w:val="12"/>
        </w:rPr>
        <w:t>Jin</w:t>
      </w:r>
      <w:r>
        <w:rPr>
          <w:spacing w:val="4"/>
          <w:w w:val="105"/>
          <w:sz w:val="12"/>
        </w:rPr>
        <w:t xml:space="preserve"> </w:t>
      </w:r>
      <w:r>
        <w:rPr>
          <w:w w:val="105"/>
          <w:sz w:val="12"/>
        </w:rPr>
        <w:t>et</w:t>
      </w:r>
      <w:r>
        <w:rPr>
          <w:spacing w:val="5"/>
          <w:w w:val="105"/>
          <w:sz w:val="12"/>
        </w:rPr>
        <w:t xml:space="preserve"> </w:t>
      </w:r>
      <w:r>
        <w:rPr>
          <w:w w:val="105"/>
          <w:sz w:val="12"/>
        </w:rPr>
        <w:t>al.’s</w:t>
      </w:r>
      <w:r>
        <w:rPr>
          <w:spacing w:val="4"/>
          <w:w w:val="105"/>
          <w:sz w:val="12"/>
        </w:rPr>
        <w:t xml:space="preserve"> </w:t>
      </w:r>
      <w:proofErr w:type="gramStart"/>
      <w:r>
        <w:rPr>
          <w:w w:val="105"/>
          <w:sz w:val="12"/>
        </w:rPr>
        <w:t>model</w:t>
      </w:r>
      <w:r>
        <w:rPr>
          <w:spacing w:val="33"/>
          <w:w w:val="105"/>
          <w:sz w:val="12"/>
        </w:rPr>
        <w:t xml:space="preserve">  </w:t>
      </w:r>
      <w:r>
        <w:rPr>
          <w:w w:val="105"/>
          <w:sz w:val="12"/>
        </w:rPr>
        <w:t>Proposed</w:t>
      </w:r>
      <w:proofErr w:type="gramEnd"/>
      <w:r>
        <w:rPr>
          <w:spacing w:val="5"/>
          <w:w w:val="105"/>
          <w:sz w:val="12"/>
        </w:rPr>
        <w:t xml:space="preserve"> </w:t>
      </w:r>
      <w:r>
        <w:rPr>
          <w:w w:val="105"/>
          <w:sz w:val="12"/>
        </w:rPr>
        <w:t>model</w:t>
      </w:r>
      <w:r>
        <w:rPr>
          <w:spacing w:val="33"/>
          <w:w w:val="105"/>
          <w:sz w:val="12"/>
        </w:rPr>
        <w:t xml:space="preserve">  </w:t>
      </w:r>
      <w:r>
        <w:rPr>
          <w:w w:val="105"/>
          <w:sz w:val="12"/>
        </w:rPr>
        <w:t>Jin</w:t>
      </w:r>
      <w:r>
        <w:rPr>
          <w:spacing w:val="5"/>
          <w:w w:val="105"/>
          <w:sz w:val="12"/>
        </w:rPr>
        <w:t xml:space="preserve"> </w:t>
      </w:r>
      <w:r>
        <w:rPr>
          <w:w w:val="105"/>
          <w:sz w:val="12"/>
        </w:rPr>
        <w:t>et</w:t>
      </w:r>
      <w:r>
        <w:rPr>
          <w:spacing w:val="5"/>
          <w:w w:val="105"/>
          <w:sz w:val="12"/>
        </w:rPr>
        <w:t xml:space="preserve"> </w:t>
      </w:r>
      <w:r>
        <w:rPr>
          <w:w w:val="105"/>
          <w:sz w:val="12"/>
        </w:rPr>
        <w:t>al.’s</w:t>
      </w:r>
      <w:r>
        <w:rPr>
          <w:spacing w:val="4"/>
          <w:w w:val="105"/>
          <w:sz w:val="12"/>
        </w:rPr>
        <w:t xml:space="preserve"> </w:t>
      </w:r>
      <w:r>
        <w:rPr>
          <w:w w:val="105"/>
          <w:sz w:val="12"/>
        </w:rPr>
        <w:t>model</w:t>
      </w:r>
      <w:r>
        <w:rPr>
          <w:spacing w:val="33"/>
          <w:w w:val="105"/>
          <w:sz w:val="12"/>
        </w:rPr>
        <w:t xml:space="preserve">  </w:t>
      </w:r>
      <w:r>
        <w:rPr>
          <w:w w:val="105"/>
          <w:sz w:val="12"/>
        </w:rPr>
        <w:t>Proposed</w:t>
      </w:r>
      <w:r>
        <w:rPr>
          <w:spacing w:val="5"/>
          <w:w w:val="105"/>
          <w:sz w:val="12"/>
        </w:rPr>
        <w:t xml:space="preserve"> </w:t>
      </w:r>
      <w:r>
        <w:rPr>
          <w:w w:val="105"/>
          <w:sz w:val="12"/>
        </w:rPr>
        <w:t>model</w:t>
      </w:r>
      <w:r>
        <w:rPr>
          <w:spacing w:val="33"/>
          <w:w w:val="105"/>
          <w:sz w:val="12"/>
        </w:rPr>
        <w:t xml:space="preserve">  </w:t>
      </w:r>
      <w:r>
        <w:rPr>
          <w:w w:val="105"/>
          <w:sz w:val="12"/>
        </w:rPr>
        <w:t>Jin</w:t>
      </w:r>
      <w:r>
        <w:rPr>
          <w:spacing w:val="5"/>
          <w:w w:val="105"/>
          <w:sz w:val="12"/>
        </w:rPr>
        <w:t xml:space="preserve"> </w:t>
      </w:r>
      <w:r>
        <w:rPr>
          <w:w w:val="105"/>
          <w:sz w:val="12"/>
        </w:rPr>
        <w:t>et</w:t>
      </w:r>
      <w:r>
        <w:rPr>
          <w:spacing w:val="5"/>
          <w:w w:val="105"/>
          <w:sz w:val="12"/>
        </w:rPr>
        <w:t xml:space="preserve"> </w:t>
      </w:r>
      <w:r>
        <w:rPr>
          <w:w w:val="105"/>
          <w:sz w:val="12"/>
        </w:rPr>
        <w:t>al.’s</w:t>
      </w:r>
      <w:r>
        <w:rPr>
          <w:spacing w:val="4"/>
          <w:w w:val="105"/>
          <w:sz w:val="12"/>
        </w:rPr>
        <w:t xml:space="preserve"> </w:t>
      </w:r>
      <w:r>
        <w:rPr>
          <w:w w:val="105"/>
          <w:sz w:val="12"/>
        </w:rPr>
        <w:t>model</w:t>
      </w:r>
      <w:r>
        <w:rPr>
          <w:spacing w:val="33"/>
          <w:w w:val="105"/>
          <w:sz w:val="12"/>
        </w:rPr>
        <w:t xml:space="preserve">  </w:t>
      </w:r>
      <w:r>
        <w:rPr>
          <w:w w:val="105"/>
          <w:sz w:val="12"/>
        </w:rPr>
        <w:t>Proposed</w:t>
      </w:r>
      <w:r>
        <w:rPr>
          <w:spacing w:val="5"/>
          <w:w w:val="105"/>
          <w:sz w:val="12"/>
        </w:rPr>
        <w:t xml:space="preserve"> </w:t>
      </w:r>
      <w:r>
        <w:rPr>
          <w:spacing w:val="-2"/>
          <w:w w:val="105"/>
          <w:sz w:val="12"/>
        </w:rPr>
        <w:t>model</w:t>
      </w:r>
    </w:p>
    <w:tbl>
      <w:tblPr>
        <w:tblStyle w:val="TableNormal"/>
        <w:tblW w:w="0" w:type="auto"/>
        <w:tblInd w:w="371" w:type="dxa"/>
        <w:tblLayout w:type="fixed"/>
        <w:tblLook w:val="01E0" w:firstRow="1" w:lastRow="1" w:firstColumn="1" w:lastColumn="1" w:noHBand="0" w:noVBand="0"/>
      </w:tblPr>
      <w:tblGrid>
        <w:gridCol w:w="1199"/>
        <w:gridCol w:w="942"/>
        <w:gridCol w:w="1076"/>
        <w:gridCol w:w="1037"/>
        <w:gridCol w:w="1090"/>
        <w:gridCol w:w="1037"/>
        <w:gridCol w:w="989"/>
      </w:tblGrid>
      <w:tr w:rsidR="005143EB" w14:paraId="71835F42" w14:textId="77777777">
        <w:trPr>
          <w:trHeight w:val="162"/>
        </w:trPr>
        <w:tc>
          <w:tcPr>
            <w:tcW w:w="1199" w:type="dxa"/>
            <w:tcBorders>
              <w:top w:val="single" w:sz="4" w:space="0" w:color="000000"/>
            </w:tcBorders>
          </w:tcPr>
          <w:p w14:paraId="0549ED16" w14:textId="77777777" w:rsidR="005143EB" w:rsidRDefault="00000000">
            <w:pPr>
              <w:pStyle w:val="TableParagraph"/>
              <w:spacing w:before="13"/>
              <w:ind w:right="206"/>
              <w:rPr>
                <w:sz w:val="12"/>
              </w:rPr>
            </w:pPr>
            <w:r>
              <w:rPr>
                <w:spacing w:val="-5"/>
                <w:w w:val="105"/>
                <w:sz w:val="12"/>
              </w:rPr>
              <w:t>G1</w:t>
            </w:r>
          </w:p>
        </w:tc>
        <w:tc>
          <w:tcPr>
            <w:tcW w:w="942" w:type="dxa"/>
            <w:tcBorders>
              <w:top w:val="single" w:sz="4" w:space="0" w:color="000000"/>
            </w:tcBorders>
          </w:tcPr>
          <w:p w14:paraId="00190FEE" w14:textId="77777777" w:rsidR="005143EB" w:rsidRDefault="00000000">
            <w:pPr>
              <w:pStyle w:val="TableParagraph"/>
              <w:spacing w:before="13"/>
              <w:ind w:left="235"/>
              <w:jc w:val="left"/>
              <w:rPr>
                <w:sz w:val="12"/>
              </w:rPr>
            </w:pPr>
            <w:r>
              <w:rPr>
                <w:spacing w:val="-2"/>
                <w:w w:val="105"/>
                <w:sz w:val="12"/>
              </w:rPr>
              <w:t>0.8181</w:t>
            </w:r>
          </w:p>
        </w:tc>
        <w:tc>
          <w:tcPr>
            <w:tcW w:w="1076" w:type="dxa"/>
            <w:tcBorders>
              <w:top w:val="single" w:sz="4" w:space="0" w:color="000000"/>
            </w:tcBorders>
          </w:tcPr>
          <w:p w14:paraId="5C84D402" w14:textId="77777777" w:rsidR="005143EB" w:rsidRDefault="00000000">
            <w:pPr>
              <w:pStyle w:val="TableParagraph"/>
              <w:spacing w:before="13"/>
              <w:ind w:right="9"/>
              <w:rPr>
                <w:b/>
                <w:sz w:val="12"/>
              </w:rPr>
            </w:pPr>
            <w:r>
              <w:rPr>
                <w:b/>
                <w:spacing w:val="-2"/>
                <w:w w:val="120"/>
                <w:sz w:val="12"/>
              </w:rPr>
              <w:t>0.8194</w:t>
            </w:r>
          </w:p>
        </w:tc>
        <w:tc>
          <w:tcPr>
            <w:tcW w:w="1037" w:type="dxa"/>
            <w:tcBorders>
              <w:top w:val="single" w:sz="4" w:space="0" w:color="000000"/>
            </w:tcBorders>
          </w:tcPr>
          <w:p w14:paraId="6EC6338E" w14:textId="77777777" w:rsidR="005143EB" w:rsidRDefault="00000000">
            <w:pPr>
              <w:pStyle w:val="TableParagraph"/>
              <w:spacing w:before="13"/>
              <w:ind w:left="2"/>
              <w:rPr>
                <w:sz w:val="12"/>
              </w:rPr>
            </w:pPr>
            <w:r>
              <w:rPr>
                <w:spacing w:val="-2"/>
                <w:w w:val="105"/>
                <w:sz w:val="12"/>
              </w:rPr>
              <w:t>0.8490</w:t>
            </w:r>
          </w:p>
        </w:tc>
        <w:tc>
          <w:tcPr>
            <w:tcW w:w="1090" w:type="dxa"/>
            <w:tcBorders>
              <w:top w:val="single" w:sz="4" w:space="0" w:color="000000"/>
            </w:tcBorders>
          </w:tcPr>
          <w:p w14:paraId="44B4CC77" w14:textId="77777777" w:rsidR="005143EB" w:rsidRDefault="00000000">
            <w:pPr>
              <w:pStyle w:val="TableParagraph"/>
              <w:spacing w:before="13"/>
              <w:ind w:left="1"/>
              <w:rPr>
                <w:b/>
                <w:sz w:val="12"/>
              </w:rPr>
            </w:pPr>
            <w:r>
              <w:rPr>
                <w:b/>
                <w:spacing w:val="-2"/>
                <w:w w:val="120"/>
                <w:sz w:val="12"/>
              </w:rPr>
              <w:t>0.8670</w:t>
            </w:r>
          </w:p>
        </w:tc>
        <w:tc>
          <w:tcPr>
            <w:tcW w:w="1037" w:type="dxa"/>
            <w:tcBorders>
              <w:top w:val="single" w:sz="4" w:space="0" w:color="000000"/>
            </w:tcBorders>
          </w:tcPr>
          <w:p w14:paraId="6714D110" w14:textId="77777777" w:rsidR="005143EB" w:rsidRDefault="00000000">
            <w:pPr>
              <w:pStyle w:val="TableParagraph"/>
              <w:spacing w:before="13"/>
              <w:ind w:left="2" w:right="1"/>
              <w:rPr>
                <w:sz w:val="12"/>
              </w:rPr>
            </w:pPr>
            <w:r>
              <w:rPr>
                <w:spacing w:val="-2"/>
                <w:w w:val="105"/>
                <w:sz w:val="12"/>
              </w:rPr>
              <w:t>0.8333</w:t>
            </w:r>
          </w:p>
        </w:tc>
        <w:tc>
          <w:tcPr>
            <w:tcW w:w="989" w:type="dxa"/>
            <w:tcBorders>
              <w:top w:val="single" w:sz="4" w:space="0" w:color="000000"/>
            </w:tcBorders>
          </w:tcPr>
          <w:p w14:paraId="24A538DE" w14:textId="77777777" w:rsidR="005143EB" w:rsidRDefault="00000000">
            <w:pPr>
              <w:pStyle w:val="TableParagraph"/>
              <w:spacing w:before="13"/>
              <w:ind w:left="101"/>
              <w:rPr>
                <w:b/>
                <w:sz w:val="12"/>
              </w:rPr>
            </w:pPr>
            <w:r>
              <w:rPr>
                <w:b/>
                <w:spacing w:val="-2"/>
                <w:w w:val="120"/>
                <w:sz w:val="12"/>
              </w:rPr>
              <w:t>0.8426</w:t>
            </w:r>
          </w:p>
        </w:tc>
      </w:tr>
      <w:tr w:rsidR="005143EB" w14:paraId="11A87BB7" w14:textId="77777777">
        <w:trPr>
          <w:trHeight w:val="151"/>
        </w:trPr>
        <w:tc>
          <w:tcPr>
            <w:tcW w:w="1199" w:type="dxa"/>
          </w:tcPr>
          <w:p w14:paraId="57EA532C" w14:textId="77777777" w:rsidR="005143EB" w:rsidRDefault="00000000">
            <w:pPr>
              <w:pStyle w:val="TableParagraph"/>
              <w:spacing w:before="3"/>
              <w:ind w:right="206"/>
              <w:rPr>
                <w:sz w:val="12"/>
              </w:rPr>
            </w:pPr>
            <w:r>
              <w:rPr>
                <w:spacing w:val="-10"/>
                <w:w w:val="110"/>
                <w:sz w:val="12"/>
              </w:rPr>
              <w:t>S</w:t>
            </w:r>
          </w:p>
        </w:tc>
        <w:tc>
          <w:tcPr>
            <w:tcW w:w="942" w:type="dxa"/>
          </w:tcPr>
          <w:p w14:paraId="5385A3E9" w14:textId="77777777" w:rsidR="005143EB" w:rsidRDefault="00000000">
            <w:pPr>
              <w:pStyle w:val="TableParagraph"/>
              <w:spacing w:before="3"/>
              <w:ind w:left="235"/>
              <w:jc w:val="left"/>
              <w:rPr>
                <w:sz w:val="12"/>
              </w:rPr>
            </w:pPr>
            <w:r>
              <w:rPr>
                <w:spacing w:val="-2"/>
                <w:w w:val="105"/>
                <w:sz w:val="12"/>
              </w:rPr>
              <w:t>0.6700</w:t>
            </w:r>
          </w:p>
        </w:tc>
        <w:tc>
          <w:tcPr>
            <w:tcW w:w="1076" w:type="dxa"/>
          </w:tcPr>
          <w:p w14:paraId="48EE152F" w14:textId="77777777" w:rsidR="005143EB" w:rsidRDefault="00000000">
            <w:pPr>
              <w:pStyle w:val="TableParagraph"/>
              <w:spacing w:before="3"/>
              <w:ind w:right="9"/>
              <w:rPr>
                <w:b/>
                <w:sz w:val="12"/>
              </w:rPr>
            </w:pPr>
            <w:r>
              <w:rPr>
                <w:b/>
                <w:spacing w:val="-2"/>
                <w:w w:val="120"/>
                <w:sz w:val="12"/>
              </w:rPr>
              <w:t>0.7213</w:t>
            </w:r>
          </w:p>
        </w:tc>
        <w:tc>
          <w:tcPr>
            <w:tcW w:w="1037" w:type="dxa"/>
          </w:tcPr>
          <w:p w14:paraId="70AF895B" w14:textId="77777777" w:rsidR="005143EB" w:rsidRDefault="00000000">
            <w:pPr>
              <w:pStyle w:val="TableParagraph"/>
              <w:spacing w:before="3"/>
              <w:ind w:left="2"/>
              <w:rPr>
                <w:sz w:val="12"/>
              </w:rPr>
            </w:pPr>
            <w:r>
              <w:rPr>
                <w:spacing w:val="-2"/>
                <w:w w:val="105"/>
                <w:sz w:val="12"/>
              </w:rPr>
              <w:t>0.6918</w:t>
            </w:r>
          </w:p>
        </w:tc>
        <w:tc>
          <w:tcPr>
            <w:tcW w:w="1090" w:type="dxa"/>
          </w:tcPr>
          <w:p w14:paraId="19356DBC" w14:textId="77777777" w:rsidR="005143EB" w:rsidRDefault="00000000">
            <w:pPr>
              <w:pStyle w:val="TableParagraph"/>
              <w:spacing w:before="3"/>
              <w:ind w:left="1"/>
              <w:rPr>
                <w:b/>
                <w:sz w:val="12"/>
              </w:rPr>
            </w:pPr>
            <w:r>
              <w:rPr>
                <w:b/>
                <w:spacing w:val="-2"/>
                <w:w w:val="120"/>
                <w:sz w:val="12"/>
              </w:rPr>
              <w:t>0.7208</w:t>
            </w:r>
          </w:p>
        </w:tc>
        <w:tc>
          <w:tcPr>
            <w:tcW w:w="1037" w:type="dxa"/>
          </w:tcPr>
          <w:p w14:paraId="31BF7A92" w14:textId="77777777" w:rsidR="005143EB" w:rsidRDefault="00000000">
            <w:pPr>
              <w:pStyle w:val="TableParagraph"/>
              <w:spacing w:before="3"/>
              <w:ind w:left="2" w:right="1"/>
              <w:rPr>
                <w:sz w:val="12"/>
              </w:rPr>
            </w:pPr>
            <w:r>
              <w:rPr>
                <w:spacing w:val="-2"/>
                <w:w w:val="105"/>
                <w:sz w:val="12"/>
              </w:rPr>
              <w:t>0.6808</w:t>
            </w:r>
          </w:p>
        </w:tc>
        <w:tc>
          <w:tcPr>
            <w:tcW w:w="989" w:type="dxa"/>
          </w:tcPr>
          <w:p w14:paraId="19CE1280" w14:textId="77777777" w:rsidR="005143EB" w:rsidRDefault="00000000">
            <w:pPr>
              <w:pStyle w:val="TableParagraph"/>
              <w:spacing w:before="3"/>
              <w:ind w:left="101"/>
              <w:rPr>
                <w:b/>
                <w:sz w:val="12"/>
              </w:rPr>
            </w:pPr>
            <w:r>
              <w:rPr>
                <w:b/>
                <w:spacing w:val="-2"/>
                <w:w w:val="120"/>
                <w:sz w:val="12"/>
              </w:rPr>
              <w:t>0.7210</w:t>
            </w:r>
          </w:p>
        </w:tc>
      </w:tr>
      <w:tr w:rsidR="005143EB" w14:paraId="7D71CCEE" w14:textId="77777777">
        <w:trPr>
          <w:trHeight w:val="151"/>
        </w:trPr>
        <w:tc>
          <w:tcPr>
            <w:tcW w:w="1199" w:type="dxa"/>
          </w:tcPr>
          <w:p w14:paraId="079ECC56" w14:textId="77777777" w:rsidR="005143EB" w:rsidRDefault="00000000">
            <w:pPr>
              <w:pStyle w:val="TableParagraph"/>
              <w:spacing w:before="3"/>
              <w:ind w:right="206"/>
              <w:rPr>
                <w:sz w:val="12"/>
              </w:rPr>
            </w:pPr>
            <w:r>
              <w:rPr>
                <w:spacing w:val="-5"/>
                <w:w w:val="105"/>
                <w:sz w:val="12"/>
              </w:rPr>
              <w:t>G2</w:t>
            </w:r>
          </w:p>
        </w:tc>
        <w:tc>
          <w:tcPr>
            <w:tcW w:w="942" w:type="dxa"/>
          </w:tcPr>
          <w:p w14:paraId="7211C333" w14:textId="77777777" w:rsidR="005143EB" w:rsidRDefault="00000000">
            <w:pPr>
              <w:pStyle w:val="TableParagraph"/>
              <w:spacing w:before="3"/>
              <w:ind w:left="235"/>
              <w:jc w:val="left"/>
              <w:rPr>
                <w:sz w:val="12"/>
              </w:rPr>
            </w:pPr>
            <w:r>
              <w:rPr>
                <w:spacing w:val="-2"/>
                <w:w w:val="105"/>
                <w:sz w:val="12"/>
              </w:rPr>
              <w:t>0.8456</w:t>
            </w:r>
          </w:p>
        </w:tc>
        <w:tc>
          <w:tcPr>
            <w:tcW w:w="1076" w:type="dxa"/>
          </w:tcPr>
          <w:p w14:paraId="2E7A7211" w14:textId="77777777" w:rsidR="005143EB" w:rsidRDefault="00000000">
            <w:pPr>
              <w:pStyle w:val="TableParagraph"/>
              <w:spacing w:before="3"/>
              <w:ind w:right="9"/>
              <w:rPr>
                <w:b/>
                <w:sz w:val="12"/>
              </w:rPr>
            </w:pPr>
            <w:r>
              <w:rPr>
                <w:b/>
                <w:spacing w:val="-2"/>
                <w:w w:val="120"/>
                <w:sz w:val="12"/>
              </w:rPr>
              <w:t>0.8826</w:t>
            </w:r>
          </w:p>
        </w:tc>
        <w:tc>
          <w:tcPr>
            <w:tcW w:w="1037" w:type="dxa"/>
          </w:tcPr>
          <w:p w14:paraId="2A76B771" w14:textId="77777777" w:rsidR="005143EB" w:rsidRDefault="00000000">
            <w:pPr>
              <w:pStyle w:val="TableParagraph"/>
              <w:spacing w:before="3"/>
              <w:ind w:left="2"/>
              <w:rPr>
                <w:sz w:val="12"/>
              </w:rPr>
            </w:pPr>
            <w:r>
              <w:rPr>
                <w:spacing w:val="-2"/>
                <w:w w:val="105"/>
                <w:sz w:val="12"/>
              </w:rPr>
              <w:t>0.7895</w:t>
            </w:r>
          </w:p>
        </w:tc>
        <w:tc>
          <w:tcPr>
            <w:tcW w:w="1090" w:type="dxa"/>
          </w:tcPr>
          <w:p w14:paraId="2768258C" w14:textId="77777777" w:rsidR="005143EB" w:rsidRDefault="00000000">
            <w:pPr>
              <w:pStyle w:val="TableParagraph"/>
              <w:spacing w:before="3"/>
              <w:ind w:left="1"/>
              <w:rPr>
                <w:b/>
                <w:sz w:val="12"/>
              </w:rPr>
            </w:pPr>
            <w:r>
              <w:rPr>
                <w:b/>
                <w:spacing w:val="-2"/>
                <w:w w:val="120"/>
                <w:sz w:val="12"/>
              </w:rPr>
              <w:t>0.8308</w:t>
            </w:r>
          </w:p>
        </w:tc>
        <w:tc>
          <w:tcPr>
            <w:tcW w:w="1037" w:type="dxa"/>
          </w:tcPr>
          <w:p w14:paraId="617527E0" w14:textId="77777777" w:rsidR="005143EB" w:rsidRDefault="00000000">
            <w:pPr>
              <w:pStyle w:val="TableParagraph"/>
              <w:spacing w:before="3"/>
              <w:ind w:left="2" w:right="1"/>
              <w:rPr>
                <w:sz w:val="12"/>
              </w:rPr>
            </w:pPr>
            <w:r>
              <w:rPr>
                <w:spacing w:val="-2"/>
                <w:w w:val="105"/>
                <w:sz w:val="12"/>
              </w:rPr>
              <w:t>0.8166</w:t>
            </w:r>
          </w:p>
        </w:tc>
        <w:tc>
          <w:tcPr>
            <w:tcW w:w="989" w:type="dxa"/>
          </w:tcPr>
          <w:p w14:paraId="6687A92B" w14:textId="77777777" w:rsidR="005143EB" w:rsidRDefault="00000000">
            <w:pPr>
              <w:pStyle w:val="TableParagraph"/>
              <w:spacing w:before="3"/>
              <w:ind w:left="101"/>
              <w:rPr>
                <w:b/>
                <w:sz w:val="12"/>
              </w:rPr>
            </w:pPr>
            <w:r>
              <w:rPr>
                <w:b/>
                <w:spacing w:val="-2"/>
                <w:w w:val="120"/>
                <w:sz w:val="12"/>
              </w:rPr>
              <w:t>0.8559</w:t>
            </w:r>
          </w:p>
        </w:tc>
      </w:tr>
      <w:tr w:rsidR="005143EB" w14:paraId="05CF3A53" w14:textId="77777777">
        <w:trPr>
          <w:trHeight w:val="151"/>
        </w:trPr>
        <w:tc>
          <w:tcPr>
            <w:tcW w:w="1199" w:type="dxa"/>
          </w:tcPr>
          <w:p w14:paraId="11CFBF66" w14:textId="77777777" w:rsidR="005143EB" w:rsidRDefault="00000000">
            <w:pPr>
              <w:pStyle w:val="TableParagraph"/>
              <w:spacing w:before="3"/>
              <w:ind w:right="206"/>
              <w:rPr>
                <w:sz w:val="12"/>
              </w:rPr>
            </w:pPr>
            <w:r>
              <w:rPr>
                <w:spacing w:val="-2"/>
                <w:sz w:val="12"/>
              </w:rPr>
              <w:t>Prophase</w:t>
            </w:r>
          </w:p>
        </w:tc>
        <w:tc>
          <w:tcPr>
            <w:tcW w:w="942" w:type="dxa"/>
          </w:tcPr>
          <w:p w14:paraId="69EE661F" w14:textId="77777777" w:rsidR="005143EB" w:rsidRDefault="00000000">
            <w:pPr>
              <w:pStyle w:val="TableParagraph"/>
              <w:spacing w:before="3"/>
              <w:ind w:left="235"/>
              <w:jc w:val="left"/>
              <w:rPr>
                <w:sz w:val="12"/>
              </w:rPr>
            </w:pPr>
            <w:r>
              <w:rPr>
                <w:spacing w:val="-2"/>
                <w:w w:val="105"/>
                <w:sz w:val="12"/>
              </w:rPr>
              <w:t>0.9934</w:t>
            </w:r>
          </w:p>
        </w:tc>
        <w:tc>
          <w:tcPr>
            <w:tcW w:w="1076" w:type="dxa"/>
          </w:tcPr>
          <w:p w14:paraId="79D0AAB2" w14:textId="77777777" w:rsidR="005143EB" w:rsidRDefault="00000000">
            <w:pPr>
              <w:pStyle w:val="TableParagraph"/>
              <w:spacing w:before="3"/>
              <w:ind w:right="9"/>
              <w:rPr>
                <w:b/>
                <w:sz w:val="12"/>
              </w:rPr>
            </w:pPr>
            <w:r>
              <w:rPr>
                <w:b/>
                <w:spacing w:val="-2"/>
                <w:w w:val="120"/>
                <w:sz w:val="12"/>
              </w:rPr>
              <w:t>0.9992</w:t>
            </w:r>
          </w:p>
        </w:tc>
        <w:tc>
          <w:tcPr>
            <w:tcW w:w="1037" w:type="dxa"/>
          </w:tcPr>
          <w:p w14:paraId="55315D08" w14:textId="77777777" w:rsidR="005143EB" w:rsidRDefault="00000000">
            <w:pPr>
              <w:pStyle w:val="TableParagraph"/>
              <w:spacing w:before="3"/>
              <w:ind w:left="2"/>
              <w:rPr>
                <w:sz w:val="12"/>
              </w:rPr>
            </w:pPr>
            <w:r>
              <w:rPr>
                <w:spacing w:val="-2"/>
                <w:w w:val="105"/>
                <w:sz w:val="12"/>
              </w:rPr>
              <w:t>0.9909</w:t>
            </w:r>
          </w:p>
        </w:tc>
        <w:tc>
          <w:tcPr>
            <w:tcW w:w="1090" w:type="dxa"/>
          </w:tcPr>
          <w:p w14:paraId="61CAEB2C" w14:textId="77777777" w:rsidR="005143EB" w:rsidRDefault="00000000">
            <w:pPr>
              <w:pStyle w:val="TableParagraph"/>
              <w:spacing w:before="3"/>
              <w:ind w:left="1"/>
              <w:rPr>
                <w:b/>
                <w:sz w:val="12"/>
              </w:rPr>
            </w:pPr>
            <w:r>
              <w:rPr>
                <w:b/>
                <w:spacing w:val="-2"/>
                <w:w w:val="120"/>
                <w:sz w:val="12"/>
              </w:rPr>
              <w:t>1.0000</w:t>
            </w:r>
          </w:p>
        </w:tc>
        <w:tc>
          <w:tcPr>
            <w:tcW w:w="1037" w:type="dxa"/>
          </w:tcPr>
          <w:p w14:paraId="40ACED12" w14:textId="77777777" w:rsidR="005143EB" w:rsidRDefault="00000000">
            <w:pPr>
              <w:pStyle w:val="TableParagraph"/>
              <w:spacing w:before="3"/>
              <w:ind w:left="2" w:right="1"/>
              <w:rPr>
                <w:sz w:val="12"/>
              </w:rPr>
            </w:pPr>
            <w:r>
              <w:rPr>
                <w:spacing w:val="-2"/>
                <w:w w:val="105"/>
                <w:sz w:val="12"/>
              </w:rPr>
              <w:t>0.9922</w:t>
            </w:r>
          </w:p>
        </w:tc>
        <w:tc>
          <w:tcPr>
            <w:tcW w:w="989" w:type="dxa"/>
          </w:tcPr>
          <w:p w14:paraId="450FAF91" w14:textId="77777777" w:rsidR="005143EB" w:rsidRDefault="00000000">
            <w:pPr>
              <w:pStyle w:val="TableParagraph"/>
              <w:spacing w:before="3"/>
              <w:ind w:left="101"/>
              <w:rPr>
                <w:b/>
                <w:sz w:val="12"/>
              </w:rPr>
            </w:pPr>
            <w:r>
              <w:rPr>
                <w:b/>
                <w:spacing w:val="-2"/>
                <w:w w:val="120"/>
                <w:sz w:val="12"/>
              </w:rPr>
              <w:t>0.9996</w:t>
            </w:r>
          </w:p>
        </w:tc>
      </w:tr>
      <w:tr w:rsidR="005143EB" w14:paraId="7AA34DC4" w14:textId="77777777">
        <w:trPr>
          <w:trHeight w:val="151"/>
        </w:trPr>
        <w:tc>
          <w:tcPr>
            <w:tcW w:w="1199" w:type="dxa"/>
          </w:tcPr>
          <w:p w14:paraId="79FD4429" w14:textId="77777777" w:rsidR="005143EB" w:rsidRDefault="00000000">
            <w:pPr>
              <w:pStyle w:val="TableParagraph"/>
              <w:spacing w:before="3"/>
              <w:ind w:right="206"/>
              <w:rPr>
                <w:sz w:val="12"/>
              </w:rPr>
            </w:pPr>
            <w:r>
              <w:rPr>
                <w:spacing w:val="-2"/>
                <w:sz w:val="12"/>
              </w:rPr>
              <w:t>Metaphase</w:t>
            </w:r>
          </w:p>
        </w:tc>
        <w:tc>
          <w:tcPr>
            <w:tcW w:w="942" w:type="dxa"/>
          </w:tcPr>
          <w:p w14:paraId="042CDA13" w14:textId="77777777" w:rsidR="005143EB" w:rsidRDefault="00000000">
            <w:pPr>
              <w:pStyle w:val="TableParagraph"/>
              <w:spacing w:before="3"/>
              <w:ind w:left="235"/>
              <w:jc w:val="left"/>
              <w:rPr>
                <w:sz w:val="12"/>
              </w:rPr>
            </w:pPr>
            <w:r>
              <w:rPr>
                <w:spacing w:val="-2"/>
                <w:w w:val="105"/>
                <w:sz w:val="12"/>
              </w:rPr>
              <w:t>0.8125</w:t>
            </w:r>
          </w:p>
        </w:tc>
        <w:tc>
          <w:tcPr>
            <w:tcW w:w="1076" w:type="dxa"/>
          </w:tcPr>
          <w:p w14:paraId="47B6C413" w14:textId="77777777" w:rsidR="005143EB" w:rsidRDefault="00000000">
            <w:pPr>
              <w:pStyle w:val="TableParagraph"/>
              <w:spacing w:before="3"/>
              <w:ind w:right="9"/>
              <w:rPr>
                <w:b/>
                <w:sz w:val="12"/>
              </w:rPr>
            </w:pPr>
            <w:r>
              <w:rPr>
                <w:b/>
                <w:spacing w:val="-2"/>
                <w:w w:val="120"/>
                <w:sz w:val="12"/>
              </w:rPr>
              <w:t>1.0000</w:t>
            </w:r>
          </w:p>
        </w:tc>
        <w:tc>
          <w:tcPr>
            <w:tcW w:w="1037" w:type="dxa"/>
          </w:tcPr>
          <w:p w14:paraId="498CD715" w14:textId="77777777" w:rsidR="005143EB" w:rsidRDefault="00000000">
            <w:pPr>
              <w:pStyle w:val="TableParagraph"/>
              <w:spacing w:before="3"/>
              <w:ind w:left="2"/>
              <w:rPr>
                <w:sz w:val="12"/>
              </w:rPr>
            </w:pPr>
            <w:r>
              <w:rPr>
                <w:spacing w:val="-2"/>
                <w:w w:val="105"/>
                <w:sz w:val="12"/>
              </w:rPr>
              <w:t>0.9559</w:t>
            </w:r>
          </w:p>
        </w:tc>
        <w:tc>
          <w:tcPr>
            <w:tcW w:w="1090" w:type="dxa"/>
          </w:tcPr>
          <w:p w14:paraId="3B2413BA" w14:textId="77777777" w:rsidR="005143EB" w:rsidRDefault="00000000">
            <w:pPr>
              <w:pStyle w:val="TableParagraph"/>
              <w:spacing w:before="3"/>
              <w:ind w:left="1"/>
              <w:rPr>
                <w:b/>
                <w:sz w:val="12"/>
              </w:rPr>
            </w:pPr>
            <w:r>
              <w:rPr>
                <w:b/>
                <w:spacing w:val="-2"/>
                <w:w w:val="120"/>
                <w:sz w:val="12"/>
              </w:rPr>
              <w:t>0.9926</w:t>
            </w:r>
          </w:p>
        </w:tc>
        <w:tc>
          <w:tcPr>
            <w:tcW w:w="1037" w:type="dxa"/>
          </w:tcPr>
          <w:p w14:paraId="72158AE7" w14:textId="77777777" w:rsidR="005143EB" w:rsidRDefault="00000000">
            <w:pPr>
              <w:pStyle w:val="TableParagraph"/>
              <w:spacing w:before="3"/>
              <w:ind w:left="2" w:right="1"/>
              <w:rPr>
                <w:sz w:val="12"/>
              </w:rPr>
            </w:pPr>
            <w:r>
              <w:rPr>
                <w:spacing w:val="-2"/>
                <w:w w:val="105"/>
                <w:sz w:val="12"/>
              </w:rPr>
              <w:t>0.8784</w:t>
            </w:r>
          </w:p>
        </w:tc>
        <w:tc>
          <w:tcPr>
            <w:tcW w:w="989" w:type="dxa"/>
          </w:tcPr>
          <w:p w14:paraId="3F7EB2EF" w14:textId="77777777" w:rsidR="005143EB" w:rsidRDefault="00000000">
            <w:pPr>
              <w:pStyle w:val="TableParagraph"/>
              <w:spacing w:before="3"/>
              <w:ind w:left="101"/>
              <w:rPr>
                <w:b/>
                <w:sz w:val="12"/>
              </w:rPr>
            </w:pPr>
            <w:r>
              <w:rPr>
                <w:b/>
                <w:spacing w:val="-2"/>
                <w:w w:val="120"/>
                <w:sz w:val="12"/>
              </w:rPr>
              <w:t>0.9963</w:t>
            </w:r>
          </w:p>
        </w:tc>
      </w:tr>
      <w:tr w:rsidR="005143EB" w14:paraId="18135E40" w14:textId="77777777">
        <w:trPr>
          <w:trHeight w:val="152"/>
        </w:trPr>
        <w:tc>
          <w:tcPr>
            <w:tcW w:w="1199" w:type="dxa"/>
          </w:tcPr>
          <w:p w14:paraId="65EB5B53" w14:textId="77777777" w:rsidR="005143EB" w:rsidRDefault="00000000">
            <w:pPr>
              <w:pStyle w:val="TableParagraph"/>
              <w:spacing w:before="3"/>
              <w:ind w:right="206"/>
              <w:rPr>
                <w:sz w:val="12"/>
              </w:rPr>
            </w:pPr>
            <w:r>
              <w:rPr>
                <w:spacing w:val="-2"/>
                <w:sz w:val="12"/>
              </w:rPr>
              <w:t>Anaphase</w:t>
            </w:r>
          </w:p>
        </w:tc>
        <w:tc>
          <w:tcPr>
            <w:tcW w:w="942" w:type="dxa"/>
          </w:tcPr>
          <w:p w14:paraId="111B7A90" w14:textId="77777777" w:rsidR="005143EB" w:rsidRDefault="00000000">
            <w:pPr>
              <w:pStyle w:val="TableParagraph"/>
              <w:spacing w:before="3"/>
              <w:ind w:left="209"/>
              <w:jc w:val="left"/>
              <w:rPr>
                <w:b/>
                <w:sz w:val="12"/>
              </w:rPr>
            </w:pPr>
            <w:r>
              <w:rPr>
                <w:b/>
                <w:spacing w:val="-2"/>
                <w:w w:val="120"/>
                <w:sz w:val="12"/>
              </w:rPr>
              <w:t>1.0000</w:t>
            </w:r>
          </w:p>
        </w:tc>
        <w:tc>
          <w:tcPr>
            <w:tcW w:w="1076" w:type="dxa"/>
          </w:tcPr>
          <w:p w14:paraId="6639A001" w14:textId="77777777" w:rsidR="005143EB" w:rsidRDefault="00000000">
            <w:pPr>
              <w:pStyle w:val="TableParagraph"/>
              <w:spacing w:before="3"/>
              <w:ind w:right="9"/>
              <w:rPr>
                <w:sz w:val="12"/>
              </w:rPr>
            </w:pPr>
            <w:r>
              <w:rPr>
                <w:spacing w:val="-2"/>
                <w:w w:val="105"/>
                <w:sz w:val="12"/>
              </w:rPr>
              <w:t>0.9375</w:t>
            </w:r>
          </w:p>
        </w:tc>
        <w:tc>
          <w:tcPr>
            <w:tcW w:w="1037" w:type="dxa"/>
          </w:tcPr>
          <w:p w14:paraId="4BBC4152" w14:textId="77777777" w:rsidR="005143EB" w:rsidRDefault="00000000">
            <w:pPr>
              <w:pStyle w:val="TableParagraph"/>
              <w:spacing w:before="3"/>
              <w:ind w:left="2"/>
              <w:rPr>
                <w:sz w:val="12"/>
              </w:rPr>
            </w:pPr>
            <w:r>
              <w:rPr>
                <w:spacing w:val="-2"/>
                <w:w w:val="105"/>
                <w:sz w:val="12"/>
              </w:rPr>
              <w:t>0.0667</w:t>
            </w:r>
          </w:p>
        </w:tc>
        <w:tc>
          <w:tcPr>
            <w:tcW w:w="1090" w:type="dxa"/>
          </w:tcPr>
          <w:p w14:paraId="1022C367" w14:textId="77777777" w:rsidR="005143EB" w:rsidRDefault="00000000">
            <w:pPr>
              <w:pStyle w:val="TableParagraph"/>
              <w:spacing w:before="3"/>
              <w:ind w:left="1"/>
              <w:rPr>
                <w:b/>
                <w:sz w:val="12"/>
              </w:rPr>
            </w:pPr>
            <w:r>
              <w:rPr>
                <w:b/>
                <w:spacing w:val="-2"/>
                <w:w w:val="120"/>
                <w:sz w:val="12"/>
              </w:rPr>
              <w:t>1.0000</w:t>
            </w:r>
          </w:p>
        </w:tc>
        <w:tc>
          <w:tcPr>
            <w:tcW w:w="1037" w:type="dxa"/>
          </w:tcPr>
          <w:p w14:paraId="20AF0D61" w14:textId="77777777" w:rsidR="005143EB" w:rsidRDefault="00000000">
            <w:pPr>
              <w:pStyle w:val="TableParagraph"/>
              <w:spacing w:before="3"/>
              <w:ind w:left="2" w:right="1"/>
              <w:rPr>
                <w:sz w:val="12"/>
              </w:rPr>
            </w:pPr>
            <w:r>
              <w:rPr>
                <w:spacing w:val="-2"/>
                <w:w w:val="105"/>
                <w:sz w:val="12"/>
              </w:rPr>
              <w:t>0.1250</w:t>
            </w:r>
          </w:p>
        </w:tc>
        <w:tc>
          <w:tcPr>
            <w:tcW w:w="989" w:type="dxa"/>
          </w:tcPr>
          <w:p w14:paraId="76A0F63C" w14:textId="77777777" w:rsidR="005143EB" w:rsidRDefault="00000000">
            <w:pPr>
              <w:pStyle w:val="TableParagraph"/>
              <w:spacing w:before="3"/>
              <w:ind w:left="101"/>
              <w:rPr>
                <w:b/>
                <w:sz w:val="12"/>
              </w:rPr>
            </w:pPr>
            <w:r>
              <w:rPr>
                <w:b/>
                <w:spacing w:val="-2"/>
                <w:w w:val="120"/>
                <w:sz w:val="12"/>
              </w:rPr>
              <w:t>0.9677</w:t>
            </w:r>
          </w:p>
        </w:tc>
      </w:tr>
      <w:tr w:rsidR="005143EB" w14:paraId="09CA3B49" w14:textId="77777777">
        <w:trPr>
          <w:trHeight w:val="151"/>
        </w:trPr>
        <w:tc>
          <w:tcPr>
            <w:tcW w:w="1199" w:type="dxa"/>
          </w:tcPr>
          <w:p w14:paraId="3A1379DE" w14:textId="77777777" w:rsidR="005143EB" w:rsidRDefault="00000000">
            <w:pPr>
              <w:pStyle w:val="TableParagraph"/>
              <w:ind w:right="206"/>
              <w:rPr>
                <w:sz w:val="12"/>
              </w:rPr>
            </w:pPr>
            <w:r>
              <w:rPr>
                <w:spacing w:val="-2"/>
                <w:sz w:val="12"/>
              </w:rPr>
              <w:t>Telophase</w:t>
            </w:r>
          </w:p>
        </w:tc>
        <w:tc>
          <w:tcPr>
            <w:tcW w:w="942" w:type="dxa"/>
          </w:tcPr>
          <w:p w14:paraId="18371178" w14:textId="77777777" w:rsidR="005143EB" w:rsidRDefault="00000000">
            <w:pPr>
              <w:pStyle w:val="TableParagraph"/>
              <w:ind w:left="235"/>
              <w:jc w:val="left"/>
              <w:rPr>
                <w:sz w:val="12"/>
              </w:rPr>
            </w:pPr>
            <w:r>
              <w:rPr>
                <w:spacing w:val="-2"/>
                <w:w w:val="105"/>
                <w:sz w:val="12"/>
              </w:rPr>
              <w:t>1.0000</w:t>
            </w:r>
          </w:p>
        </w:tc>
        <w:tc>
          <w:tcPr>
            <w:tcW w:w="1076" w:type="dxa"/>
          </w:tcPr>
          <w:p w14:paraId="13A5D794" w14:textId="77777777" w:rsidR="005143EB" w:rsidRDefault="00000000">
            <w:pPr>
              <w:pStyle w:val="TableParagraph"/>
              <w:ind w:right="9"/>
              <w:rPr>
                <w:sz w:val="12"/>
              </w:rPr>
            </w:pPr>
            <w:r>
              <w:rPr>
                <w:spacing w:val="-2"/>
                <w:w w:val="105"/>
                <w:sz w:val="12"/>
              </w:rPr>
              <w:t>1.0000</w:t>
            </w:r>
          </w:p>
        </w:tc>
        <w:tc>
          <w:tcPr>
            <w:tcW w:w="1037" w:type="dxa"/>
          </w:tcPr>
          <w:p w14:paraId="5C4BF7F8" w14:textId="77777777" w:rsidR="005143EB" w:rsidRDefault="00000000">
            <w:pPr>
              <w:pStyle w:val="TableParagraph"/>
              <w:ind w:left="2"/>
              <w:rPr>
                <w:sz w:val="12"/>
              </w:rPr>
            </w:pPr>
            <w:r>
              <w:rPr>
                <w:spacing w:val="-2"/>
                <w:w w:val="105"/>
                <w:sz w:val="12"/>
              </w:rPr>
              <w:t>1.0000</w:t>
            </w:r>
          </w:p>
        </w:tc>
        <w:tc>
          <w:tcPr>
            <w:tcW w:w="1090" w:type="dxa"/>
          </w:tcPr>
          <w:p w14:paraId="6974CF91" w14:textId="77777777" w:rsidR="005143EB" w:rsidRDefault="00000000">
            <w:pPr>
              <w:pStyle w:val="TableParagraph"/>
              <w:ind w:left="1"/>
              <w:rPr>
                <w:sz w:val="12"/>
              </w:rPr>
            </w:pPr>
            <w:r>
              <w:rPr>
                <w:spacing w:val="-2"/>
                <w:w w:val="105"/>
                <w:sz w:val="12"/>
              </w:rPr>
              <w:t>1.0000</w:t>
            </w:r>
          </w:p>
        </w:tc>
        <w:tc>
          <w:tcPr>
            <w:tcW w:w="1037" w:type="dxa"/>
          </w:tcPr>
          <w:p w14:paraId="414BCBC9" w14:textId="77777777" w:rsidR="005143EB" w:rsidRDefault="00000000">
            <w:pPr>
              <w:pStyle w:val="TableParagraph"/>
              <w:ind w:left="2" w:right="1"/>
              <w:rPr>
                <w:sz w:val="12"/>
              </w:rPr>
            </w:pPr>
            <w:r>
              <w:rPr>
                <w:spacing w:val="-2"/>
                <w:w w:val="105"/>
                <w:sz w:val="12"/>
              </w:rPr>
              <w:t>1.0000</w:t>
            </w:r>
          </w:p>
        </w:tc>
        <w:tc>
          <w:tcPr>
            <w:tcW w:w="989" w:type="dxa"/>
          </w:tcPr>
          <w:p w14:paraId="13D5BD42" w14:textId="77777777" w:rsidR="005143EB" w:rsidRDefault="00000000">
            <w:pPr>
              <w:pStyle w:val="TableParagraph"/>
              <w:ind w:left="101"/>
              <w:rPr>
                <w:sz w:val="12"/>
              </w:rPr>
            </w:pPr>
            <w:r>
              <w:rPr>
                <w:spacing w:val="-2"/>
                <w:w w:val="105"/>
                <w:sz w:val="12"/>
              </w:rPr>
              <w:t>1.0000</w:t>
            </w:r>
          </w:p>
        </w:tc>
      </w:tr>
      <w:tr w:rsidR="005143EB" w14:paraId="268A14B3" w14:textId="77777777">
        <w:trPr>
          <w:trHeight w:val="212"/>
        </w:trPr>
        <w:tc>
          <w:tcPr>
            <w:tcW w:w="1199" w:type="dxa"/>
            <w:tcBorders>
              <w:bottom w:val="single" w:sz="4" w:space="0" w:color="000000"/>
            </w:tcBorders>
          </w:tcPr>
          <w:p w14:paraId="2E511CBD" w14:textId="77777777" w:rsidR="005143EB" w:rsidRDefault="00000000">
            <w:pPr>
              <w:pStyle w:val="TableParagraph"/>
              <w:spacing w:before="3" w:line="240" w:lineRule="auto"/>
              <w:ind w:left="-1" w:right="206"/>
              <w:rPr>
                <w:sz w:val="12"/>
              </w:rPr>
            </w:pPr>
            <w:r>
              <w:rPr>
                <w:sz w:val="12"/>
              </w:rPr>
              <w:t>Weighted</w:t>
            </w:r>
            <w:r>
              <w:rPr>
                <w:spacing w:val="7"/>
                <w:sz w:val="12"/>
              </w:rPr>
              <w:t xml:space="preserve"> </w:t>
            </w:r>
            <w:r>
              <w:rPr>
                <w:spacing w:val="-5"/>
                <w:sz w:val="12"/>
              </w:rPr>
              <w:t>Average</w:t>
            </w:r>
          </w:p>
        </w:tc>
        <w:tc>
          <w:tcPr>
            <w:tcW w:w="942" w:type="dxa"/>
            <w:tcBorders>
              <w:bottom w:val="single" w:sz="4" w:space="0" w:color="000000"/>
            </w:tcBorders>
          </w:tcPr>
          <w:p w14:paraId="78C8417E" w14:textId="77777777" w:rsidR="005143EB" w:rsidRDefault="00000000">
            <w:pPr>
              <w:pStyle w:val="TableParagraph"/>
              <w:spacing w:before="3" w:line="240" w:lineRule="auto"/>
              <w:ind w:left="235"/>
              <w:jc w:val="left"/>
              <w:rPr>
                <w:sz w:val="12"/>
              </w:rPr>
            </w:pPr>
            <w:r>
              <w:rPr>
                <w:spacing w:val="-2"/>
                <w:w w:val="105"/>
                <w:sz w:val="12"/>
              </w:rPr>
              <w:t>0.8210</w:t>
            </w:r>
          </w:p>
        </w:tc>
        <w:tc>
          <w:tcPr>
            <w:tcW w:w="1076" w:type="dxa"/>
            <w:tcBorders>
              <w:bottom w:val="single" w:sz="4" w:space="0" w:color="000000"/>
            </w:tcBorders>
          </w:tcPr>
          <w:p w14:paraId="35857FE0" w14:textId="77777777" w:rsidR="005143EB" w:rsidRDefault="00000000">
            <w:pPr>
              <w:pStyle w:val="TableParagraph"/>
              <w:spacing w:before="3" w:line="240" w:lineRule="auto"/>
              <w:ind w:right="9"/>
              <w:rPr>
                <w:b/>
                <w:sz w:val="12"/>
              </w:rPr>
            </w:pPr>
            <w:r>
              <w:rPr>
                <w:b/>
                <w:spacing w:val="-2"/>
                <w:w w:val="120"/>
                <w:sz w:val="12"/>
              </w:rPr>
              <w:t>0.8490</w:t>
            </w:r>
          </w:p>
        </w:tc>
        <w:tc>
          <w:tcPr>
            <w:tcW w:w="1037" w:type="dxa"/>
            <w:tcBorders>
              <w:bottom w:val="single" w:sz="4" w:space="0" w:color="000000"/>
            </w:tcBorders>
          </w:tcPr>
          <w:p w14:paraId="5D878D04" w14:textId="77777777" w:rsidR="005143EB" w:rsidRDefault="00000000">
            <w:pPr>
              <w:pStyle w:val="TableParagraph"/>
              <w:spacing w:before="3" w:line="240" w:lineRule="auto"/>
              <w:ind w:left="2"/>
              <w:rPr>
                <w:sz w:val="12"/>
              </w:rPr>
            </w:pPr>
            <w:r>
              <w:rPr>
                <w:spacing w:val="-2"/>
                <w:w w:val="105"/>
                <w:sz w:val="12"/>
              </w:rPr>
              <w:t>0.8184</w:t>
            </w:r>
          </w:p>
        </w:tc>
        <w:tc>
          <w:tcPr>
            <w:tcW w:w="1090" w:type="dxa"/>
            <w:tcBorders>
              <w:bottom w:val="single" w:sz="4" w:space="0" w:color="000000"/>
            </w:tcBorders>
          </w:tcPr>
          <w:p w14:paraId="3439A7B9" w14:textId="77777777" w:rsidR="005143EB" w:rsidRDefault="00000000">
            <w:pPr>
              <w:pStyle w:val="TableParagraph"/>
              <w:spacing w:before="3" w:line="240" w:lineRule="auto"/>
              <w:ind w:left="1"/>
              <w:rPr>
                <w:b/>
                <w:sz w:val="12"/>
              </w:rPr>
            </w:pPr>
            <w:r>
              <w:rPr>
                <w:b/>
                <w:spacing w:val="-2"/>
                <w:w w:val="120"/>
                <w:sz w:val="12"/>
              </w:rPr>
              <w:t>0.8481</w:t>
            </w:r>
          </w:p>
        </w:tc>
        <w:tc>
          <w:tcPr>
            <w:tcW w:w="1037" w:type="dxa"/>
            <w:tcBorders>
              <w:bottom w:val="single" w:sz="4" w:space="0" w:color="000000"/>
            </w:tcBorders>
          </w:tcPr>
          <w:p w14:paraId="22E432CF" w14:textId="77777777" w:rsidR="005143EB" w:rsidRDefault="00000000">
            <w:pPr>
              <w:pStyle w:val="TableParagraph"/>
              <w:spacing w:before="3" w:line="240" w:lineRule="auto"/>
              <w:ind w:left="2" w:right="1"/>
              <w:rPr>
                <w:sz w:val="12"/>
              </w:rPr>
            </w:pPr>
            <w:r>
              <w:rPr>
                <w:spacing w:val="-2"/>
                <w:w w:val="105"/>
                <w:sz w:val="12"/>
              </w:rPr>
              <w:t>0.8174</w:t>
            </w:r>
          </w:p>
        </w:tc>
        <w:tc>
          <w:tcPr>
            <w:tcW w:w="989" w:type="dxa"/>
            <w:tcBorders>
              <w:bottom w:val="single" w:sz="4" w:space="0" w:color="000000"/>
            </w:tcBorders>
          </w:tcPr>
          <w:p w14:paraId="277DF76F" w14:textId="77777777" w:rsidR="005143EB" w:rsidRDefault="00000000">
            <w:pPr>
              <w:pStyle w:val="TableParagraph"/>
              <w:spacing w:before="3" w:line="240" w:lineRule="auto"/>
              <w:ind w:left="101"/>
              <w:rPr>
                <w:b/>
                <w:sz w:val="12"/>
              </w:rPr>
            </w:pPr>
            <w:r>
              <w:rPr>
                <w:b/>
                <w:spacing w:val="-2"/>
                <w:w w:val="120"/>
                <w:sz w:val="12"/>
              </w:rPr>
              <w:t>0.8481</w:t>
            </w:r>
          </w:p>
        </w:tc>
      </w:tr>
    </w:tbl>
    <w:p w14:paraId="1A48D36C" w14:textId="77777777" w:rsidR="005143EB" w:rsidRDefault="005143EB">
      <w:pPr>
        <w:pStyle w:val="Textoindependiente"/>
        <w:rPr>
          <w:sz w:val="12"/>
        </w:rPr>
      </w:pPr>
    </w:p>
    <w:p w14:paraId="76E39924" w14:textId="77777777" w:rsidR="005143EB" w:rsidRDefault="005143EB">
      <w:pPr>
        <w:pStyle w:val="Textoindependiente"/>
        <w:spacing w:before="43"/>
        <w:rPr>
          <w:sz w:val="12"/>
        </w:rPr>
      </w:pPr>
    </w:p>
    <w:p w14:paraId="14770227" w14:textId="77777777" w:rsidR="005143EB" w:rsidRDefault="00000000">
      <w:pPr>
        <w:pStyle w:val="Textoindependiente"/>
        <w:spacing w:line="213" w:lineRule="auto"/>
        <w:ind w:left="321" w:right="1829"/>
        <w:jc w:val="both"/>
      </w:pPr>
      <w:r>
        <w:t xml:space="preserve">both on data without </w:t>
      </w:r>
      <w:ins w:id="677" w:author="Microsoft Office User" w:date="2024-02-07T08:35:00Z">
        <w:r w:rsidR="00E05491">
          <w:t>applying</w:t>
        </w:r>
      </w:ins>
      <w:del w:id="678" w:author="Microsoft Office User" w:date="2024-02-07T08:35:00Z">
        <w:r w:rsidDel="00E05491">
          <w:delText>the application of</w:delText>
        </w:r>
      </w:del>
      <w:r>
        <w:t xml:space="preserve"> augmentation techniques and on data with </w:t>
      </w:r>
      <w:r>
        <w:rPr>
          <w:spacing w:val="-2"/>
        </w:rPr>
        <w:t>augmentation.</w:t>
      </w:r>
    </w:p>
    <w:p w14:paraId="349A4040" w14:textId="77777777" w:rsidR="005143EB" w:rsidRDefault="00000000">
      <w:pPr>
        <w:pStyle w:val="Textoindependiente"/>
        <w:spacing w:line="213" w:lineRule="auto"/>
        <w:ind w:left="321" w:right="1829" w:firstLine="300"/>
        <w:jc w:val="both"/>
      </w:pPr>
      <w:r>
        <w:t xml:space="preserve">In the confusion matrix of </w:t>
      </w:r>
      <w:del w:id="679" w:author="Microsoft Office User" w:date="2024-02-07T08:35:00Z">
        <w:r w:rsidDel="00E05491">
          <w:delText xml:space="preserve">the </w:delText>
        </w:r>
      </w:del>
      <w:r>
        <w:t xml:space="preserve">Figure </w:t>
      </w:r>
      <w:hyperlink w:anchor="_bookmark11" w:history="1">
        <w:r>
          <w:rPr>
            <w:color w:val="0000FF"/>
          </w:rPr>
          <w:t>6</w:t>
        </w:r>
      </w:hyperlink>
      <w:r>
        <w:t>, a notable scarcity of false positives and false</w:t>
      </w:r>
      <w:r>
        <w:rPr>
          <w:spacing w:val="18"/>
        </w:rPr>
        <w:t xml:space="preserve"> </w:t>
      </w:r>
      <w:r>
        <w:t>negatives</w:t>
      </w:r>
      <w:r>
        <w:rPr>
          <w:spacing w:val="18"/>
        </w:rPr>
        <w:t xml:space="preserve"> </w:t>
      </w:r>
      <w:r>
        <w:t>is</w:t>
      </w:r>
      <w:r>
        <w:rPr>
          <w:spacing w:val="18"/>
        </w:rPr>
        <w:t xml:space="preserve"> </w:t>
      </w:r>
      <w:r>
        <w:t>evident.</w:t>
      </w:r>
      <w:r>
        <w:rPr>
          <w:spacing w:val="18"/>
        </w:rPr>
        <w:t xml:space="preserve"> </w:t>
      </w:r>
      <w:r>
        <w:t>Specifically</w:t>
      </w:r>
      <w:r>
        <w:rPr>
          <w:spacing w:val="18"/>
        </w:rPr>
        <w:t xml:space="preserve"> </w:t>
      </w:r>
      <w:r>
        <w:t>focusing</w:t>
      </w:r>
      <w:r>
        <w:rPr>
          <w:spacing w:val="18"/>
        </w:rPr>
        <w:t xml:space="preserve"> </w:t>
      </w:r>
      <w:r>
        <w:t>on</w:t>
      </w:r>
      <w:r>
        <w:rPr>
          <w:spacing w:val="18"/>
        </w:rPr>
        <w:t xml:space="preserve"> </w:t>
      </w:r>
      <w:r>
        <w:t>classes</w:t>
      </w:r>
      <w:r>
        <w:rPr>
          <w:spacing w:val="18"/>
        </w:rPr>
        <w:t xml:space="preserve"> </w:t>
      </w:r>
      <w:r>
        <w:t>associated</w:t>
      </w:r>
      <w:r>
        <w:rPr>
          <w:spacing w:val="18"/>
        </w:rPr>
        <w:t xml:space="preserve"> </w:t>
      </w:r>
      <w:r>
        <w:t>with</w:t>
      </w:r>
      <w:r>
        <w:rPr>
          <w:spacing w:val="18"/>
        </w:rPr>
        <w:t xml:space="preserve"> </w:t>
      </w:r>
      <w:r>
        <w:t xml:space="preserve">mitosis, a virtually flawless classification is achieved, thanks to </w:t>
      </w:r>
      <w:del w:id="680" w:author="Microsoft Office User" w:date="2024-02-07T08:35:00Z">
        <w:r w:rsidDel="00E05491">
          <w:delText xml:space="preserve">the implementation of </w:delText>
        </w:r>
      </w:del>
      <w:r>
        <w:t>data augmentation techniques. It is crucial to consider that, superficially, mitotic states may exhibit variations, underscoring the importance of differentiation through the inclusion of more examples.</w:t>
      </w:r>
    </w:p>
    <w:p w14:paraId="1C9FA5ED" w14:textId="763B1CED" w:rsidR="005143EB" w:rsidRDefault="00000000">
      <w:pPr>
        <w:pStyle w:val="Textoindependiente"/>
        <w:spacing w:line="213" w:lineRule="auto"/>
        <w:ind w:left="321" w:right="1829" w:firstLine="300"/>
        <w:jc w:val="both"/>
      </w:pPr>
      <w:r>
        <w:t>In</w:t>
      </w:r>
      <w:r>
        <w:rPr>
          <w:spacing w:val="-11"/>
        </w:rPr>
        <w:t xml:space="preserve"> </w:t>
      </w:r>
      <w:r>
        <w:t>general,</w:t>
      </w:r>
      <w:r>
        <w:rPr>
          <w:spacing w:val="-11"/>
        </w:rPr>
        <w:t xml:space="preserve"> </w:t>
      </w:r>
      <w:r>
        <w:t>we</w:t>
      </w:r>
      <w:r>
        <w:rPr>
          <w:spacing w:val="-11"/>
        </w:rPr>
        <w:t xml:space="preserve"> </w:t>
      </w:r>
      <w:r>
        <w:t>can</w:t>
      </w:r>
      <w:r>
        <w:rPr>
          <w:spacing w:val="-11"/>
        </w:rPr>
        <w:t xml:space="preserve"> </w:t>
      </w:r>
      <w:r>
        <w:t>affirm</w:t>
      </w:r>
      <w:r>
        <w:rPr>
          <w:spacing w:val="-11"/>
        </w:rPr>
        <w:t xml:space="preserve"> </w:t>
      </w:r>
      <w:r>
        <w:t>that</w:t>
      </w:r>
      <w:r>
        <w:rPr>
          <w:spacing w:val="-11"/>
        </w:rPr>
        <w:t xml:space="preserve"> </w:t>
      </w:r>
      <w:r>
        <w:t>the</w:t>
      </w:r>
      <w:r>
        <w:rPr>
          <w:spacing w:val="-11"/>
        </w:rPr>
        <w:t xml:space="preserve"> </w:t>
      </w:r>
      <w:r>
        <w:t>developed</w:t>
      </w:r>
      <w:r>
        <w:rPr>
          <w:spacing w:val="-11"/>
        </w:rPr>
        <w:t xml:space="preserve"> </w:t>
      </w:r>
      <w:r>
        <w:t>model,</w:t>
      </w:r>
      <w:r>
        <w:rPr>
          <w:spacing w:val="-11"/>
        </w:rPr>
        <w:t xml:space="preserve"> </w:t>
      </w:r>
      <w:r>
        <w:t>fueled</w:t>
      </w:r>
      <w:r>
        <w:rPr>
          <w:spacing w:val="-11"/>
        </w:rPr>
        <w:t xml:space="preserve"> </w:t>
      </w:r>
      <w:r>
        <w:t>by</w:t>
      </w:r>
      <w:r>
        <w:rPr>
          <w:spacing w:val="-11"/>
        </w:rPr>
        <w:t xml:space="preserve"> </w:t>
      </w:r>
      <w:r>
        <w:t>examples</w:t>
      </w:r>
      <w:r>
        <w:rPr>
          <w:spacing w:val="-11"/>
        </w:rPr>
        <w:t xml:space="preserve"> </w:t>
      </w:r>
      <w:r>
        <w:t>provided by</w:t>
      </w:r>
      <w:r>
        <w:rPr>
          <w:spacing w:val="-10"/>
        </w:rPr>
        <w:t xml:space="preserve"> </w:t>
      </w:r>
      <w:r>
        <w:t>a</w:t>
      </w:r>
      <w:r>
        <w:rPr>
          <w:spacing w:val="-9"/>
        </w:rPr>
        <w:t xml:space="preserve"> </w:t>
      </w:r>
      <w:r>
        <w:t>WGAN-div,</w:t>
      </w:r>
      <w:r>
        <w:rPr>
          <w:spacing w:val="-10"/>
        </w:rPr>
        <w:t xml:space="preserve"> </w:t>
      </w:r>
      <w:r>
        <w:t>demonstrated</w:t>
      </w:r>
      <w:r>
        <w:rPr>
          <w:spacing w:val="-9"/>
        </w:rPr>
        <w:t xml:space="preserve"> </w:t>
      </w:r>
      <w:r>
        <w:t>superior</w:t>
      </w:r>
      <w:r>
        <w:rPr>
          <w:spacing w:val="-9"/>
        </w:rPr>
        <w:t xml:space="preserve"> </w:t>
      </w:r>
      <w:r>
        <w:t>performance.</w:t>
      </w:r>
      <w:r>
        <w:rPr>
          <w:spacing w:val="-10"/>
        </w:rPr>
        <w:t xml:space="preserve"> </w:t>
      </w:r>
      <w:del w:id="681" w:author="Microsoft Office User" w:date="2024-02-07T08:35:00Z">
        <w:r w:rsidDel="00E05491">
          <w:delText>In</w:delText>
        </w:r>
        <w:r w:rsidDel="00E05491">
          <w:rPr>
            <w:spacing w:val="-9"/>
          </w:rPr>
          <w:delText xml:space="preserve"> </w:delText>
        </w:r>
      </w:del>
      <w:r>
        <w:t>Table</w:t>
      </w:r>
      <w:r>
        <w:rPr>
          <w:spacing w:val="-10"/>
        </w:rPr>
        <w:t xml:space="preserve"> </w:t>
      </w:r>
      <w:hyperlink w:anchor="_bookmark12" w:history="1">
        <w:r>
          <w:rPr>
            <w:color w:val="0000FF"/>
          </w:rPr>
          <w:t>3</w:t>
        </w:r>
      </w:hyperlink>
      <w:ins w:id="682" w:author="Microsoft Office User" w:date="2024-02-07T12:02:00Z">
        <w:r w:rsidR="00A50020">
          <w:rPr>
            <w:color w:val="0000FF"/>
          </w:rPr>
          <w:t xml:space="preserve"> </w:t>
        </w:r>
      </w:ins>
      <w:del w:id="683" w:author="Microsoft Office User" w:date="2024-02-07T12:01:00Z">
        <w:r w:rsidDel="00A50020">
          <w:delText>,</w:delText>
        </w:r>
        <w:r w:rsidDel="00A50020">
          <w:rPr>
            <w:spacing w:val="-10"/>
          </w:rPr>
          <w:delText xml:space="preserve"> </w:delText>
        </w:r>
      </w:del>
      <w:ins w:id="684" w:author="Microsoft Office User" w:date="2024-02-07T12:01:00Z">
        <w:r w:rsidR="00A50020">
          <w:rPr>
            <w:spacing w:val="-10"/>
          </w:rPr>
          <w:t xml:space="preserve">shows </w:t>
        </w:r>
      </w:ins>
      <w:r>
        <w:t>a</w:t>
      </w:r>
      <w:r>
        <w:rPr>
          <w:spacing w:val="-9"/>
        </w:rPr>
        <w:t xml:space="preserve"> </w:t>
      </w:r>
      <w:r>
        <w:t>comparison</w:t>
      </w:r>
      <w:r>
        <w:rPr>
          <w:spacing w:val="-10"/>
        </w:rPr>
        <w:t xml:space="preserve"> </w:t>
      </w:r>
      <w:r>
        <w:t>with the</w:t>
      </w:r>
      <w:r>
        <w:rPr>
          <w:spacing w:val="-13"/>
        </w:rPr>
        <w:t xml:space="preserve"> </w:t>
      </w:r>
      <w:r>
        <w:t>methodology</w:t>
      </w:r>
      <w:r>
        <w:rPr>
          <w:spacing w:val="-12"/>
        </w:rPr>
        <w:t xml:space="preserve"> </w:t>
      </w:r>
      <w:r>
        <w:t>proposed</w:t>
      </w:r>
      <w:r>
        <w:rPr>
          <w:spacing w:val="-13"/>
        </w:rPr>
        <w:t xml:space="preserve"> </w:t>
      </w:r>
      <w:r>
        <w:t>in</w:t>
      </w:r>
      <w:r>
        <w:rPr>
          <w:spacing w:val="-12"/>
        </w:rPr>
        <w:t xml:space="preserve"> </w:t>
      </w:r>
      <w:r>
        <w:t>[</w:t>
      </w:r>
      <w:hyperlink w:anchor="_bookmark27" w:history="1">
        <w:r>
          <w:rPr>
            <w:color w:val="0000FF"/>
          </w:rPr>
          <w:t>15</w:t>
        </w:r>
      </w:hyperlink>
      <w:r>
        <w:t>]</w:t>
      </w:r>
      <w:del w:id="685" w:author="Microsoft Office User" w:date="2024-02-07T11:49:00Z">
        <w:r w:rsidDel="006F39B8">
          <w:delText>.</w:delText>
        </w:r>
      </w:del>
      <w:del w:id="686" w:author="Microsoft Office User" w:date="2024-02-07T12:01:00Z">
        <w:r w:rsidDel="00A50020">
          <w:rPr>
            <w:spacing w:val="-13"/>
          </w:rPr>
          <w:delText xml:space="preserve"> </w:delText>
        </w:r>
        <w:r w:rsidDel="00A50020">
          <w:delText>is</w:delText>
        </w:r>
        <w:r w:rsidDel="00A50020">
          <w:rPr>
            <w:spacing w:val="-12"/>
          </w:rPr>
          <w:delText xml:space="preserve"> </w:delText>
        </w:r>
        <w:r w:rsidDel="00A50020">
          <w:delText>observed</w:delText>
        </w:r>
      </w:del>
      <w:r>
        <w:t>,</w:t>
      </w:r>
      <w:r>
        <w:rPr>
          <w:spacing w:val="-13"/>
        </w:rPr>
        <w:t xml:space="preserve"> </w:t>
      </w:r>
      <w:r>
        <w:t>focusing</w:t>
      </w:r>
      <w:r>
        <w:rPr>
          <w:spacing w:val="-12"/>
        </w:rPr>
        <w:t xml:space="preserve"> </w:t>
      </w:r>
      <w:r>
        <w:t>specifically</w:t>
      </w:r>
      <w:r>
        <w:rPr>
          <w:spacing w:val="-13"/>
        </w:rPr>
        <w:t xml:space="preserve"> </w:t>
      </w:r>
      <w:r>
        <w:t>on</w:t>
      </w:r>
      <w:r>
        <w:rPr>
          <w:spacing w:val="-12"/>
        </w:rPr>
        <w:t xml:space="preserve"> </w:t>
      </w:r>
      <w:r>
        <w:t>the</w:t>
      </w:r>
      <w:r>
        <w:rPr>
          <w:spacing w:val="-13"/>
        </w:rPr>
        <w:t xml:space="preserve"> </w:t>
      </w:r>
      <w:r>
        <w:t>F1</w:t>
      </w:r>
      <w:r>
        <w:rPr>
          <w:spacing w:val="-12"/>
        </w:rPr>
        <w:t xml:space="preserve"> </w:t>
      </w:r>
      <w:r>
        <w:t xml:space="preserve">metric, where the algorithm shows </w:t>
      </w:r>
      <w:ins w:id="687" w:author="Microsoft Office User" w:date="2024-02-07T08:36:00Z">
        <w:r w:rsidR="00E05491">
          <w:t>promising</w:t>
        </w:r>
      </w:ins>
      <w:del w:id="688" w:author="Microsoft Office User" w:date="2024-02-07T08:36:00Z">
        <w:r w:rsidDel="00E05491">
          <w:delText>good</w:delText>
        </w:r>
      </w:del>
      <w:r>
        <w:t xml:space="preserve"> results in </w:t>
      </w:r>
      <w:ins w:id="689" w:author="Microsoft Office User" w:date="2024-02-07T08:36:00Z">
        <w:r w:rsidR="00E05491">
          <w:t>most</w:t>
        </w:r>
      </w:ins>
      <w:del w:id="690" w:author="Microsoft Office User" w:date="2024-02-07T08:36:00Z">
        <w:r w:rsidDel="00E05491">
          <w:delText>the majority of</w:delText>
        </w:r>
      </w:del>
      <w:r>
        <w:t xml:space="preserve"> cell cycle states. </w:t>
      </w:r>
      <w:ins w:id="691" w:author="Microsoft Office User" w:date="2024-02-07T08:36:00Z">
        <w:r w:rsidR="00E05491">
          <w:t>We</w:t>
        </w:r>
      </w:ins>
      <w:del w:id="692" w:author="Microsoft Office User" w:date="2024-02-07T08:36:00Z">
        <w:r w:rsidDel="00E05491">
          <w:delText xml:space="preserve">With </w:delText>
        </w:r>
        <w:r w:rsidDel="00E05491">
          <w:rPr>
            <w:spacing w:val="-2"/>
          </w:rPr>
          <w:delText>this,</w:delText>
        </w:r>
        <w:r w:rsidDel="00E05491">
          <w:rPr>
            <w:spacing w:val="-4"/>
          </w:rPr>
          <w:delText xml:space="preserve"> </w:delText>
        </w:r>
        <w:r w:rsidDel="00E05491">
          <w:rPr>
            <w:spacing w:val="-2"/>
          </w:rPr>
          <w:delText>we</w:delText>
        </w:r>
      </w:del>
      <w:r>
        <w:rPr>
          <w:spacing w:val="-4"/>
        </w:rPr>
        <w:t xml:space="preserve"> </w:t>
      </w:r>
      <w:r>
        <w:rPr>
          <w:spacing w:val="-2"/>
        </w:rPr>
        <w:t>can</w:t>
      </w:r>
      <w:r>
        <w:rPr>
          <w:spacing w:val="-4"/>
        </w:rPr>
        <w:t xml:space="preserve"> </w:t>
      </w:r>
      <w:r>
        <w:rPr>
          <w:spacing w:val="-2"/>
        </w:rPr>
        <w:t>confirm</w:t>
      </w:r>
      <w:r>
        <w:rPr>
          <w:spacing w:val="-4"/>
        </w:rPr>
        <w:t xml:space="preserve"> </w:t>
      </w:r>
      <w:r>
        <w:rPr>
          <w:spacing w:val="-2"/>
        </w:rPr>
        <w:t>that</w:t>
      </w:r>
      <w:r>
        <w:rPr>
          <w:spacing w:val="-4"/>
        </w:rPr>
        <w:t xml:space="preserve"> </w:t>
      </w:r>
      <w:ins w:id="693" w:author="Microsoft Office User" w:date="2024-02-07T08:44:00Z">
        <w:r w:rsidR="00863023">
          <w:rPr>
            <w:spacing w:val="-2"/>
          </w:rPr>
          <w:t>incorporating additional data enhances the proposed model's efficiency</w:t>
        </w:r>
      </w:ins>
      <w:del w:id="694" w:author="Microsoft Office User" w:date="2024-02-07T08:44:00Z">
        <w:r w:rsidDel="00863023">
          <w:rPr>
            <w:spacing w:val="-2"/>
          </w:rPr>
          <w:delText>the</w:delText>
        </w:r>
        <w:r w:rsidDel="00863023">
          <w:rPr>
            <w:spacing w:val="-4"/>
          </w:rPr>
          <w:delText xml:space="preserve"> </w:delText>
        </w:r>
        <w:r w:rsidDel="00863023">
          <w:rPr>
            <w:spacing w:val="-2"/>
          </w:rPr>
          <w:delText>proposed</w:delText>
        </w:r>
        <w:r w:rsidDel="00863023">
          <w:rPr>
            <w:spacing w:val="-4"/>
          </w:rPr>
          <w:delText xml:space="preserve"> </w:delText>
        </w:r>
        <w:r w:rsidDel="00863023">
          <w:rPr>
            <w:spacing w:val="-2"/>
          </w:rPr>
          <w:delText>model</w:delText>
        </w:r>
        <w:r w:rsidDel="00863023">
          <w:rPr>
            <w:spacing w:val="-4"/>
          </w:rPr>
          <w:delText xml:space="preserve"> </w:delText>
        </w:r>
        <w:r w:rsidDel="00863023">
          <w:rPr>
            <w:spacing w:val="-2"/>
          </w:rPr>
          <w:delText>enhances</w:delText>
        </w:r>
        <w:r w:rsidDel="00863023">
          <w:rPr>
            <w:spacing w:val="-4"/>
          </w:rPr>
          <w:delText xml:space="preserve"> </w:delText>
        </w:r>
        <w:r w:rsidDel="00863023">
          <w:rPr>
            <w:spacing w:val="-2"/>
          </w:rPr>
          <w:delText>its</w:delText>
        </w:r>
        <w:r w:rsidDel="00863023">
          <w:rPr>
            <w:spacing w:val="-4"/>
          </w:rPr>
          <w:delText xml:space="preserve"> </w:delText>
        </w:r>
        <w:r w:rsidDel="00863023">
          <w:rPr>
            <w:spacing w:val="-2"/>
          </w:rPr>
          <w:delText>efficiency</w:delText>
        </w:r>
        <w:r w:rsidDel="00863023">
          <w:rPr>
            <w:spacing w:val="-4"/>
          </w:rPr>
          <w:delText xml:space="preserve"> </w:delText>
        </w:r>
        <w:r w:rsidDel="00863023">
          <w:rPr>
            <w:spacing w:val="-2"/>
          </w:rPr>
          <w:delText>by</w:delText>
        </w:r>
        <w:r w:rsidDel="00863023">
          <w:rPr>
            <w:spacing w:val="-4"/>
          </w:rPr>
          <w:delText xml:space="preserve"> </w:delText>
        </w:r>
        <w:r w:rsidDel="00863023">
          <w:rPr>
            <w:spacing w:val="-2"/>
          </w:rPr>
          <w:delText xml:space="preserve">incorporating </w:delText>
        </w:r>
        <w:r w:rsidDel="00863023">
          <w:delText>additional data</w:delText>
        </w:r>
      </w:del>
      <w:r>
        <w:t>.</w:t>
      </w:r>
    </w:p>
    <w:p w14:paraId="33AD444C" w14:textId="77777777" w:rsidR="005143EB" w:rsidRDefault="00000000">
      <w:pPr>
        <w:pStyle w:val="Textoindependiente"/>
        <w:spacing w:line="213" w:lineRule="auto"/>
        <w:ind w:left="321" w:right="1829" w:firstLine="300"/>
        <w:jc w:val="both"/>
      </w:pPr>
      <w:r>
        <w:t>The</w:t>
      </w:r>
      <w:r>
        <w:rPr>
          <w:spacing w:val="-4"/>
        </w:rPr>
        <w:t xml:space="preserve"> </w:t>
      </w:r>
      <w:r>
        <w:t>results</w:t>
      </w:r>
      <w:r>
        <w:rPr>
          <w:spacing w:val="-4"/>
        </w:rPr>
        <w:t xml:space="preserve"> </w:t>
      </w:r>
      <w:r>
        <w:t>show</w:t>
      </w:r>
      <w:r>
        <w:rPr>
          <w:spacing w:val="-4"/>
        </w:rPr>
        <w:t xml:space="preserve"> </w:t>
      </w:r>
      <w:r>
        <w:t>significant</w:t>
      </w:r>
      <w:r>
        <w:rPr>
          <w:spacing w:val="-4"/>
        </w:rPr>
        <w:t xml:space="preserve"> </w:t>
      </w:r>
      <w:r>
        <w:t>improvements</w:t>
      </w:r>
      <w:r>
        <w:rPr>
          <w:spacing w:val="-4"/>
        </w:rPr>
        <w:t xml:space="preserve"> </w:t>
      </w:r>
      <w:r>
        <w:t>in</w:t>
      </w:r>
      <w:r>
        <w:rPr>
          <w:spacing w:val="-4"/>
        </w:rPr>
        <w:t xml:space="preserve"> </w:t>
      </w:r>
      <w:r>
        <w:t>each</w:t>
      </w:r>
      <w:r>
        <w:rPr>
          <w:spacing w:val="-4"/>
        </w:rPr>
        <w:t xml:space="preserve"> </w:t>
      </w:r>
      <w:r>
        <w:t>of</w:t>
      </w:r>
      <w:r>
        <w:rPr>
          <w:spacing w:val="-4"/>
        </w:rPr>
        <w:t xml:space="preserve"> </w:t>
      </w:r>
      <w:r>
        <w:t>the</w:t>
      </w:r>
      <w:r>
        <w:rPr>
          <w:spacing w:val="-4"/>
        </w:rPr>
        <w:t xml:space="preserve"> </w:t>
      </w:r>
      <w:r>
        <w:t>classes.</w:t>
      </w:r>
      <w:r>
        <w:rPr>
          <w:spacing w:val="-4"/>
        </w:rPr>
        <w:t xml:space="preserve"> </w:t>
      </w:r>
      <w:r>
        <w:t>As</w:t>
      </w:r>
      <w:r>
        <w:rPr>
          <w:spacing w:val="-4"/>
        </w:rPr>
        <w:t xml:space="preserve"> </w:t>
      </w:r>
      <w:r>
        <w:t xml:space="preserve">anticipated, the G1, S, and G2 phases exhibit notable similarities. However, the most significant </w:t>
      </w:r>
      <w:r>
        <w:rPr>
          <w:spacing w:val="-2"/>
        </w:rPr>
        <w:t>differences</w:t>
      </w:r>
      <w:r>
        <w:rPr>
          <w:spacing w:val="14"/>
        </w:rPr>
        <w:t xml:space="preserve"> </w:t>
      </w:r>
      <w:r>
        <w:rPr>
          <w:spacing w:val="-2"/>
        </w:rPr>
        <w:t>are</w:t>
      </w:r>
      <w:r>
        <w:rPr>
          <w:spacing w:val="14"/>
        </w:rPr>
        <w:t xml:space="preserve"> </w:t>
      </w:r>
      <w:r>
        <w:rPr>
          <w:spacing w:val="-2"/>
        </w:rPr>
        <w:t>observed</w:t>
      </w:r>
      <w:r>
        <w:rPr>
          <w:spacing w:val="14"/>
        </w:rPr>
        <w:t xml:space="preserve"> </w:t>
      </w:r>
      <w:r>
        <w:rPr>
          <w:spacing w:val="-2"/>
        </w:rPr>
        <w:t>in</w:t>
      </w:r>
      <w:r>
        <w:rPr>
          <w:spacing w:val="14"/>
        </w:rPr>
        <w:t xml:space="preserve"> </w:t>
      </w:r>
      <w:r>
        <w:rPr>
          <w:spacing w:val="-2"/>
        </w:rPr>
        <w:t>the</w:t>
      </w:r>
      <w:r>
        <w:rPr>
          <w:spacing w:val="14"/>
        </w:rPr>
        <w:t xml:space="preserve"> </w:t>
      </w:r>
      <w:r>
        <w:rPr>
          <w:spacing w:val="-2"/>
        </w:rPr>
        <w:t>classification</w:t>
      </w:r>
      <w:r>
        <w:rPr>
          <w:spacing w:val="14"/>
        </w:rPr>
        <w:t xml:space="preserve"> </w:t>
      </w:r>
      <w:r>
        <w:rPr>
          <w:spacing w:val="-2"/>
        </w:rPr>
        <w:t>of</w:t>
      </w:r>
      <w:r>
        <w:rPr>
          <w:spacing w:val="14"/>
        </w:rPr>
        <w:t xml:space="preserve"> </w:t>
      </w:r>
      <w:r>
        <w:rPr>
          <w:spacing w:val="-2"/>
        </w:rPr>
        <w:t>phases</w:t>
      </w:r>
      <w:r>
        <w:rPr>
          <w:spacing w:val="14"/>
        </w:rPr>
        <w:t xml:space="preserve"> </w:t>
      </w:r>
      <w:r>
        <w:rPr>
          <w:spacing w:val="-2"/>
        </w:rPr>
        <w:t>associated</w:t>
      </w:r>
      <w:r>
        <w:rPr>
          <w:spacing w:val="14"/>
        </w:rPr>
        <w:t xml:space="preserve"> </w:t>
      </w:r>
      <w:r>
        <w:rPr>
          <w:spacing w:val="-2"/>
        </w:rPr>
        <w:t>with</w:t>
      </w:r>
      <w:r>
        <w:rPr>
          <w:spacing w:val="14"/>
        </w:rPr>
        <w:t xml:space="preserve"> </w:t>
      </w:r>
      <w:r>
        <w:rPr>
          <w:spacing w:val="-2"/>
        </w:rPr>
        <w:t>mitosis,</w:t>
      </w:r>
      <w:r>
        <w:rPr>
          <w:spacing w:val="14"/>
        </w:rPr>
        <w:t xml:space="preserve"> </w:t>
      </w:r>
      <w:r>
        <w:rPr>
          <w:spacing w:val="-4"/>
        </w:rPr>
        <w:t>with</w:t>
      </w:r>
    </w:p>
    <w:p w14:paraId="1921F13A" w14:textId="77777777" w:rsidR="005143EB" w:rsidRDefault="005143EB">
      <w:pPr>
        <w:pStyle w:val="Textoindependiente"/>
        <w:spacing w:before="126"/>
      </w:pPr>
    </w:p>
    <w:p w14:paraId="462FFAD6" w14:textId="77777777" w:rsidR="005143EB" w:rsidRDefault="00000000">
      <w:pPr>
        <w:pStyle w:val="Textoindependiente"/>
        <w:ind w:left="545" w:right="2053"/>
        <w:jc w:val="center"/>
      </w:pPr>
      <w:r>
        <w:rPr>
          <w:spacing w:val="-5"/>
        </w:rPr>
        <w:t>11</w:t>
      </w:r>
    </w:p>
    <w:p w14:paraId="39B6C97F" w14:textId="77777777" w:rsidR="005143EB" w:rsidRDefault="005143EB">
      <w:pPr>
        <w:jc w:val="center"/>
        <w:sectPr w:rsidR="005143EB" w:rsidSect="00B23B9E">
          <w:type w:val="continuous"/>
          <w:pgSz w:w="11910" w:h="16840"/>
          <w:pgMar w:top="1920" w:right="660" w:bottom="280" w:left="1680" w:header="720" w:footer="720" w:gutter="0"/>
          <w:cols w:space="720"/>
        </w:sectPr>
      </w:pPr>
    </w:p>
    <w:p w14:paraId="345CDA3D" w14:textId="77777777" w:rsidR="005143EB" w:rsidRDefault="005143EB">
      <w:pPr>
        <w:pStyle w:val="Textoindependiente"/>
        <w:spacing w:before="82"/>
        <w:rPr>
          <w:sz w:val="7"/>
        </w:rPr>
      </w:pPr>
    </w:p>
    <w:p w14:paraId="692D2C7A" w14:textId="77777777" w:rsidR="005143EB" w:rsidRDefault="00000000">
      <w:pPr>
        <w:tabs>
          <w:tab w:val="left" w:pos="2309"/>
          <w:tab w:val="left" w:pos="2584"/>
          <w:tab w:val="left" w:pos="2859"/>
          <w:tab w:val="left" w:pos="3135"/>
        </w:tabs>
        <w:ind w:left="1217"/>
        <w:rPr>
          <w:rFonts w:ascii="Lucida Sans"/>
          <w:sz w:val="8"/>
        </w:rPr>
      </w:pPr>
      <w:r>
        <w:rPr>
          <w:noProof/>
        </w:rPr>
        <mc:AlternateContent>
          <mc:Choice Requires="wpg">
            <w:drawing>
              <wp:anchor distT="0" distB="0" distL="0" distR="0" simplePos="0" relativeHeight="251658283" behindDoc="1" locked="0" layoutInCell="1" allowOverlap="1" wp14:anchorId="68409F30" wp14:editId="1227DA91">
                <wp:simplePos x="0" y="0"/>
                <wp:positionH relativeFrom="page">
                  <wp:posOffset>1920896</wp:posOffset>
                </wp:positionH>
                <wp:positionV relativeFrom="paragraph">
                  <wp:posOffset>-50901</wp:posOffset>
                </wp:positionV>
                <wp:extent cx="1240790" cy="1292225"/>
                <wp:effectExtent l="0" t="0" r="0" b="0"/>
                <wp:wrapNone/>
                <wp:docPr id="454" name="Group 4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40790" cy="1292225"/>
                          <a:chOff x="0" y="0"/>
                          <a:chExt cx="1240790" cy="1292225"/>
                        </a:xfrm>
                      </wpg:grpSpPr>
                      <pic:pic xmlns:pic="http://schemas.openxmlformats.org/drawingml/2006/picture">
                        <pic:nvPicPr>
                          <pic:cNvPr id="455" name="Image 455"/>
                          <pic:cNvPicPr/>
                        </pic:nvPicPr>
                        <pic:blipFill>
                          <a:blip r:embed="rId76" cstate="print"/>
                          <a:stretch>
                            <a:fillRect/>
                          </a:stretch>
                        </pic:blipFill>
                        <pic:spPr>
                          <a:xfrm>
                            <a:off x="15694" y="1506"/>
                            <a:ext cx="1223050" cy="1223050"/>
                          </a:xfrm>
                          <a:prstGeom prst="rect">
                            <a:avLst/>
                          </a:prstGeom>
                        </pic:spPr>
                      </pic:pic>
                      <wps:wsp>
                        <wps:cNvPr id="456" name="Graphic 456"/>
                        <wps:cNvSpPr/>
                        <wps:spPr>
                          <a:xfrm>
                            <a:off x="103413"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457" name="Graphic 457"/>
                        <wps:cNvSpPr/>
                        <wps:spPr>
                          <a:xfrm>
                            <a:off x="103413"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458" name="Graphic 458"/>
                        <wps:cNvSpPr/>
                        <wps:spPr>
                          <a:xfrm>
                            <a:off x="278076"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459" name="Graphic 459"/>
                        <wps:cNvSpPr/>
                        <wps:spPr>
                          <a:xfrm>
                            <a:off x="278076"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460" name="Graphic 460"/>
                        <wps:cNvSpPr/>
                        <wps:spPr>
                          <a:xfrm>
                            <a:off x="452739"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461" name="Graphic 461"/>
                        <wps:cNvSpPr/>
                        <wps:spPr>
                          <a:xfrm>
                            <a:off x="452739"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462" name="Graphic 462"/>
                        <wps:cNvSpPr/>
                        <wps:spPr>
                          <a:xfrm>
                            <a:off x="627403"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463" name="Graphic 463"/>
                        <wps:cNvSpPr/>
                        <wps:spPr>
                          <a:xfrm>
                            <a:off x="627403"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464" name="Graphic 464"/>
                        <wps:cNvSpPr/>
                        <wps:spPr>
                          <a:xfrm>
                            <a:off x="802067"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465" name="Graphic 465"/>
                        <wps:cNvSpPr/>
                        <wps:spPr>
                          <a:xfrm>
                            <a:off x="802067"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466" name="Graphic 466"/>
                        <wps:cNvSpPr/>
                        <wps:spPr>
                          <a:xfrm>
                            <a:off x="814430" y="1259104"/>
                            <a:ext cx="40640" cy="33020"/>
                          </a:xfrm>
                          <a:custGeom>
                            <a:avLst/>
                            <a:gdLst/>
                            <a:ahLst/>
                            <a:cxnLst/>
                            <a:rect l="l" t="t" r="r" b="b"/>
                            <a:pathLst>
                              <a:path w="40640" h="33020">
                                <a:moveTo>
                                  <a:pt x="15684" y="7137"/>
                                </a:moveTo>
                                <a:lnTo>
                                  <a:pt x="7175" y="7137"/>
                                </a:lnTo>
                                <a:lnTo>
                                  <a:pt x="7175" y="0"/>
                                </a:lnTo>
                                <a:lnTo>
                                  <a:pt x="3035" y="0"/>
                                </a:lnTo>
                                <a:lnTo>
                                  <a:pt x="3035" y="7137"/>
                                </a:lnTo>
                                <a:lnTo>
                                  <a:pt x="0" y="7137"/>
                                </a:lnTo>
                                <a:lnTo>
                                  <a:pt x="0" y="10350"/>
                                </a:lnTo>
                                <a:lnTo>
                                  <a:pt x="3035" y="10350"/>
                                </a:lnTo>
                                <a:lnTo>
                                  <a:pt x="3035" y="27127"/>
                                </a:lnTo>
                                <a:lnTo>
                                  <a:pt x="3632" y="29298"/>
                                </a:lnTo>
                                <a:lnTo>
                                  <a:pt x="6057" y="31686"/>
                                </a:lnTo>
                                <a:lnTo>
                                  <a:pt x="8255" y="32258"/>
                                </a:lnTo>
                                <a:lnTo>
                                  <a:pt x="15684" y="32258"/>
                                </a:lnTo>
                                <a:lnTo>
                                  <a:pt x="15684" y="28816"/>
                                </a:lnTo>
                                <a:lnTo>
                                  <a:pt x="9715" y="28816"/>
                                </a:lnTo>
                                <a:lnTo>
                                  <a:pt x="8572" y="28524"/>
                                </a:lnTo>
                                <a:lnTo>
                                  <a:pt x="7454" y="27355"/>
                                </a:lnTo>
                                <a:lnTo>
                                  <a:pt x="7175" y="26022"/>
                                </a:lnTo>
                                <a:lnTo>
                                  <a:pt x="7175" y="10350"/>
                                </a:lnTo>
                                <a:lnTo>
                                  <a:pt x="15684" y="10350"/>
                                </a:lnTo>
                                <a:lnTo>
                                  <a:pt x="15684" y="7137"/>
                                </a:lnTo>
                                <a:close/>
                              </a:path>
                              <a:path w="40640" h="33020">
                                <a:moveTo>
                                  <a:pt x="40398" y="14097"/>
                                </a:moveTo>
                                <a:lnTo>
                                  <a:pt x="39497" y="11239"/>
                                </a:lnTo>
                                <a:lnTo>
                                  <a:pt x="38341" y="10033"/>
                                </a:lnTo>
                                <a:lnTo>
                                  <a:pt x="35902" y="7480"/>
                                </a:lnTo>
                                <a:lnTo>
                                  <a:pt x="33197" y="6527"/>
                                </a:lnTo>
                                <a:lnTo>
                                  <a:pt x="28219" y="6527"/>
                                </a:lnTo>
                                <a:lnTo>
                                  <a:pt x="26822" y="6692"/>
                                </a:lnTo>
                                <a:lnTo>
                                  <a:pt x="23990" y="7277"/>
                                </a:lnTo>
                                <a:lnTo>
                                  <a:pt x="22517" y="7696"/>
                                </a:lnTo>
                                <a:lnTo>
                                  <a:pt x="21005" y="8280"/>
                                </a:lnTo>
                                <a:lnTo>
                                  <a:pt x="21005" y="12090"/>
                                </a:lnTo>
                                <a:lnTo>
                                  <a:pt x="22263" y="11404"/>
                                </a:lnTo>
                                <a:lnTo>
                                  <a:pt x="23571" y="10883"/>
                                </a:lnTo>
                                <a:lnTo>
                                  <a:pt x="26301" y="10210"/>
                                </a:lnTo>
                                <a:lnTo>
                                  <a:pt x="27698" y="10033"/>
                                </a:lnTo>
                                <a:lnTo>
                                  <a:pt x="31394" y="10033"/>
                                </a:lnTo>
                                <a:lnTo>
                                  <a:pt x="33147" y="10541"/>
                                </a:lnTo>
                                <a:lnTo>
                                  <a:pt x="34378" y="11595"/>
                                </a:lnTo>
                                <a:lnTo>
                                  <a:pt x="35636" y="12636"/>
                                </a:lnTo>
                                <a:lnTo>
                                  <a:pt x="36271" y="14097"/>
                                </a:lnTo>
                                <a:lnTo>
                                  <a:pt x="36271" y="16408"/>
                                </a:lnTo>
                                <a:lnTo>
                                  <a:pt x="36271" y="19634"/>
                                </a:lnTo>
                                <a:lnTo>
                                  <a:pt x="36271" y="23241"/>
                                </a:lnTo>
                                <a:lnTo>
                                  <a:pt x="35572" y="25400"/>
                                </a:lnTo>
                                <a:lnTo>
                                  <a:pt x="32816" y="28651"/>
                                </a:lnTo>
                                <a:lnTo>
                                  <a:pt x="30975" y="29464"/>
                                </a:lnTo>
                                <a:lnTo>
                                  <a:pt x="27025" y="29464"/>
                                </a:lnTo>
                                <a:lnTo>
                                  <a:pt x="25704" y="29032"/>
                                </a:lnTo>
                                <a:lnTo>
                                  <a:pt x="23774" y="27305"/>
                                </a:lnTo>
                                <a:lnTo>
                                  <a:pt x="23291" y="26136"/>
                                </a:lnTo>
                                <a:lnTo>
                                  <a:pt x="23291" y="22834"/>
                                </a:lnTo>
                                <a:lnTo>
                                  <a:pt x="23952" y="21539"/>
                                </a:lnTo>
                                <a:lnTo>
                                  <a:pt x="26504" y="20015"/>
                                </a:lnTo>
                                <a:lnTo>
                                  <a:pt x="28816" y="19634"/>
                                </a:lnTo>
                                <a:lnTo>
                                  <a:pt x="36271" y="19634"/>
                                </a:lnTo>
                                <a:lnTo>
                                  <a:pt x="36271" y="16408"/>
                                </a:lnTo>
                                <a:lnTo>
                                  <a:pt x="26733" y="16408"/>
                                </a:lnTo>
                                <a:lnTo>
                                  <a:pt x="23901" y="17119"/>
                                </a:lnTo>
                                <a:lnTo>
                                  <a:pt x="20104" y="20015"/>
                                </a:lnTo>
                                <a:lnTo>
                                  <a:pt x="19177" y="22123"/>
                                </a:lnTo>
                                <a:lnTo>
                                  <a:pt x="19177" y="27368"/>
                                </a:lnTo>
                                <a:lnTo>
                                  <a:pt x="19939" y="29298"/>
                                </a:lnTo>
                                <a:lnTo>
                                  <a:pt x="21437" y="30759"/>
                                </a:lnTo>
                                <a:lnTo>
                                  <a:pt x="22961" y="32194"/>
                                </a:lnTo>
                                <a:lnTo>
                                  <a:pt x="25006" y="32918"/>
                                </a:lnTo>
                                <a:lnTo>
                                  <a:pt x="29629" y="32918"/>
                                </a:lnTo>
                                <a:lnTo>
                                  <a:pt x="31330" y="32550"/>
                                </a:lnTo>
                                <a:lnTo>
                                  <a:pt x="34163" y="31089"/>
                                </a:lnTo>
                                <a:lnTo>
                                  <a:pt x="35318" y="29972"/>
                                </a:lnTo>
                                <a:lnTo>
                                  <a:pt x="35636" y="29464"/>
                                </a:lnTo>
                                <a:lnTo>
                                  <a:pt x="36271" y="28448"/>
                                </a:lnTo>
                                <a:lnTo>
                                  <a:pt x="36271" y="32258"/>
                                </a:lnTo>
                                <a:lnTo>
                                  <a:pt x="40398" y="32258"/>
                                </a:lnTo>
                                <a:lnTo>
                                  <a:pt x="40398" y="28448"/>
                                </a:lnTo>
                                <a:lnTo>
                                  <a:pt x="40398" y="19634"/>
                                </a:lnTo>
                                <a:lnTo>
                                  <a:pt x="40398" y="14097"/>
                                </a:lnTo>
                                <a:close/>
                              </a:path>
                            </a:pathLst>
                          </a:custGeom>
                          <a:solidFill>
                            <a:srgbClr val="231F20"/>
                          </a:solidFill>
                        </wps:spPr>
                        <wps:bodyPr wrap="square" lIns="0" tIns="0" rIns="0" bIns="0" rtlCol="0">
                          <a:prstTxWarp prst="textNoShape">
                            <a:avLst/>
                          </a:prstTxWarp>
                          <a:noAutofit/>
                        </wps:bodyPr>
                      </wps:wsp>
                      <wps:wsp>
                        <wps:cNvPr id="467" name="Graphic 467"/>
                        <wps:cNvSpPr/>
                        <wps:spPr>
                          <a:xfrm>
                            <a:off x="976731"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468" name="Graphic 468"/>
                        <wps:cNvSpPr/>
                        <wps:spPr>
                          <a:xfrm>
                            <a:off x="1151394"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469" name="Graphic 469"/>
                        <wps:cNvSpPr/>
                        <wps:spPr>
                          <a:xfrm>
                            <a:off x="1151394"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470" name="Graphic 470"/>
                        <wps:cNvSpPr/>
                        <wps:spPr>
                          <a:xfrm>
                            <a:off x="0" y="89169"/>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71" name="Graphic 471"/>
                        <wps:cNvSpPr/>
                        <wps:spPr>
                          <a:xfrm>
                            <a:off x="0" y="89169"/>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472" name="Graphic 472"/>
                        <wps:cNvSpPr/>
                        <wps:spPr>
                          <a:xfrm>
                            <a:off x="0" y="263833"/>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73" name="Graphic 473"/>
                        <wps:cNvSpPr/>
                        <wps:spPr>
                          <a:xfrm>
                            <a:off x="0" y="263833"/>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474" name="Graphic 474"/>
                        <wps:cNvSpPr/>
                        <wps:spPr>
                          <a:xfrm>
                            <a:off x="0" y="438497"/>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75" name="Graphic 475"/>
                        <wps:cNvSpPr/>
                        <wps:spPr>
                          <a:xfrm>
                            <a:off x="0" y="438497"/>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476" name="Graphic 476"/>
                        <wps:cNvSpPr/>
                        <wps:spPr>
                          <a:xfrm>
                            <a:off x="0" y="613160"/>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77" name="Graphic 477"/>
                        <wps:cNvSpPr/>
                        <wps:spPr>
                          <a:xfrm>
                            <a:off x="0" y="613160"/>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478" name="Graphic 478"/>
                        <wps:cNvSpPr/>
                        <wps:spPr>
                          <a:xfrm>
                            <a:off x="0" y="787824"/>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79" name="Graphic 479"/>
                        <wps:cNvSpPr/>
                        <wps:spPr>
                          <a:xfrm>
                            <a:off x="0" y="787824"/>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480" name="Graphic 480"/>
                        <wps:cNvSpPr/>
                        <wps:spPr>
                          <a:xfrm>
                            <a:off x="0" y="962489"/>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81" name="Graphic 481"/>
                        <wps:cNvSpPr/>
                        <wps:spPr>
                          <a:xfrm>
                            <a:off x="0" y="962489"/>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482" name="Graphic 482"/>
                        <wps:cNvSpPr/>
                        <wps:spPr>
                          <a:xfrm>
                            <a:off x="0" y="1137150"/>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83" name="Graphic 483"/>
                        <wps:cNvSpPr/>
                        <wps:spPr>
                          <a:xfrm>
                            <a:off x="0" y="1137150"/>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484" name="Graphic 484"/>
                        <wps:cNvSpPr/>
                        <wps:spPr>
                          <a:xfrm>
                            <a:off x="16080" y="1837"/>
                            <a:ext cx="1223010" cy="1223010"/>
                          </a:xfrm>
                          <a:custGeom>
                            <a:avLst/>
                            <a:gdLst/>
                            <a:ahLst/>
                            <a:cxnLst/>
                            <a:rect l="l" t="t" r="r" b="b"/>
                            <a:pathLst>
                              <a:path w="1223010" h="1223010">
                                <a:moveTo>
                                  <a:pt x="0" y="1222645"/>
                                </a:moveTo>
                                <a:lnTo>
                                  <a:pt x="0" y="0"/>
                                </a:lnTo>
                              </a:path>
                              <a:path w="1223010" h="1223010">
                                <a:moveTo>
                                  <a:pt x="1222645" y="1222645"/>
                                </a:moveTo>
                                <a:lnTo>
                                  <a:pt x="1222645" y="0"/>
                                </a:lnTo>
                              </a:path>
                              <a:path w="1223010" h="1223010">
                                <a:moveTo>
                                  <a:pt x="0" y="1222645"/>
                                </a:moveTo>
                                <a:lnTo>
                                  <a:pt x="1222645" y="1222645"/>
                                </a:lnTo>
                              </a:path>
                              <a:path w="1223010" h="1223010">
                                <a:moveTo>
                                  <a:pt x="0" y="0"/>
                                </a:moveTo>
                                <a:lnTo>
                                  <a:pt x="1222645" y="0"/>
                                </a:lnTo>
                              </a:path>
                            </a:pathLst>
                          </a:custGeom>
                          <a:ln w="367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5BFF098F" id="Group 454" o:spid="_x0000_s1026" style="position:absolute;margin-left:151.25pt;margin-top:-4pt;width:97.7pt;height:101.75pt;z-index:-251658197;mso-wrap-distance-left:0;mso-wrap-distance-right:0;mso-position-horizontal-relative:page" coordsize="12407,129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">
                <v:shape id="Image 455" o:spid="_x0000_s1027" type="#_x0000_t75" style="position:absolute;left:156;top:15;width:12231;height:12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">
                  <v:imagedata r:id="rId77" o:title=""/>
                </v:shape>
                <v:shape id="Graphic 456" o:spid="_x0000_s1028" style="position:absolute;left:1034;top:12244;width:12;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" path="m,l,16080e" fillcolor="#231f20" stroked="f">
                  <v:path arrowok="t"/>
                </v:shape>
                <v:shape id="Graphic 457" o:spid="_x0000_s1029" style="position:absolute;left:1034;top:12244;width:12;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" path="m,l,16080e" filled="f" strokecolor="#231f20" strokeweight=".1021mm">
                  <v:path arrowok="t"/>
                </v:shape>
                <v:shape id="Graphic 458" o:spid="_x0000_s1030" style="position:absolute;left:2780;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" path="m,l,16080e" fillcolor="#231f20" stroked="f">
                  <v:path arrowok="t"/>
                </v:shape>
                <v:shape id="Graphic 459" o:spid="_x0000_s1031" style="position:absolute;left:2780;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" path="m,l,16080e" filled="f" strokecolor="#231f20" strokeweight=".1021mm">
                  <v:path arrowok="t"/>
                </v:shape>
                <v:shape id="Graphic 460" o:spid="_x0000_s1032" style="position:absolute;left:4527;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" path="m,l,16080e" fillcolor="#231f20" stroked="f">
                  <v:path arrowok="t"/>
                </v:shape>
                <v:shape id="Graphic 461" o:spid="_x0000_s1033" style="position:absolute;left:4527;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" path="m,l,16080e" filled="f" strokecolor="#231f20" strokeweight=".1021mm">
                  <v:path arrowok="t"/>
                </v:shape>
                <v:shape id="Graphic 462" o:spid="_x0000_s1034" style="position:absolute;left:6274;top:12244;width:12;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" path="m,l,16080e" fillcolor="#231f20" stroked="f">
                  <v:path arrowok="t"/>
                </v:shape>
                <v:shape id="Graphic 463" o:spid="_x0000_s1035" style="position:absolute;left:6274;top:12244;width:12;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" path="m,l,16080e" filled="f" strokecolor="#231f20" strokeweight=".1021mm">
                  <v:path arrowok="t"/>
                </v:shape>
                <v:shape id="Graphic 464" o:spid="_x0000_s1036" style="position:absolute;left:8020;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" path="m,l,16080e" fillcolor="#231f20" stroked="f">
                  <v:path arrowok="t"/>
                </v:shape>
                <v:shape id="Graphic 465" o:spid="_x0000_s1037" style="position:absolute;left:8020;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" path="m,l,16080e" filled="f" strokecolor="#231f20" strokeweight=".1021mm">
                  <v:path arrowok="t"/>
                </v:shape>
                <v:shape id="Graphic 466" o:spid="_x0000_s1038" style="position:absolute;left:8144;top:12591;width:406;height:330;visibility:visible;mso-wrap-style:square;v-text-anchor:top" coordsize="40640,33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" path="m15684,7137r-8509,l7175,,3035,r,7137l,7137r,3213l3035,10350r,16777l3632,29298r2425,2388l8255,32258r7429,l15684,28816r-5969,l8572,28524,7454,27355,7175,26022r,-15672l15684,10350r,-3213xem40398,14097r-901,-2858l38341,10033,35902,7480,33197,6527r-4978,l26822,6692r-2832,585l22517,7696r-1512,584l21005,12090r1258,-686l23571,10883r2730,-673l27698,10033r3696,l33147,10541r1231,1054l35636,12636r635,1461l36271,16408r,3226l36271,23241r-699,2159l32816,28651r-1841,813l27025,29464r-1321,-432l23774,27305r-483,-1169l23291,22834r661,-1295l26504,20015r2312,-381l36271,19634r,-3226l26733,16408r-2832,711l20104,20015r-927,2108l19177,27368r762,1930l21437,30759r1524,1435l25006,32918r4623,l31330,32550r2833,-1461l35318,29972r318,-508l36271,28448r,3810l40398,32258r,-3810l40398,19634r,-5537xe" fillcolor="#231f20" stroked="f">
                  <v:path arrowok="t"/>
                </v:shape>
                <v:shape id="Graphic 467" o:spid="_x0000_s1039" style="position:absolute;left:9767;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" path="m,l,16080e" filled="f" strokecolor="#231f20" strokeweight=".1021mm">
                  <v:path arrowok="t"/>
                </v:shape>
                <v:shape id="Graphic 468" o:spid="_x0000_s1040" style="position:absolute;left:11513;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" path="m,l,16080e" fillcolor="#231f20" stroked="f">
                  <v:path arrowok="t"/>
                </v:shape>
                <v:shape id="Graphic 469" o:spid="_x0000_s1041" style="position:absolute;left:11513;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" path="m,l,16080e" filled="f" strokecolor="#231f20" strokeweight=".1021mm">
                  <v:path arrowok="t"/>
                </v:shape>
                <v:shape id="Graphic 470" o:spid="_x0000_s1042" style="position:absolute;top:89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" path="m16080,l,e" fillcolor="#231f20" stroked="f">
                  <v:path arrowok="t"/>
                </v:shape>
                <v:shape id="Graphic 471" o:spid="_x0000_s1043" style="position:absolute;top:89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" path="m16080,l,e" filled="f" strokecolor="#231f20" strokeweight=".1021mm">
                  <v:path arrowok="t"/>
                </v:shape>
                <v:shape id="Graphic 472" o:spid="_x0000_s1044" style="position:absolute;top:2638;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" path="m16080,l,e" fillcolor="#231f20" stroked="f">
                  <v:path arrowok="t"/>
                </v:shape>
                <v:shape id="Graphic 473" o:spid="_x0000_s1045" style="position:absolute;top:2638;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" path="m16080,l,e" filled="f" strokecolor="#231f20" strokeweight=".1021mm">
                  <v:path arrowok="t"/>
                </v:shape>
                <v:shape id="Graphic 474" o:spid="_x0000_s1046" style="position:absolute;top:438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" path="m16080,l,e" fillcolor="#231f20" stroked="f">
                  <v:path arrowok="t"/>
                </v:shape>
                <v:shape id="Graphic 475" o:spid="_x0000_s1047" style="position:absolute;top:438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" path="m16080,l,e" filled="f" strokecolor="#231f20" strokeweight=".1021mm">
                  <v:path arrowok="t"/>
                </v:shape>
                <v:shape id="Graphic 476" o:spid="_x0000_s1048" style="position:absolute;top:613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" path="m16080,l,e" fillcolor="#231f20" stroked="f">
                  <v:path arrowok="t"/>
                </v:shape>
                <v:shape id="Graphic 477" o:spid="_x0000_s1049" style="position:absolute;top:613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" path="m16080,l,e" filled="f" strokecolor="#231f20" strokeweight=".1021mm">
                  <v:path arrowok="t"/>
                </v:shape>
                <v:shape id="Graphic 478" o:spid="_x0000_s1050" style="position:absolute;top:7878;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" path="m16080,l,e" fillcolor="#231f20" stroked="f">
                  <v:path arrowok="t"/>
                </v:shape>
                <v:shape id="Graphic 479" o:spid="_x0000_s1051" style="position:absolute;top:7878;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" path="m16080,l,e" filled="f" strokecolor="#231f20" strokeweight=".1021mm">
                  <v:path arrowok="t"/>
                </v:shape>
                <v:shape id="Graphic 480" o:spid="_x0000_s1052" style="position:absolute;top:962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" path="m16080,l,e" fillcolor="#231f20" stroked="f">
                  <v:path arrowok="t"/>
                </v:shape>
                <v:shape id="Graphic 481" o:spid="_x0000_s1053" style="position:absolute;top:962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" path="m16080,l,e" filled="f" strokecolor="#231f20" strokeweight=".1021mm">
                  <v:path arrowok="t"/>
                </v:shape>
                <v:shape id="Graphic 482" o:spid="_x0000_s1054" style="position:absolute;top:1137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" path="m16080,l,e" fillcolor="#231f20" stroked="f">
                  <v:path arrowok="t"/>
                </v:shape>
                <v:shape id="Graphic 483" o:spid="_x0000_s1055" style="position:absolute;top:1137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" path="m16080,l,e" filled="f" strokecolor="#231f20" strokeweight=".1021mm">
                  <v:path arrowok="t"/>
                </v:shape>
                <v:shape id="Graphic 484" o:spid="_x0000_s1056" style="position:absolute;left:160;top:18;width:12230;height:12230;visibility:visible;mso-wrap-style:square;v-text-anchor:top" coordsize="1223010,122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" path="m,1222645l,em1222645,1222645l1222645,em,1222645r1222645,em,l1222645,e" filled="f" strokecolor="#231f20" strokeweight=".1021mm">
                  <v:path arrowok="t"/>
                </v:shape>
                <w10:wrap anchorx="page"/>
              </v:group>
            </w:pict>
          </mc:Fallback>
        </mc:AlternateContent>
      </w:r>
      <w:bookmarkStart w:id="695" w:name="_bookmark11"/>
      <w:bookmarkEnd w:id="695"/>
      <w:r>
        <w:rPr>
          <w:rFonts w:ascii="Lucida Sans"/>
          <w:color w:val="231F20"/>
          <w:sz w:val="8"/>
        </w:rPr>
        <w:t>G1</w:t>
      </w:r>
      <w:r>
        <w:rPr>
          <w:rFonts w:ascii="Lucida Sans"/>
          <w:color w:val="231F20"/>
          <w:spacing w:val="58"/>
          <w:sz w:val="8"/>
        </w:rPr>
        <w:t xml:space="preserve"> </w:t>
      </w:r>
      <w:r>
        <w:rPr>
          <w:rFonts w:ascii="Lucida Sans"/>
          <w:color w:val="FEF6F9"/>
          <w:position w:val="1"/>
          <w:sz w:val="8"/>
        </w:rPr>
        <w:t>2725</w:t>
      </w:r>
      <w:r>
        <w:rPr>
          <w:rFonts w:ascii="Lucida Sans"/>
          <w:color w:val="FEF6F9"/>
          <w:spacing w:val="75"/>
          <w:position w:val="1"/>
          <w:sz w:val="8"/>
        </w:rPr>
        <w:t xml:space="preserve"> </w:t>
      </w:r>
      <w:proofErr w:type="gramStart"/>
      <w:r>
        <w:rPr>
          <w:rFonts w:ascii="Lucida Sans"/>
          <w:color w:val="063857"/>
          <w:position w:val="1"/>
          <w:sz w:val="8"/>
        </w:rPr>
        <w:t>141</w:t>
      </w:r>
      <w:r>
        <w:rPr>
          <w:rFonts w:ascii="Lucida Sans"/>
          <w:color w:val="063857"/>
          <w:spacing w:val="55"/>
          <w:position w:val="1"/>
          <w:sz w:val="8"/>
        </w:rPr>
        <w:t xml:space="preserve">  </w:t>
      </w:r>
      <w:r>
        <w:rPr>
          <w:rFonts w:ascii="Lucida Sans"/>
          <w:color w:val="063857"/>
          <w:spacing w:val="-10"/>
          <w:position w:val="1"/>
          <w:sz w:val="8"/>
        </w:rPr>
        <w:t>0</w:t>
      </w:r>
      <w:proofErr w:type="gramEnd"/>
      <w:r>
        <w:rPr>
          <w:rFonts w:ascii="Lucida Sans"/>
          <w:color w:val="063857"/>
          <w:position w:val="1"/>
          <w:sz w:val="8"/>
        </w:rPr>
        <w:tab/>
      </w:r>
      <w:r>
        <w:rPr>
          <w:rFonts w:ascii="Lucida Sans"/>
          <w:color w:val="063857"/>
          <w:spacing w:val="-10"/>
          <w:position w:val="1"/>
          <w:sz w:val="8"/>
        </w:rPr>
        <w:t>0</w:t>
      </w:r>
      <w:r>
        <w:rPr>
          <w:rFonts w:ascii="Lucida Sans"/>
          <w:color w:val="063857"/>
          <w:position w:val="1"/>
          <w:sz w:val="8"/>
        </w:rPr>
        <w:tab/>
      </w:r>
      <w:r>
        <w:rPr>
          <w:rFonts w:ascii="Lucida Sans"/>
          <w:color w:val="063857"/>
          <w:spacing w:val="-10"/>
          <w:position w:val="1"/>
          <w:sz w:val="8"/>
        </w:rPr>
        <w:t>0</w:t>
      </w:r>
      <w:r>
        <w:rPr>
          <w:rFonts w:ascii="Lucida Sans"/>
          <w:color w:val="063857"/>
          <w:position w:val="1"/>
          <w:sz w:val="8"/>
        </w:rPr>
        <w:tab/>
      </w:r>
      <w:r>
        <w:rPr>
          <w:rFonts w:ascii="Lucida Sans"/>
          <w:color w:val="063857"/>
          <w:spacing w:val="-10"/>
          <w:position w:val="1"/>
          <w:sz w:val="8"/>
        </w:rPr>
        <w:t>0</w:t>
      </w:r>
      <w:r>
        <w:rPr>
          <w:rFonts w:ascii="Times New Roman"/>
          <w:color w:val="063857"/>
          <w:position w:val="1"/>
          <w:sz w:val="7"/>
        </w:rPr>
        <w:tab/>
      </w:r>
      <w:r>
        <w:rPr>
          <w:rFonts w:ascii="Lucida Sans"/>
          <w:color w:val="063857"/>
          <w:spacing w:val="-15"/>
          <w:position w:val="1"/>
          <w:sz w:val="8"/>
        </w:rPr>
        <w:t>0</w:t>
      </w:r>
    </w:p>
    <w:p w14:paraId="051027C1" w14:textId="77777777" w:rsidR="005143EB" w:rsidRDefault="00000000">
      <w:pPr>
        <w:rPr>
          <w:rFonts w:ascii="Lucida Sans"/>
          <w:sz w:val="7"/>
        </w:rPr>
      </w:pPr>
      <w:r>
        <w:br w:type="column"/>
      </w:r>
    </w:p>
    <w:p w14:paraId="57D1CC03" w14:textId="77777777" w:rsidR="005143EB" w:rsidRDefault="005143EB">
      <w:pPr>
        <w:pStyle w:val="Textoindependiente"/>
        <w:spacing w:before="43"/>
        <w:rPr>
          <w:rFonts w:ascii="Lucida Sans"/>
          <w:sz w:val="7"/>
        </w:rPr>
      </w:pPr>
    </w:p>
    <w:p w14:paraId="268C7212" w14:textId="77777777" w:rsidR="005143EB" w:rsidRDefault="00000000">
      <w:pPr>
        <w:ind w:left="350"/>
        <w:rPr>
          <w:rFonts w:ascii="Lucida Sans"/>
          <w:sz w:val="8"/>
        </w:rPr>
      </w:pPr>
      <w:r>
        <w:rPr>
          <w:noProof/>
        </w:rPr>
        <mc:AlternateContent>
          <mc:Choice Requires="wpg">
            <w:drawing>
              <wp:anchor distT="0" distB="0" distL="0" distR="0" simplePos="0" relativeHeight="251658272" behindDoc="0" locked="0" layoutInCell="1" allowOverlap="1" wp14:anchorId="1DF8B642" wp14:editId="6974C3B0">
                <wp:simplePos x="0" y="0"/>
                <wp:positionH relativeFrom="page">
                  <wp:posOffset>3239823</wp:posOffset>
                </wp:positionH>
                <wp:positionV relativeFrom="paragraph">
                  <wp:posOffset>-70868</wp:posOffset>
                </wp:positionV>
                <wp:extent cx="79375" cy="1226820"/>
                <wp:effectExtent l="0" t="0" r="0" b="0"/>
                <wp:wrapNone/>
                <wp:docPr id="485" name="Group 4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375" cy="1226820"/>
                          <a:chOff x="0" y="0"/>
                          <a:chExt cx="79375" cy="1226820"/>
                        </a:xfrm>
                      </wpg:grpSpPr>
                      <pic:pic xmlns:pic="http://schemas.openxmlformats.org/drawingml/2006/picture">
                        <pic:nvPicPr>
                          <pic:cNvPr id="486" name="Image 486"/>
                          <pic:cNvPicPr/>
                        </pic:nvPicPr>
                        <pic:blipFill>
                          <a:blip r:embed="rId70" cstate="print"/>
                          <a:stretch>
                            <a:fillRect/>
                          </a:stretch>
                        </pic:blipFill>
                        <pic:spPr>
                          <a:xfrm>
                            <a:off x="2058" y="2058"/>
                            <a:ext cx="60647" cy="1222866"/>
                          </a:xfrm>
                          <a:prstGeom prst="rect">
                            <a:avLst/>
                          </a:prstGeom>
                        </pic:spPr>
                      </pic:pic>
                      <wps:wsp>
                        <wps:cNvPr id="487" name="Graphic 487"/>
                        <wps:cNvSpPr/>
                        <wps:spPr>
                          <a:xfrm>
                            <a:off x="62971" y="1224483"/>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88" name="Graphic 488"/>
                        <wps:cNvSpPr/>
                        <wps:spPr>
                          <a:xfrm>
                            <a:off x="62971" y="1224483"/>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489" name="Graphic 489"/>
                        <wps:cNvSpPr/>
                        <wps:spPr>
                          <a:xfrm>
                            <a:off x="62971" y="1000144"/>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90" name="Graphic 490"/>
                        <wps:cNvSpPr/>
                        <wps:spPr>
                          <a:xfrm>
                            <a:off x="62971" y="1000144"/>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491" name="Graphic 491"/>
                        <wps:cNvSpPr/>
                        <wps:spPr>
                          <a:xfrm>
                            <a:off x="62971" y="775805"/>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92" name="Graphic 492"/>
                        <wps:cNvSpPr/>
                        <wps:spPr>
                          <a:xfrm>
                            <a:off x="62971" y="775805"/>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493" name="Graphic 493"/>
                        <wps:cNvSpPr/>
                        <wps:spPr>
                          <a:xfrm>
                            <a:off x="62971" y="551466"/>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94" name="Graphic 494"/>
                        <wps:cNvSpPr/>
                        <wps:spPr>
                          <a:xfrm>
                            <a:off x="62971" y="551466"/>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495" name="Graphic 495"/>
                        <wps:cNvSpPr/>
                        <wps:spPr>
                          <a:xfrm>
                            <a:off x="62971" y="327126"/>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96" name="Graphic 496"/>
                        <wps:cNvSpPr/>
                        <wps:spPr>
                          <a:xfrm>
                            <a:off x="62971" y="327126"/>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497" name="Graphic 497"/>
                        <wps:cNvSpPr/>
                        <wps:spPr>
                          <a:xfrm>
                            <a:off x="62971" y="102792"/>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498" name="Graphic 498"/>
                        <wps:cNvSpPr/>
                        <wps:spPr>
                          <a:xfrm>
                            <a:off x="62971" y="102792"/>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499" name="Graphic 499"/>
                        <wps:cNvSpPr/>
                        <wps:spPr>
                          <a:xfrm>
                            <a:off x="1837" y="1837"/>
                            <a:ext cx="61594" cy="1223010"/>
                          </a:xfrm>
                          <a:custGeom>
                            <a:avLst/>
                            <a:gdLst/>
                            <a:ahLst/>
                            <a:cxnLst/>
                            <a:rect l="l" t="t" r="r" b="b"/>
                            <a:pathLst>
                              <a:path w="61594" h="1223010">
                                <a:moveTo>
                                  <a:pt x="0" y="1222645"/>
                                </a:moveTo>
                                <a:lnTo>
                                  <a:pt x="61135" y="1222645"/>
                                </a:lnTo>
                                <a:lnTo>
                                  <a:pt x="61135" y="0"/>
                                </a:lnTo>
                                <a:lnTo>
                                  <a:pt x="0" y="0"/>
                                </a:lnTo>
                                <a:lnTo>
                                  <a:pt x="0" y="1222645"/>
                                </a:lnTo>
                                <a:close/>
                              </a:path>
                            </a:pathLst>
                          </a:custGeom>
                          <a:ln w="367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61343314" id="Group 485" o:spid="_x0000_s1026" style="position:absolute;margin-left:255.1pt;margin-top:-5.6pt;width:6.25pt;height:96.6pt;z-index:251658272;mso-wrap-distance-left:0;mso-wrap-distance-right:0;mso-position-horizontal-relative:page" coordsize="793,122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">
                <v:shape id="Image 486" o:spid="_x0000_s1027" type="#_x0000_t75" style="position:absolute;left:20;top:20;width:607;height:12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">
                  <v:imagedata r:id="rId71" o:title=""/>
                </v:shape>
                <v:shape id="Graphic 487" o:spid="_x0000_s1028" style="position:absolute;left:629;top:1224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" path="m16080,l,e" fillcolor="#231f20" stroked="f">
                  <v:path arrowok="t"/>
                </v:shape>
                <v:shape id="Graphic 488" o:spid="_x0000_s1029" style="position:absolute;left:629;top:1224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" path="m,l16080,e" filled="f" strokecolor="#231f20" strokeweight=".1021mm">
                  <v:path arrowok="t"/>
                </v:shape>
                <v:shape id="Graphic 489" o:spid="_x0000_s1030" style="position:absolute;left:629;top:1000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" path="m16080,l,e" fillcolor="#231f20" stroked="f">
                  <v:path arrowok="t"/>
                </v:shape>
                <v:shape id="Graphic 490" o:spid="_x0000_s1031" style="position:absolute;left:629;top:1000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" path="m,l16080,e" filled="f" strokecolor="#231f20" strokeweight=".1021mm">
                  <v:path arrowok="t"/>
                </v:shape>
                <v:shape id="Graphic 491" o:spid="_x0000_s1032" style="position:absolute;left:629;top:7758;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" path="m16080,l,e" fillcolor="#231f20" stroked="f">
                  <v:path arrowok="t"/>
                </v:shape>
                <v:shape id="Graphic 492" o:spid="_x0000_s1033" style="position:absolute;left:629;top:7758;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" path="m,l16080,e" filled="f" strokecolor="#231f20" strokeweight=".1021mm">
                  <v:path arrowok="t"/>
                </v:shape>
                <v:shape id="Graphic 493" o:spid="_x0000_s1034" style="position:absolute;left:629;top:551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" path="m16080,l,e" fillcolor="#231f20" stroked="f">
                  <v:path arrowok="t"/>
                </v:shape>
                <v:shape id="Graphic 494" o:spid="_x0000_s1035" style="position:absolute;left:629;top:551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" path="m,l16080,e" filled="f" strokecolor="#231f20" strokeweight=".1021mm">
                  <v:path arrowok="t"/>
                </v:shape>
                <v:shape id="Graphic 495" o:spid="_x0000_s1036" style="position:absolute;left:629;top:3271;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" path="m16080,l,e" fillcolor="#231f20" stroked="f">
                  <v:path arrowok="t"/>
                </v:shape>
                <v:shape id="Graphic 496" o:spid="_x0000_s1037" style="position:absolute;left:629;top:3271;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" path="m,l16080,e" filled="f" strokecolor="#231f20" strokeweight=".1021mm">
                  <v:path arrowok="t"/>
                </v:shape>
                <v:shape id="Graphic 497" o:spid="_x0000_s1038" style="position:absolute;left:629;top:1027;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" path="m16080,l,e" fillcolor="#231f20" stroked="f">
                  <v:path arrowok="t"/>
                </v:shape>
                <v:shape id="Graphic 498" o:spid="_x0000_s1039" style="position:absolute;left:629;top:1027;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" path="m,l16080,e" filled="f" strokecolor="#231f20" strokeweight=".1021mm">
                  <v:path arrowok="t"/>
                </v:shape>
                <v:shape id="Graphic 499" o:spid="_x0000_s1040" style="position:absolute;left:18;top:18;width:616;height:12230;visibility:visible;mso-wrap-style:square;v-text-anchor:top" coordsize="61594,122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" path="m,1222645r61135,l61135,,,,,1222645xe" filled="f" strokecolor="#231f20" strokeweight=".1021mm">
                  <v:path arrowok="t"/>
                </v:shape>
                <w10:wrap anchorx="page"/>
              </v:group>
            </w:pict>
          </mc:Fallback>
        </mc:AlternateContent>
      </w:r>
      <w:r>
        <w:rPr>
          <w:rFonts w:ascii="Lucida Sans"/>
          <w:color w:val="231F20"/>
          <w:spacing w:val="-4"/>
          <w:sz w:val="8"/>
        </w:rPr>
        <w:t>2500</w:t>
      </w:r>
    </w:p>
    <w:p w14:paraId="7500F45A" w14:textId="77777777" w:rsidR="005143EB" w:rsidRDefault="00000000">
      <w:pPr>
        <w:spacing w:before="49"/>
        <w:ind w:right="582"/>
        <w:jc w:val="center"/>
        <w:rPr>
          <w:rFonts w:ascii="Lucida Sans"/>
          <w:sz w:val="8"/>
        </w:rPr>
      </w:pPr>
      <w:r>
        <w:br w:type="column"/>
      </w:r>
      <w:r>
        <w:rPr>
          <w:rFonts w:ascii="Lucida Sans"/>
          <w:color w:val="231F20"/>
          <w:spacing w:val="-5"/>
          <w:sz w:val="8"/>
        </w:rPr>
        <w:t>1.0</w:t>
      </w:r>
    </w:p>
    <w:p w14:paraId="40AB1C67" w14:textId="77777777" w:rsidR="005143EB" w:rsidRDefault="005143EB">
      <w:pPr>
        <w:jc w:val="center"/>
        <w:rPr>
          <w:rFonts w:ascii="Lucida Sans"/>
          <w:sz w:val="8"/>
        </w:rPr>
        <w:sectPr w:rsidR="005143EB" w:rsidSect="00B23B9E">
          <w:pgSz w:w="11910" w:h="16840"/>
          <w:pgMar w:top="1660" w:right="660" w:bottom="280" w:left="1680" w:header="720" w:footer="720" w:gutter="0"/>
          <w:cols w:num="3" w:space="720" w:equalWidth="0">
            <w:col w:w="3182" w:space="40"/>
            <w:col w:w="575" w:space="2634"/>
            <w:col w:w="3139"/>
          </w:cols>
        </w:sectPr>
      </w:pPr>
    </w:p>
    <w:p w14:paraId="7F6D710F" w14:textId="77777777" w:rsidR="005143EB" w:rsidRDefault="005143EB">
      <w:pPr>
        <w:pStyle w:val="Textoindependiente"/>
        <w:spacing w:before="77"/>
        <w:rPr>
          <w:rFonts w:ascii="Lucida Sans"/>
          <w:sz w:val="7"/>
        </w:rPr>
      </w:pPr>
    </w:p>
    <w:p w14:paraId="24973DE5" w14:textId="77777777" w:rsidR="005143EB" w:rsidRDefault="00000000">
      <w:pPr>
        <w:spacing w:line="700" w:lineRule="auto"/>
        <w:ind w:left="1217" w:right="-8" w:firstLine="56"/>
        <w:rPr>
          <w:rFonts w:ascii="Lucida Sans"/>
          <w:sz w:val="8"/>
        </w:rPr>
      </w:pPr>
      <w:r>
        <w:rPr>
          <w:noProof/>
        </w:rPr>
        <mc:AlternateContent>
          <mc:Choice Requires="wps">
            <w:drawing>
              <wp:anchor distT="0" distB="0" distL="0" distR="0" simplePos="0" relativeHeight="251658275" behindDoc="0" locked="0" layoutInCell="1" allowOverlap="1" wp14:anchorId="3F841C3E" wp14:editId="4A3C402D">
                <wp:simplePos x="0" y="0"/>
                <wp:positionH relativeFrom="page">
                  <wp:posOffset>1715209</wp:posOffset>
                </wp:positionH>
                <wp:positionV relativeFrom="paragraph">
                  <wp:posOffset>256965</wp:posOffset>
                </wp:positionV>
                <wp:extent cx="60960" cy="248920"/>
                <wp:effectExtent l="0" t="0" r="0" b="0"/>
                <wp:wrapNone/>
                <wp:docPr id="500" name="Textbox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248920"/>
                        </a:xfrm>
                        <a:prstGeom prst="rect">
                          <a:avLst/>
                        </a:prstGeom>
                      </wps:spPr>
                      <wps:txbx>
                        <w:txbxContent>
                          <w:p w14:paraId="72940B77" w14:textId="77777777" w:rsidR="005143EB" w:rsidRDefault="00000000">
                            <w:pPr>
                              <w:spacing w:line="92" w:lineRule="exact"/>
                              <w:ind w:left="20"/>
                              <w:rPr>
                                <w:rFonts w:ascii="Lucida Sans"/>
                                <w:sz w:val="8"/>
                              </w:rPr>
                            </w:pPr>
                            <w:r>
                              <w:rPr>
                                <w:rFonts w:ascii="Lucida Sans"/>
                                <w:color w:val="231F20"/>
                                <w:spacing w:val="-4"/>
                                <w:w w:val="90"/>
                                <w:sz w:val="8"/>
                              </w:rPr>
                              <w:t>True</w:t>
                            </w:r>
                            <w:r>
                              <w:rPr>
                                <w:rFonts w:ascii="Lucida Sans"/>
                                <w:color w:val="231F20"/>
                                <w:spacing w:val="3"/>
                                <w:sz w:val="8"/>
                              </w:rPr>
                              <w:t xml:space="preserve"> </w:t>
                            </w:r>
                            <w:r>
                              <w:rPr>
                                <w:rFonts w:ascii="Lucida Sans"/>
                                <w:color w:val="231F20"/>
                                <w:spacing w:val="-2"/>
                                <w:w w:val="95"/>
                                <w:sz w:val="8"/>
                              </w:rPr>
                              <w:t>label</w:t>
                            </w:r>
                          </w:p>
                        </w:txbxContent>
                      </wps:txbx>
                      <wps:bodyPr vert="vert270" wrap="square" lIns="0" tIns="0" rIns="0" bIns="0" rtlCol="0">
                        <a:noAutofit/>
                      </wps:bodyPr>
                    </wps:wsp>
                  </a:graphicData>
                </a:graphic>
              </wp:anchor>
            </w:drawing>
          </mc:Choice>
          <mc:Fallback>
            <w:pict>
              <v:shape w14:anchorId="3F841C3E" id="Textbox 500" o:spid="_x0000_s1161" type="#_x0000_t202" style="position:absolute;left:0;text-align:left;margin-left:135.05pt;margin-top:20.25pt;width:4.8pt;height:19.6pt;z-index:25165827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" filled="f" stroked="f">
                <v:textbox style="layout-flow:vertical;mso-layout-flow-alt:bottom-to-top" inset="0,0,0,0">
                  <w:txbxContent>
                    <w:p w14:paraId="72940B77" w14:textId="77777777" w:rsidR="005143EB" w:rsidRDefault="00000000">
                      <w:pPr>
                        <w:spacing w:line="92" w:lineRule="exact"/>
                        <w:ind w:left="20"/>
                        <w:rPr>
                          <w:rFonts w:ascii="Lucida Sans"/>
                          <w:sz w:val="8"/>
                        </w:rPr>
                      </w:pPr>
                      <w:r>
                        <w:rPr>
                          <w:rFonts w:ascii="Lucida Sans"/>
                          <w:color w:val="231F20"/>
                          <w:spacing w:val="-4"/>
                          <w:w w:val="90"/>
                          <w:sz w:val="8"/>
                        </w:rPr>
                        <w:t>True</w:t>
                      </w:r>
                      <w:r>
                        <w:rPr>
                          <w:rFonts w:ascii="Lucida Sans"/>
                          <w:color w:val="231F20"/>
                          <w:spacing w:val="3"/>
                          <w:sz w:val="8"/>
                        </w:rPr>
                        <w:t xml:space="preserve"> </w:t>
                      </w:r>
                      <w:r>
                        <w:rPr>
                          <w:rFonts w:ascii="Lucida Sans"/>
                          <w:color w:val="231F20"/>
                          <w:spacing w:val="-2"/>
                          <w:w w:val="95"/>
                          <w:sz w:val="8"/>
                        </w:rPr>
                        <w:t>label</w:t>
                      </w:r>
                    </w:p>
                  </w:txbxContent>
                </v:textbox>
                <w10:wrap anchorx="page"/>
              </v:shape>
            </w:pict>
          </mc:Fallback>
        </mc:AlternateContent>
      </w:r>
      <w:r>
        <w:rPr>
          <w:rFonts w:ascii="Lucida Sans"/>
          <w:color w:val="231F20"/>
          <w:spacing w:val="-10"/>
          <w:sz w:val="8"/>
        </w:rPr>
        <w:t>S</w:t>
      </w:r>
      <w:r>
        <w:rPr>
          <w:rFonts w:ascii="Lucida Sans"/>
          <w:color w:val="231F20"/>
          <w:spacing w:val="40"/>
          <w:sz w:val="8"/>
        </w:rPr>
        <w:t xml:space="preserve"> </w:t>
      </w:r>
      <w:r>
        <w:rPr>
          <w:rFonts w:ascii="Lucida Sans"/>
          <w:color w:val="231F20"/>
          <w:spacing w:val="-9"/>
          <w:sz w:val="8"/>
        </w:rPr>
        <w:t>G2</w:t>
      </w:r>
    </w:p>
    <w:p w14:paraId="592E2DF7" w14:textId="77777777" w:rsidR="005143EB" w:rsidRDefault="00000000">
      <w:pPr>
        <w:spacing w:line="700" w:lineRule="auto"/>
        <w:ind w:left="1140" w:firstLine="64"/>
        <w:jc w:val="both"/>
        <w:rPr>
          <w:rFonts w:ascii="Lucida Sans"/>
          <w:sz w:val="8"/>
        </w:rPr>
      </w:pPr>
      <w:r>
        <w:rPr>
          <w:rFonts w:ascii="Lucida Sans"/>
          <w:color w:val="231F20"/>
          <w:spacing w:val="-4"/>
          <w:w w:val="90"/>
          <w:sz w:val="8"/>
        </w:rPr>
        <w:t>Pro</w:t>
      </w:r>
      <w:r>
        <w:rPr>
          <w:rFonts w:ascii="Lucida Sans"/>
          <w:color w:val="231F20"/>
          <w:spacing w:val="40"/>
          <w:sz w:val="8"/>
        </w:rPr>
        <w:t xml:space="preserve"> </w:t>
      </w:r>
      <w:r>
        <w:rPr>
          <w:rFonts w:ascii="Lucida Sans"/>
          <w:color w:val="231F20"/>
          <w:spacing w:val="-6"/>
          <w:sz w:val="8"/>
        </w:rPr>
        <w:t>Meta</w:t>
      </w:r>
      <w:r>
        <w:rPr>
          <w:rFonts w:ascii="Lucida Sans"/>
          <w:color w:val="231F20"/>
          <w:spacing w:val="40"/>
          <w:sz w:val="8"/>
        </w:rPr>
        <w:t xml:space="preserve"> </w:t>
      </w:r>
      <w:r>
        <w:rPr>
          <w:rFonts w:ascii="Lucida Sans"/>
          <w:color w:val="231F20"/>
          <w:spacing w:val="-5"/>
          <w:sz w:val="8"/>
        </w:rPr>
        <w:t>Ana</w:t>
      </w:r>
    </w:p>
    <w:p w14:paraId="5BA64A46" w14:textId="77777777" w:rsidR="005143EB" w:rsidRDefault="00000000">
      <w:pPr>
        <w:ind w:left="1179"/>
        <w:rPr>
          <w:rFonts w:ascii="Lucida Sans"/>
          <w:sz w:val="8"/>
        </w:rPr>
      </w:pPr>
      <w:r>
        <w:rPr>
          <w:rFonts w:ascii="Lucida Sans"/>
          <w:color w:val="231F20"/>
          <w:spacing w:val="-6"/>
          <w:w w:val="90"/>
          <w:sz w:val="8"/>
        </w:rPr>
        <w:t>Telo</w:t>
      </w:r>
    </w:p>
    <w:p w14:paraId="157C4EB3" w14:textId="77777777" w:rsidR="005143EB" w:rsidRDefault="00000000">
      <w:pPr>
        <w:spacing w:before="69"/>
        <w:rPr>
          <w:rFonts w:ascii="Lucida Sans"/>
          <w:sz w:val="7"/>
        </w:rPr>
      </w:pPr>
      <w:r>
        <w:br w:type="column"/>
      </w:r>
    </w:p>
    <w:p w14:paraId="5CE3F8C0" w14:textId="77777777" w:rsidR="005143EB" w:rsidRDefault="00000000">
      <w:pPr>
        <w:tabs>
          <w:tab w:val="left" w:pos="1225"/>
          <w:tab w:val="left" w:pos="1500"/>
          <w:tab w:val="left" w:pos="1775"/>
        </w:tabs>
        <w:spacing w:before="1"/>
        <w:ind w:left="79"/>
        <w:rPr>
          <w:rFonts w:ascii="Lucida Sans"/>
          <w:sz w:val="8"/>
        </w:rPr>
      </w:pPr>
      <w:r>
        <w:rPr>
          <w:rFonts w:ascii="Lucida Sans"/>
          <w:color w:val="063857"/>
          <w:sz w:val="8"/>
        </w:rPr>
        <w:t>314</w:t>
      </w:r>
      <w:r>
        <w:rPr>
          <w:rFonts w:ascii="Lucida Sans"/>
          <w:color w:val="063857"/>
          <w:spacing w:val="73"/>
          <w:sz w:val="8"/>
        </w:rPr>
        <w:t xml:space="preserve"> </w:t>
      </w:r>
      <w:r>
        <w:rPr>
          <w:rFonts w:ascii="Lucida Sans"/>
          <w:color w:val="063857"/>
          <w:sz w:val="8"/>
        </w:rPr>
        <w:t>1288</w:t>
      </w:r>
      <w:r>
        <w:rPr>
          <w:rFonts w:ascii="Lucida Sans"/>
          <w:color w:val="063857"/>
          <w:spacing w:val="73"/>
          <w:sz w:val="8"/>
        </w:rPr>
        <w:t xml:space="preserve"> </w:t>
      </w:r>
      <w:proofErr w:type="gramStart"/>
      <w:r>
        <w:rPr>
          <w:rFonts w:ascii="Lucida Sans"/>
          <w:color w:val="063857"/>
          <w:sz w:val="8"/>
        </w:rPr>
        <w:t>122</w:t>
      </w:r>
      <w:r>
        <w:rPr>
          <w:rFonts w:ascii="Lucida Sans"/>
          <w:color w:val="063857"/>
          <w:spacing w:val="54"/>
          <w:sz w:val="8"/>
        </w:rPr>
        <w:t xml:space="preserve">  </w:t>
      </w:r>
      <w:r>
        <w:rPr>
          <w:rFonts w:ascii="Lucida Sans"/>
          <w:color w:val="063857"/>
          <w:spacing w:val="-10"/>
          <w:sz w:val="8"/>
        </w:rPr>
        <w:t>0</w:t>
      </w:r>
      <w:proofErr w:type="gramEnd"/>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0"/>
          <w:sz w:val="8"/>
        </w:rPr>
        <w:t>0</w:t>
      </w:r>
    </w:p>
    <w:p w14:paraId="30CAC1C8" w14:textId="77777777" w:rsidR="005143EB" w:rsidRDefault="005143EB">
      <w:pPr>
        <w:pStyle w:val="Textoindependiente"/>
        <w:rPr>
          <w:rFonts w:ascii="Lucida Sans"/>
          <w:sz w:val="7"/>
        </w:rPr>
      </w:pPr>
    </w:p>
    <w:p w14:paraId="6D78DBF0" w14:textId="77777777" w:rsidR="005143EB" w:rsidRDefault="005143EB">
      <w:pPr>
        <w:pStyle w:val="Textoindependiente"/>
        <w:spacing w:before="15"/>
        <w:rPr>
          <w:rFonts w:ascii="Lucida Sans"/>
          <w:sz w:val="7"/>
        </w:rPr>
      </w:pPr>
    </w:p>
    <w:p w14:paraId="509A6E90" w14:textId="77777777" w:rsidR="005143EB" w:rsidRDefault="00000000">
      <w:pPr>
        <w:tabs>
          <w:tab w:val="left" w:pos="1225"/>
          <w:tab w:val="left" w:pos="1500"/>
          <w:tab w:val="left" w:pos="1775"/>
        </w:tabs>
        <w:ind w:left="125"/>
        <w:rPr>
          <w:rFonts w:ascii="Lucida Sans"/>
          <w:sz w:val="8"/>
        </w:rPr>
      </w:pPr>
      <w:proofErr w:type="gramStart"/>
      <w:r>
        <w:rPr>
          <w:rFonts w:ascii="Lucida Sans"/>
          <w:color w:val="063857"/>
          <w:sz w:val="8"/>
        </w:rPr>
        <w:t>1</w:t>
      </w:r>
      <w:r>
        <w:rPr>
          <w:rFonts w:ascii="Lucida Sans"/>
          <w:color w:val="063857"/>
          <w:spacing w:val="57"/>
          <w:sz w:val="8"/>
        </w:rPr>
        <w:t xml:space="preserve">  </w:t>
      </w:r>
      <w:r>
        <w:rPr>
          <w:rFonts w:ascii="Lucida Sans"/>
          <w:color w:val="063857"/>
          <w:sz w:val="8"/>
        </w:rPr>
        <w:t>215</w:t>
      </w:r>
      <w:proofErr w:type="gramEnd"/>
      <w:r>
        <w:rPr>
          <w:rFonts w:ascii="Lucida Sans"/>
          <w:color w:val="063857"/>
          <w:spacing w:val="77"/>
          <w:sz w:val="8"/>
        </w:rPr>
        <w:t xml:space="preserve"> </w:t>
      </w:r>
      <w:r>
        <w:rPr>
          <w:rFonts w:ascii="Lucida Sans"/>
          <w:color w:val="FEF6F9"/>
          <w:sz w:val="8"/>
        </w:rPr>
        <w:t>1502</w:t>
      </w:r>
      <w:r>
        <w:rPr>
          <w:rFonts w:ascii="Lucida Sans"/>
          <w:color w:val="FEF6F9"/>
          <w:spacing w:val="47"/>
          <w:sz w:val="8"/>
        </w:rPr>
        <w:t xml:space="preserve">  </w:t>
      </w:r>
      <w:r>
        <w:rPr>
          <w:rFonts w:ascii="Lucida Sans"/>
          <w:color w:val="063857"/>
          <w:spacing w:val="-10"/>
          <w:sz w:val="8"/>
        </w:rPr>
        <w:t>2</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0"/>
          <w:sz w:val="8"/>
        </w:rPr>
        <w:t>0</w:t>
      </w:r>
    </w:p>
    <w:p w14:paraId="4F906533" w14:textId="77777777" w:rsidR="005143EB" w:rsidRDefault="005143EB">
      <w:pPr>
        <w:pStyle w:val="Textoindependiente"/>
        <w:rPr>
          <w:rFonts w:ascii="Lucida Sans"/>
          <w:sz w:val="7"/>
        </w:rPr>
      </w:pPr>
    </w:p>
    <w:p w14:paraId="71873C07" w14:textId="77777777" w:rsidR="005143EB" w:rsidRDefault="005143EB">
      <w:pPr>
        <w:pStyle w:val="Textoindependiente"/>
        <w:spacing w:before="16"/>
        <w:rPr>
          <w:rFonts w:ascii="Lucida Sans"/>
          <w:sz w:val="7"/>
        </w:rPr>
      </w:pPr>
    </w:p>
    <w:p w14:paraId="6C16C4F6" w14:textId="77777777" w:rsidR="005143EB" w:rsidRDefault="00000000">
      <w:pPr>
        <w:tabs>
          <w:tab w:val="left" w:pos="400"/>
          <w:tab w:val="left" w:pos="675"/>
          <w:tab w:val="left" w:pos="1500"/>
          <w:tab w:val="left" w:pos="1775"/>
        </w:tabs>
        <w:ind w:left="125"/>
        <w:rPr>
          <w:rFonts w:ascii="Lucida Sans"/>
          <w:sz w:val="8"/>
        </w:rPr>
      </w:pP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proofErr w:type="gramStart"/>
      <w:r>
        <w:rPr>
          <w:rFonts w:ascii="Lucida Sans"/>
          <w:color w:val="063857"/>
          <w:sz w:val="8"/>
        </w:rPr>
        <w:t>0</w:t>
      </w:r>
      <w:r>
        <w:rPr>
          <w:rFonts w:ascii="Lucida Sans"/>
          <w:color w:val="063857"/>
          <w:spacing w:val="47"/>
          <w:sz w:val="8"/>
        </w:rPr>
        <w:t xml:space="preserve">  </w:t>
      </w:r>
      <w:r>
        <w:rPr>
          <w:rFonts w:ascii="Lucida Sans"/>
          <w:color w:val="FEF6F9"/>
          <w:sz w:val="8"/>
        </w:rPr>
        <w:t>2221</w:t>
      </w:r>
      <w:proofErr w:type="gramEnd"/>
      <w:r>
        <w:rPr>
          <w:rFonts w:ascii="Lucida Sans"/>
          <w:color w:val="FEF6F9"/>
          <w:spacing w:val="48"/>
          <w:sz w:val="8"/>
        </w:rPr>
        <w:t xml:space="preserve">  </w:t>
      </w: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0"/>
          <w:sz w:val="8"/>
        </w:rPr>
        <w:t>0</w:t>
      </w:r>
    </w:p>
    <w:p w14:paraId="408F0B47" w14:textId="77777777" w:rsidR="005143EB" w:rsidRDefault="005143EB">
      <w:pPr>
        <w:pStyle w:val="Textoindependiente"/>
        <w:rPr>
          <w:rFonts w:ascii="Lucida Sans"/>
          <w:sz w:val="7"/>
        </w:rPr>
      </w:pPr>
    </w:p>
    <w:p w14:paraId="4AB06AA6" w14:textId="77777777" w:rsidR="005143EB" w:rsidRDefault="005143EB">
      <w:pPr>
        <w:pStyle w:val="Textoindependiente"/>
        <w:spacing w:before="16"/>
        <w:rPr>
          <w:rFonts w:ascii="Lucida Sans"/>
          <w:sz w:val="7"/>
        </w:rPr>
      </w:pPr>
    </w:p>
    <w:p w14:paraId="6CF8438F" w14:textId="77777777" w:rsidR="005143EB" w:rsidRDefault="00000000">
      <w:pPr>
        <w:tabs>
          <w:tab w:val="left" w:pos="400"/>
          <w:tab w:val="left" w:pos="675"/>
          <w:tab w:val="left" w:pos="927"/>
          <w:tab w:val="left" w:pos="1775"/>
        </w:tabs>
        <w:ind w:left="125"/>
        <w:rPr>
          <w:rFonts w:ascii="Lucida Sans"/>
          <w:sz w:val="8"/>
        </w:rPr>
      </w:pP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proofErr w:type="gramStart"/>
      <w:r>
        <w:rPr>
          <w:rFonts w:ascii="Lucida Sans"/>
          <w:color w:val="063857"/>
          <w:sz w:val="8"/>
        </w:rPr>
        <w:t>25</w:t>
      </w:r>
      <w:r>
        <w:rPr>
          <w:rFonts w:ascii="Lucida Sans"/>
          <w:color w:val="063857"/>
          <w:spacing w:val="35"/>
          <w:sz w:val="8"/>
        </w:rPr>
        <w:t xml:space="preserve">  </w:t>
      </w:r>
      <w:r>
        <w:rPr>
          <w:rFonts w:ascii="Lucida Sans"/>
          <w:color w:val="FEF6F9"/>
          <w:sz w:val="8"/>
        </w:rPr>
        <w:t>2078</w:t>
      </w:r>
      <w:proofErr w:type="gramEnd"/>
      <w:r>
        <w:rPr>
          <w:rFonts w:ascii="Lucida Sans"/>
          <w:color w:val="FEF6F9"/>
          <w:spacing w:val="46"/>
          <w:sz w:val="8"/>
        </w:rPr>
        <w:t xml:space="preserve">  </w:t>
      </w:r>
      <w:r>
        <w:rPr>
          <w:rFonts w:ascii="Lucida Sans"/>
          <w:color w:val="063857"/>
          <w:spacing w:val="-10"/>
          <w:sz w:val="8"/>
        </w:rPr>
        <w:t>0</w:t>
      </w:r>
      <w:r>
        <w:rPr>
          <w:rFonts w:ascii="Lucida Sans"/>
          <w:color w:val="063857"/>
          <w:sz w:val="8"/>
        </w:rPr>
        <w:tab/>
      </w:r>
      <w:r>
        <w:rPr>
          <w:rFonts w:ascii="Lucida Sans"/>
          <w:color w:val="063857"/>
          <w:spacing w:val="-10"/>
          <w:sz w:val="8"/>
        </w:rPr>
        <w:t>0</w:t>
      </w:r>
    </w:p>
    <w:p w14:paraId="0B44BC50" w14:textId="77777777" w:rsidR="005143EB" w:rsidRDefault="005143EB">
      <w:pPr>
        <w:pStyle w:val="Textoindependiente"/>
        <w:rPr>
          <w:rFonts w:ascii="Lucida Sans"/>
          <w:sz w:val="7"/>
        </w:rPr>
      </w:pPr>
    </w:p>
    <w:p w14:paraId="66F90A2C" w14:textId="77777777" w:rsidR="005143EB" w:rsidRDefault="005143EB">
      <w:pPr>
        <w:pStyle w:val="Textoindependiente"/>
        <w:spacing w:before="16"/>
        <w:rPr>
          <w:rFonts w:ascii="Lucida Sans"/>
          <w:sz w:val="7"/>
        </w:rPr>
      </w:pPr>
    </w:p>
    <w:p w14:paraId="7B083444" w14:textId="77777777" w:rsidR="005143EB" w:rsidRDefault="00000000">
      <w:pPr>
        <w:tabs>
          <w:tab w:val="left" w:pos="400"/>
          <w:tab w:val="left" w:pos="675"/>
          <w:tab w:val="left" w:pos="927"/>
          <w:tab w:val="left" w:pos="1225"/>
        </w:tabs>
        <w:ind w:left="125"/>
        <w:rPr>
          <w:rFonts w:ascii="Lucida Sans"/>
          <w:sz w:val="8"/>
        </w:rPr>
      </w:pP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5"/>
          <w:sz w:val="8"/>
        </w:rPr>
        <w:t>29</w:t>
      </w:r>
      <w:r>
        <w:rPr>
          <w:rFonts w:ascii="Lucida Sans"/>
          <w:color w:val="063857"/>
          <w:sz w:val="8"/>
        </w:rPr>
        <w:tab/>
      </w:r>
      <w:proofErr w:type="gramStart"/>
      <w:r>
        <w:rPr>
          <w:rFonts w:ascii="Lucida Sans"/>
          <w:color w:val="063857"/>
          <w:sz w:val="8"/>
        </w:rPr>
        <w:t>0</w:t>
      </w:r>
      <w:r>
        <w:rPr>
          <w:rFonts w:ascii="Lucida Sans"/>
          <w:color w:val="063857"/>
          <w:spacing w:val="47"/>
          <w:sz w:val="8"/>
        </w:rPr>
        <w:t xml:space="preserve">  </w:t>
      </w:r>
      <w:r>
        <w:rPr>
          <w:rFonts w:ascii="Lucida Sans"/>
          <w:color w:val="FEF6F9"/>
          <w:sz w:val="8"/>
        </w:rPr>
        <w:t>2074</w:t>
      </w:r>
      <w:proofErr w:type="gramEnd"/>
      <w:r>
        <w:rPr>
          <w:rFonts w:ascii="Lucida Sans"/>
          <w:color w:val="FEF6F9"/>
          <w:spacing w:val="48"/>
          <w:sz w:val="8"/>
        </w:rPr>
        <w:t xml:space="preserve">  </w:t>
      </w:r>
      <w:r>
        <w:rPr>
          <w:rFonts w:ascii="Lucida Sans"/>
          <w:color w:val="063857"/>
          <w:spacing w:val="-10"/>
          <w:sz w:val="8"/>
        </w:rPr>
        <w:t>0</w:t>
      </w:r>
    </w:p>
    <w:p w14:paraId="04C9FF54" w14:textId="77777777" w:rsidR="005143EB" w:rsidRDefault="005143EB">
      <w:pPr>
        <w:pStyle w:val="Textoindependiente"/>
        <w:rPr>
          <w:rFonts w:ascii="Lucida Sans"/>
          <w:sz w:val="7"/>
        </w:rPr>
      </w:pPr>
    </w:p>
    <w:p w14:paraId="5454FF46" w14:textId="77777777" w:rsidR="005143EB" w:rsidRDefault="005143EB">
      <w:pPr>
        <w:pStyle w:val="Textoindependiente"/>
        <w:spacing w:before="16"/>
        <w:rPr>
          <w:rFonts w:ascii="Lucida Sans"/>
          <w:sz w:val="7"/>
        </w:rPr>
      </w:pPr>
    </w:p>
    <w:p w14:paraId="5BD1FE63" w14:textId="77777777" w:rsidR="005143EB" w:rsidRDefault="00000000">
      <w:pPr>
        <w:tabs>
          <w:tab w:val="left" w:pos="400"/>
          <w:tab w:val="left" w:pos="675"/>
          <w:tab w:val="left" w:pos="950"/>
          <w:tab w:val="left" w:pos="1225"/>
          <w:tab w:val="left" w:pos="1500"/>
        </w:tabs>
        <w:ind w:left="125"/>
        <w:rPr>
          <w:rFonts w:ascii="Lucida Sans"/>
          <w:sz w:val="8"/>
        </w:rPr>
      </w:pP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0"/>
          <w:sz w:val="8"/>
        </w:rPr>
        <w:t>0</w:t>
      </w:r>
      <w:r>
        <w:rPr>
          <w:rFonts w:ascii="Lucida Sans"/>
          <w:color w:val="063857"/>
          <w:sz w:val="8"/>
        </w:rPr>
        <w:tab/>
      </w:r>
      <w:r>
        <w:rPr>
          <w:rFonts w:ascii="Lucida Sans"/>
          <w:color w:val="063857"/>
          <w:spacing w:val="-10"/>
          <w:sz w:val="8"/>
        </w:rPr>
        <w:t>9</w:t>
      </w:r>
      <w:r>
        <w:rPr>
          <w:rFonts w:ascii="Lucida Sans"/>
          <w:color w:val="063857"/>
          <w:sz w:val="8"/>
        </w:rPr>
        <w:tab/>
      </w:r>
      <w:r>
        <w:rPr>
          <w:rFonts w:ascii="Lucida Sans"/>
          <w:color w:val="063857"/>
          <w:spacing w:val="-10"/>
          <w:sz w:val="8"/>
        </w:rPr>
        <w:t>0</w:t>
      </w:r>
      <w:r>
        <w:rPr>
          <w:rFonts w:ascii="Lucida Sans"/>
          <w:color w:val="063857"/>
          <w:sz w:val="8"/>
        </w:rPr>
        <w:tab/>
      </w:r>
      <w:proofErr w:type="gramStart"/>
      <w:r>
        <w:rPr>
          <w:rFonts w:ascii="Lucida Sans"/>
          <w:color w:val="063857"/>
          <w:sz w:val="8"/>
        </w:rPr>
        <w:t>0</w:t>
      </w:r>
      <w:r>
        <w:rPr>
          <w:rFonts w:ascii="Lucida Sans"/>
          <w:color w:val="063857"/>
          <w:spacing w:val="52"/>
          <w:sz w:val="8"/>
        </w:rPr>
        <w:t xml:space="preserve">  </w:t>
      </w:r>
      <w:r>
        <w:rPr>
          <w:rFonts w:ascii="Lucida Sans"/>
          <w:color w:val="063857"/>
          <w:spacing w:val="-8"/>
          <w:sz w:val="8"/>
        </w:rPr>
        <w:t>1044</w:t>
      </w:r>
      <w:proofErr w:type="gramEnd"/>
    </w:p>
    <w:p w14:paraId="221913A1" w14:textId="77777777" w:rsidR="005143EB" w:rsidRDefault="00000000">
      <w:pPr>
        <w:rPr>
          <w:rFonts w:ascii="Lucida Sans"/>
          <w:sz w:val="7"/>
        </w:rPr>
      </w:pPr>
      <w:r>
        <w:br w:type="column"/>
      </w:r>
    </w:p>
    <w:p w14:paraId="3712BE09" w14:textId="77777777" w:rsidR="005143EB" w:rsidRDefault="005143EB">
      <w:pPr>
        <w:pStyle w:val="Textoindependiente"/>
        <w:rPr>
          <w:rFonts w:ascii="Lucida Sans"/>
          <w:sz w:val="7"/>
        </w:rPr>
      </w:pPr>
    </w:p>
    <w:p w14:paraId="65114219" w14:textId="77777777" w:rsidR="005143EB" w:rsidRDefault="005143EB">
      <w:pPr>
        <w:pStyle w:val="Textoindependiente"/>
        <w:spacing w:before="12"/>
        <w:rPr>
          <w:rFonts w:ascii="Lucida Sans"/>
          <w:sz w:val="7"/>
        </w:rPr>
      </w:pPr>
    </w:p>
    <w:p w14:paraId="6221A953" w14:textId="77777777" w:rsidR="005143EB" w:rsidRDefault="00000000">
      <w:pPr>
        <w:ind w:left="281"/>
        <w:rPr>
          <w:rFonts w:ascii="Lucida Sans"/>
          <w:sz w:val="8"/>
        </w:rPr>
      </w:pPr>
      <w:r>
        <w:rPr>
          <w:rFonts w:ascii="Lucida Sans"/>
          <w:color w:val="231F20"/>
          <w:spacing w:val="-4"/>
          <w:sz w:val="8"/>
        </w:rPr>
        <w:t>2000</w:t>
      </w:r>
    </w:p>
    <w:p w14:paraId="4069B2BD" w14:textId="77777777" w:rsidR="005143EB" w:rsidRDefault="005143EB">
      <w:pPr>
        <w:pStyle w:val="Textoindependiente"/>
        <w:rPr>
          <w:rFonts w:ascii="Lucida Sans"/>
          <w:sz w:val="7"/>
        </w:rPr>
      </w:pPr>
    </w:p>
    <w:p w14:paraId="31FAD17B" w14:textId="77777777" w:rsidR="005143EB" w:rsidRDefault="005143EB">
      <w:pPr>
        <w:pStyle w:val="Textoindependiente"/>
        <w:rPr>
          <w:rFonts w:ascii="Lucida Sans"/>
          <w:sz w:val="7"/>
        </w:rPr>
      </w:pPr>
    </w:p>
    <w:p w14:paraId="7E4326D5" w14:textId="77777777" w:rsidR="005143EB" w:rsidRDefault="005143EB">
      <w:pPr>
        <w:pStyle w:val="Textoindependiente"/>
        <w:spacing w:before="11"/>
        <w:rPr>
          <w:rFonts w:ascii="Lucida Sans"/>
          <w:sz w:val="7"/>
        </w:rPr>
      </w:pPr>
    </w:p>
    <w:p w14:paraId="7135C0B2" w14:textId="77777777" w:rsidR="005143EB" w:rsidRDefault="00000000">
      <w:pPr>
        <w:spacing w:before="1"/>
        <w:ind w:left="281"/>
        <w:rPr>
          <w:rFonts w:ascii="Lucida Sans"/>
          <w:sz w:val="8"/>
        </w:rPr>
      </w:pPr>
      <w:r>
        <w:rPr>
          <w:noProof/>
        </w:rPr>
        <mc:AlternateContent>
          <mc:Choice Requires="wps">
            <w:drawing>
              <wp:anchor distT="0" distB="0" distL="0" distR="0" simplePos="0" relativeHeight="251658276" behindDoc="0" locked="0" layoutInCell="1" allowOverlap="1" wp14:anchorId="0476ED65" wp14:editId="617DF682">
                <wp:simplePos x="0" y="0"/>
                <wp:positionH relativeFrom="page">
                  <wp:posOffset>4303926</wp:posOffset>
                </wp:positionH>
                <wp:positionV relativeFrom="paragraph">
                  <wp:posOffset>-30324</wp:posOffset>
                </wp:positionV>
                <wp:extent cx="60960" cy="248920"/>
                <wp:effectExtent l="0" t="0" r="0" b="0"/>
                <wp:wrapNone/>
                <wp:docPr id="501" name="Textbox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248920"/>
                        </a:xfrm>
                        <a:prstGeom prst="rect">
                          <a:avLst/>
                        </a:prstGeom>
                      </wps:spPr>
                      <wps:txbx>
                        <w:txbxContent>
                          <w:p w14:paraId="7CC3E0AD" w14:textId="77777777" w:rsidR="005143EB" w:rsidRDefault="00000000">
                            <w:pPr>
                              <w:spacing w:line="92" w:lineRule="exact"/>
                              <w:ind w:left="20"/>
                              <w:rPr>
                                <w:rFonts w:ascii="Lucida Sans"/>
                                <w:sz w:val="8"/>
                              </w:rPr>
                            </w:pPr>
                            <w:r>
                              <w:rPr>
                                <w:rFonts w:ascii="Lucida Sans"/>
                                <w:color w:val="231F20"/>
                                <w:spacing w:val="-4"/>
                                <w:w w:val="90"/>
                                <w:sz w:val="8"/>
                              </w:rPr>
                              <w:t>True</w:t>
                            </w:r>
                            <w:r>
                              <w:rPr>
                                <w:rFonts w:ascii="Lucida Sans"/>
                                <w:color w:val="231F20"/>
                                <w:spacing w:val="3"/>
                                <w:sz w:val="8"/>
                              </w:rPr>
                              <w:t xml:space="preserve"> </w:t>
                            </w:r>
                            <w:r>
                              <w:rPr>
                                <w:rFonts w:ascii="Lucida Sans"/>
                                <w:color w:val="231F20"/>
                                <w:spacing w:val="-2"/>
                                <w:w w:val="95"/>
                                <w:sz w:val="8"/>
                              </w:rPr>
                              <w:t>label</w:t>
                            </w:r>
                          </w:p>
                        </w:txbxContent>
                      </wps:txbx>
                      <wps:bodyPr vert="vert270" wrap="square" lIns="0" tIns="0" rIns="0" bIns="0" rtlCol="0">
                        <a:noAutofit/>
                      </wps:bodyPr>
                    </wps:wsp>
                  </a:graphicData>
                </a:graphic>
              </wp:anchor>
            </w:drawing>
          </mc:Choice>
          <mc:Fallback>
            <w:pict>
              <v:shape w14:anchorId="0476ED65" id="Textbox 501" o:spid="_x0000_s1162" type="#_x0000_t202" style="position:absolute;left:0;text-align:left;margin-left:338.9pt;margin-top:-2.4pt;width:4.8pt;height:19.6pt;z-index:2516582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" filled="f" stroked="f">
                <v:textbox style="layout-flow:vertical;mso-layout-flow-alt:bottom-to-top" inset="0,0,0,0">
                  <w:txbxContent>
                    <w:p w14:paraId="7CC3E0AD" w14:textId="77777777" w:rsidR="005143EB" w:rsidRDefault="00000000">
                      <w:pPr>
                        <w:spacing w:line="92" w:lineRule="exact"/>
                        <w:ind w:left="20"/>
                        <w:rPr>
                          <w:rFonts w:ascii="Lucida Sans"/>
                          <w:sz w:val="8"/>
                        </w:rPr>
                      </w:pPr>
                      <w:r>
                        <w:rPr>
                          <w:rFonts w:ascii="Lucida Sans"/>
                          <w:color w:val="231F20"/>
                          <w:spacing w:val="-4"/>
                          <w:w w:val="90"/>
                          <w:sz w:val="8"/>
                        </w:rPr>
                        <w:t>True</w:t>
                      </w:r>
                      <w:r>
                        <w:rPr>
                          <w:rFonts w:ascii="Lucida Sans"/>
                          <w:color w:val="231F20"/>
                          <w:spacing w:val="3"/>
                          <w:sz w:val="8"/>
                        </w:rPr>
                        <w:t xml:space="preserve"> </w:t>
                      </w:r>
                      <w:r>
                        <w:rPr>
                          <w:rFonts w:ascii="Lucida Sans"/>
                          <w:color w:val="231F20"/>
                          <w:spacing w:val="-2"/>
                          <w:w w:val="95"/>
                          <w:sz w:val="8"/>
                        </w:rPr>
                        <w:t>label</w:t>
                      </w:r>
                    </w:p>
                  </w:txbxContent>
                </v:textbox>
                <w10:wrap anchorx="page"/>
              </v:shape>
            </w:pict>
          </mc:Fallback>
        </mc:AlternateContent>
      </w:r>
      <w:r>
        <w:rPr>
          <w:rFonts w:ascii="Lucida Sans"/>
          <w:color w:val="231F20"/>
          <w:spacing w:val="-4"/>
          <w:sz w:val="8"/>
        </w:rPr>
        <w:t>1500</w:t>
      </w:r>
    </w:p>
    <w:p w14:paraId="362E6EAA" w14:textId="77777777" w:rsidR="005143EB" w:rsidRDefault="005143EB">
      <w:pPr>
        <w:pStyle w:val="Textoindependiente"/>
        <w:rPr>
          <w:rFonts w:ascii="Lucida Sans"/>
          <w:sz w:val="7"/>
        </w:rPr>
      </w:pPr>
    </w:p>
    <w:p w14:paraId="2E584F4B" w14:textId="77777777" w:rsidR="005143EB" w:rsidRDefault="005143EB">
      <w:pPr>
        <w:pStyle w:val="Textoindependiente"/>
        <w:rPr>
          <w:rFonts w:ascii="Lucida Sans"/>
          <w:sz w:val="7"/>
        </w:rPr>
      </w:pPr>
    </w:p>
    <w:p w14:paraId="0CE6BA6E" w14:textId="77777777" w:rsidR="005143EB" w:rsidRDefault="005143EB">
      <w:pPr>
        <w:pStyle w:val="Textoindependiente"/>
        <w:spacing w:before="10"/>
        <w:rPr>
          <w:rFonts w:ascii="Lucida Sans"/>
          <w:sz w:val="7"/>
        </w:rPr>
      </w:pPr>
    </w:p>
    <w:p w14:paraId="0A8ABAB2" w14:textId="77777777" w:rsidR="005143EB" w:rsidRDefault="00000000">
      <w:pPr>
        <w:tabs>
          <w:tab w:val="left" w:pos="1926"/>
        </w:tabs>
        <w:ind w:left="281"/>
        <w:rPr>
          <w:rFonts w:ascii="Lucida Sans"/>
          <w:sz w:val="8"/>
        </w:rPr>
      </w:pPr>
      <w:r>
        <w:rPr>
          <w:rFonts w:ascii="Lucida Sans"/>
          <w:color w:val="231F20"/>
          <w:spacing w:val="-4"/>
          <w:position w:val="2"/>
          <w:sz w:val="8"/>
        </w:rPr>
        <w:t>1000</w:t>
      </w:r>
      <w:r>
        <w:rPr>
          <w:rFonts w:ascii="Lucida Sans"/>
          <w:color w:val="231F20"/>
          <w:position w:val="2"/>
          <w:sz w:val="8"/>
        </w:rPr>
        <w:tab/>
      </w:r>
      <w:r>
        <w:rPr>
          <w:rFonts w:ascii="Lucida Sans"/>
          <w:color w:val="231F20"/>
          <w:spacing w:val="-10"/>
          <w:sz w:val="8"/>
        </w:rPr>
        <w:t>M</w:t>
      </w:r>
    </w:p>
    <w:p w14:paraId="07290301" w14:textId="77777777" w:rsidR="005143EB" w:rsidRDefault="005143EB">
      <w:pPr>
        <w:pStyle w:val="Textoindependiente"/>
        <w:rPr>
          <w:rFonts w:ascii="Lucida Sans"/>
          <w:sz w:val="7"/>
        </w:rPr>
      </w:pPr>
    </w:p>
    <w:p w14:paraId="4B64E3A7" w14:textId="77777777" w:rsidR="005143EB" w:rsidRDefault="005143EB">
      <w:pPr>
        <w:pStyle w:val="Textoindependiente"/>
        <w:spacing w:before="16"/>
        <w:rPr>
          <w:rFonts w:ascii="Lucida Sans"/>
          <w:sz w:val="7"/>
        </w:rPr>
      </w:pPr>
    </w:p>
    <w:p w14:paraId="787E5089" w14:textId="77777777" w:rsidR="005143EB" w:rsidRDefault="00000000">
      <w:pPr>
        <w:spacing w:line="77" w:lineRule="exact"/>
        <w:ind w:left="1966"/>
        <w:rPr>
          <w:rFonts w:ascii="Lucida Sans"/>
          <w:sz w:val="8"/>
        </w:rPr>
      </w:pPr>
      <w:r>
        <w:rPr>
          <w:rFonts w:ascii="Lucida Sans"/>
          <w:color w:val="231F20"/>
          <w:spacing w:val="-10"/>
          <w:sz w:val="8"/>
        </w:rPr>
        <w:t>A</w:t>
      </w:r>
    </w:p>
    <w:p w14:paraId="20E493EE" w14:textId="77777777" w:rsidR="005143EB" w:rsidRDefault="00000000">
      <w:pPr>
        <w:spacing w:line="77" w:lineRule="exact"/>
        <w:ind w:left="281"/>
        <w:rPr>
          <w:rFonts w:ascii="Lucida Sans"/>
          <w:sz w:val="8"/>
        </w:rPr>
      </w:pPr>
      <w:r>
        <w:rPr>
          <w:rFonts w:ascii="Lucida Sans"/>
          <w:color w:val="231F20"/>
          <w:spacing w:val="-5"/>
          <w:sz w:val="8"/>
        </w:rPr>
        <w:t>500</w:t>
      </w:r>
    </w:p>
    <w:p w14:paraId="7C0BC42F" w14:textId="77777777" w:rsidR="005143EB" w:rsidRDefault="005143EB">
      <w:pPr>
        <w:pStyle w:val="Textoindependiente"/>
        <w:spacing w:before="39"/>
        <w:rPr>
          <w:rFonts w:ascii="Lucida Sans"/>
          <w:sz w:val="7"/>
        </w:rPr>
      </w:pPr>
    </w:p>
    <w:p w14:paraId="6A723E26" w14:textId="77777777" w:rsidR="005143EB" w:rsidRDefault="00000000">
      <w:pPr>
        <w:ind w:left="1965"/>
        <w:rPr>
          <w:rFonts w:ascii="Lucida Sans"/>
          <w:sz w:val="8"/>
        </w:rPr>
      </w:pPr>
      <w:r>
        <w:rPr>
          <w:rFonts w:ascii="Lucida Sans"/>
          <w:color w:val="231F20"/>
          <w:spacing w:val="-10"/>
          <w:w w:val="95"/>
          <w:sz w:val="8"/>
        </w:rPr>
        <w:t>T</w:t>
      </w:r>
    </w:p>
    <w:p w14:paraId="3BC73A68" w14:textId="77777777" w:rsidR="005143EB" w:rsidRDefault="00000000">
      <w:pPr>
        <w:spacing w:before="49"/>
        <w:rPr>
          <w:rFonts w:ascii="Lucida Sans"/>
          <w:sz w:val="7"/>
        </w:rPr>
      </w:pPr>
      <w:r>
        <w:br w:type="column"/>
      </w:r>
    </w:p>
    <w:p w14:paraId="65187242" w14:textId="77777777" w:rsidR="005143EB" w:rsidRDefault="00000000">
      <w:pPr>
        <w:spacing w:before="1"/>
        <w:ind w:right="659"/>
        <w:jc w:val="center"/>
        <w:rPr>
          <w:rFonts w:ascii="Lucida Sans"/>
          <w:sz w:val="8"/>
        </w:rPr>
      </w:pPr>
      <w:r>
        <w:rPr>
          <w:rFonts w:ascii="Lucida Sans"/>
          <w:color w:val="231F20"/>
          <w:spacing w:val="-5"/>
          <w:sz w:val="8"/>
        </w:rPr>
        <w:t>0.8</w:t>
      </w:r>
    </w:p>
    <w:p w14:paraId="75E43CF1" w14:textId="77777777" w:rsidR="005143EB" w:rsidRDefault="005143EB">
      <w:pPr>
        <w:pStyle w:val="Textoindependiente"/>
        <w:rPr>
          <w:rFonts w:ascii="Lucida Sans"/>
          <w:sz w:val="7"/>
        </w:rPr>
      </w:pPr>
    </w:p>
    <w:p w14:paraId="5002EA21" w14:textId="77777777" w:rsidR="005143EB" w:rsidRDefault="005143EB">
      <w:pPr>
        <w:pStyle w:val="Textoindependiente"/>
        <w:rPr>
          <w:rFonts w:ascii="Lucida Sans"/>
          <w:sz w:val="7"/>
        </w:rPr>
      </w:pPr>
    </w:p>
    <w:p w14:paraId="1ADCC224" w14:textId="77777777" w:rsidR="005143EB" w:rsidRDefault="005143EB">
      <w:pPr>
        <w:pStyle w:val="Textoindependiente"/>
        <w:spacing w:before="43"/>
        <w:rPr>
          <w:rFonts w:ascii="Lucida Sans"/>
          <w:sz w:val="7"/>
        </w:rPr>
      </w:pPr>
    </w:p>
    <w:p w14:paraId="2210A3DD" w14:textId="77777777" w:rsidR="005143EB" w:rsidRDefault="00000000">
      <w:pPr>
        <w:ind w:right="659"/>
        <w:jc w:val="center"/>
        <w:rPr>
          <w:rFonts w:ascii="Lucida Sans"/>
          <w:sz w:val="8"/>
        </w:rPr>
      </w:pPr>
      <w:r>
        <w:rPr>
          <w:rFonts w:ascii="Lucida Sans"/>
          <w:color w:val="231F20"/>
          <w:spacing w:val="-5"/>
          <w:sz w:val="8"/>
        </w:rPr>
        <w:t>0.6</w:t>
      </w:r>
    </w:p>
    <w:p w14:paraId="736B2561" w14:textId="77777777" w:rsidR="005143EB" w:rsidRDefault="005143EB">
      <w:pPr>
        <w:pStyle w:val="Textoindependiente"/>
        <w:rPr>
          <w:rFonts w:ascii="Lucida Sans"/>
          <w:sz w:val="7"/>
        </w:rPr>
      </w:pPr>
    </w:p>
    <w:p w14:paraId="7086011B" w14:textId="77777777" w:rsidR="005143EB" w:rsidRDefault="005143EB">
      <w:pPr>
        <w:pStyle w:val="Textoindependiente"/>
        <w:rPr>
          <w:rFonts w:ascii="Lucida Sans"/>
          <w:sz w:val="7"/>
        </w:rPr>
      </w:pPr>
    </w:p>
    <w:p w14:paraId="5FE56736" w14:textId="77777777" w:rsidR="005143EB" w:rsidRDefault="005143EB">
      <w:pPr>
        <w:pStyle w:val="Textoindependiente"/>
        <w:spacing w:before="43"/>
        <w:rPr>
          <w:rFonts w:ascii="Lucida Sans"/>
          <w:sz w:val="7"/>
        </w:rPr>
      </w:pPr>
    </w:p>
    <w:p w14:paraId="7EB56CF0" w14:textId="77777777" w:rsidR="005143EB" w:rsidRDefault="00000000">
      <w:pPr>
        <w:spacing w:before="1"/>
        <w:ind w:right="659"/>
        <w:jc w:val="center"/>
        <w:rPr>
          <w:rFonts w:ascii="Lucida Sans"/>
          <w:sz w:val="8"/>
        </w:rPr>
      </w:pPr>
      <w:r>
        <w:rPr>
          <w:rFonts w:ascii="Lucida Sans"/>
          <w:color w:val="231F20"/>
          <w:spacing w:val="-5"/>
          <w:sz w:val="8"/>
        </w:rPr>
        <w:t>0.4</w:t>
      </w:r>
    </w:p>
    <w:p w14:paraId="112129BA" w14:textId="77777777" w:rsidR="005143EB" w:rsidRDefault="005143EB">
      <w:pPr>
        <w:pStyle w:val="Textoindependiente"/>
        <w:rPr>
          <w:rFonts w:ascii="Lucida Sans"/>
          <w:sz w:val="7"/>
        </w:rPr>
      </w:pPr>
    </w:p>
    <w:p w14:paraId="404A85D5" w14:textId="77777777" w:rsidR="005143EB" w:rsidRDefault="005143EB">
      <w:pPr>
        <w:pStyle w:val="Textoindependiente"/>
        <w:rPr>
          <w:rFonts w:ascii="Lucida Sans"/>
          <w:sz w:val="7"/>
        </w:rPr>
      </w:pPr>
    </w:p>
    <w:p w14:paraId="05FD1E3D" w14:textId="77777777" w:rsidR="005143EB" w:rsidRDefault="005143EB">
      <w:pPr>
        <w:pStyle w:val="Textoindependiente"/>
        <w:spacing w:before="43"/>
        <w:rPr>
          <w:rFonts w:ascii="Lucida Sans"/>
          <w:sz w:val="7"/>
        </w:rPr>
      </w:pPr>
    </w:p>
    <w:p w14:paraId="5A7DC62D" w14:textId="77777777" w:rsidR="005143EB" w:rsidRDefault="00000000">
      <w:pPr>
        <w:ind w:right="659"/>
        <w:jc w:val="center"/>
        <w:rPr>
          <w:rFonts w:ascii="Lucida Sans"/>
          <w:sz w:val="8"/>
        </w:rPr>
      </w:pPr>
      <w:r>
        <w:rPr>
          <w:rFonts w:ascii="Lucida Sans"/>
          <w:color w:val="231F20"/>
          <w:spacing w:val="-5"/>
          <w:sz w:val="8"/>
        </w:rPr>
        <w:t>0.2</w:t>
      </w:r>
    </w:p>
    <w:p w14:paraId="26289925" w14:textId="77777777" w:rsidR="005143EB" w:rsidRDefault="005143EB">
      <w:pPr>
        <w:jc w:val="center"/>
        <w:rPr>
          <w:rFonts w:ascii="Lucida Sans"/>
          <w:sz w:val="8"/>
        </w:rPr>
        <w:sectPr w:rsidR="005143EB" w:rsidSect="00B23B9E">
          <w:type w:val="continuous"/>
          <w:pgSz w:w="11910" w:h="16840"/>
          <w:pgMar w:top="1920" w:right="660" w:bottom="280" w:left="1680" w:header="720" w:footer="720" w:gutter="0"/>
          <w:cols w:num="4" w:space="720" w:equalWidth="0">
            <w:col w:w="1320" w:space="40"/>
            <w:col w:w="1891" w:space="39"/>
            <w:col w:w="2057" w:space="1162"/>
            <w:col w:w="3061"/>
          </w:cols>
        </w:sectPr>
      </w:pPr>
    </w:p>
    <w:p w14:paraId="7E87F063" w14:textId="77777777" w:rsidR="005143EB" w:rsidRDefault="00000000">
      <w:pPr>
        <w:spacing w:before="43" w:line="86" w:lineRule="exact"/>
        <w:ind w:right="38"/>
        <w:jc w:val="right"/>
        <w:rPr>
          <w:rFonts w:ascii="Lucida Sans"/>
          <w:sz w:val="8"/>
        </w:rPr>
      </w:pPr>
      <w:r>
        <w:rPr>
          <w:rFonts w:ascii="Lucida Sans"/>
          <w:color w:val="231F20"/>
          <w:spacing w:val="-10"/>
          <w:sz w:val="8"/>
        </w:rPr>
        <w:t>0</w:t>
      </w:r>
    </w:p>
    <w:p w14:paraId="401DFEE6" w14:textId="77777777" w:rsidR="005143EB" w:rsidRDefault="00000000">
      <w:pPr>
        <w:tabs>
          <w:tab w:val="left" w:pos="1330"/>
          <w:tab w:val="left" w:pos="1577"/>
        </w:tabs>
        <w:spacing w:line="86" w:lineRule="exact"/>
        <w:ind w:left="1027"/>
        <w:jc w:val="center"/>
        <w:rPr>
          <w:rFonts w:ascii="Lucida Sans"/>
          <w:sz w:val="8"/>
        </w:rPr>
      </w:pPr>
      <w:r>
        <w:rPr>
          <w:rFonts w:ascii="Lucida Sans"/>
          <w:color w:val="231F20"/>
          <w:spacing w:val="-5"/>
          <w:sz w:val="8"/>
        </w:rPr>
        <w:t>G1</w:t>
      </w:r>
      <w:r>
        <w:rPr>
          <w:rFonts w:ascii="Lucida Sans"/>
          <w:color w:val="231F20"/>
          <w:sz w:val="8"/>
        </w:rPr>
        <w:tab/>
      </w:r>
      <w:r>
        <w:rPr>
          <w:rFonts w:ascii="Lucida Sans"/>
          <w:color w:val="231F20"/>
          <w:spacing w:val="-10"/>
          <w:sz w:val="8"/>
        </w:rPr>
        <w:t>S</w:t>
      </w:r>
      <w:r>
        <w:rPr>
          <w:rFonts w:ascii="Lucida Sans"/>
          <w:color w:val="231F20"/>
          <w:sz w:val="8"/>
        </w:rPr>
        <w:tab/>
        <w:t>G</w:t>
      </w:r>
      <w:proofErr w:type="gramStart"/>
      <w:r>
        <w:rPr>
          <w:rFonts w:ascii="Lucida Sans"/>
          <w:color w:val="231F20"/>
          <w:sz w:val="8"/>
        </w:rPr>
        <w:t>2</w:t>
      </w:r>
      <w:r>
        <w:rPr>
          <w:rFonts w:ascii="Lucida Sans"/>
          <w:color w:val="231F20"/>
          <w:spacing w:val="52"/>
          <w:sz w:val="8"/>
        </w:rPr>
        <w:t xml:space="preserve">  </w:t>
      </w:r>
      <w:r>
        <w:rPr>
          <w:rFonts w:ascii="Lucida Sans"/>
          <w:color w:val="231F20"/>
          <w:sz w:val="8"/>
        </w:rPr>
        <w:t>Pro</w:t>
      </w:r>
      <w:proofErr w:type="gramEnd"/>
      <w:r>
        <w:rPr>
          <w:rFonts w:ascii="Lucida Sans"/>
          <w:color w:val="231F20"/>
          <w:spacing w:val="34"/>
          <w:sz w:val="8"/>
        </w:rPr>
        <w:t xml:space="preserve">  </w:t>
      </w:r>
      <w:r>
        <w:rPr>
          <w:rFonts w:ascii="Lucida Sans"/>
          <w:color w:val="231F20"/>
          <w:sz w:val="8"/>
        </w:rPr>
        <w:t>Me</w:t>
      </w:r>
      <w:r>
        <w:rPr>
          <w:rFonts w:ascii="Lucida Sans"/>
          <w:color w:val="231F20"/>
          <w:spacing w:val="62"/>
          <w:sz w:val="8"/>
        </w:rPr>
        <w:t xml:space="preserve">  </w:t>
      </w:r>
      <w:r>
        <w:rPr>
          <w:rFonts w:ascii="Lucida Sans"/>
          <w:color w:val="231F20"/>
          <w:sz w:val="8"/>
        </w:rPr>
        <w:t>Ana</w:t>
      </w:r>
      <w:r>
        <w:rPr>
          <w:rFonts w:ascii="Lucida Sans"/>
          <w:color w:val="231F20"/>
          <w:spacing w:val="38"/>
          <w:sz w:val="8"/>
        </w:rPr>
        <w:t xml:space="preserve">  </w:t>
      </w:r>
      <w:r>
        <w:rPr>
          <w:rFonts w:ascii="Lucida Sans"/>
          <w:color w:val="231F20"/>
          <w:spacing w:val="-4"/>
          <w:sz w:val="8"/>
        </w:rPr>
        <w:t>Telo</w:t>
      </w:r>
    </w:p>
    <w:p w14:paraId="59C89DFC" w14:textId="77777777" w:rsidR="005143EB" w:rsidRDefault="00000000">
      <w:pPr>
        <w:spacing w:before="5"/>
        <w:ind w:left="1008"/>
        <w:jc w:val="center"/>
        <w:rPr>
          <w:rFonts w:ascii="Lucida Sans"/>
          <w:sz w:val="8"/>
        </w:rPr>
      </w:pPr>
      <w:r>
        <w:rPr>
          <w:rFonts w:ascii="Lucida Sans"/>
          <w:color w:val="231F20"/>
          <w:w w:val="90"/>
          <w:sz w:val="8"/>
        </w:rPr>
        <w:t>Predicted</w:t>
      </w:r>
      <w:r>
        <w:rPr>
          <w:rFonts w:ascii="Lucida Sans"/>
          <w:color w:val="231F20"/>
          <w:spacing w:val="8"/>
          <w:sz w:val="8"/>
        </w:rPr>
        <w:t xml:space="preserve"> </w:t>
      </w:r>
      <w:r>
        <w:rPr>
          <w:rFonts w:ascii="Lucida Sans"/>
          <w:color w:val="231F20"/>
          <w:spacing w:val="-2"/>
          <w:sz w:val="8"/>
        </w:rPr>
        <w:t>label</w:t>
      </w:r>
    </w:p>
    <w:p w14:paraId="0061C3FD" w14:textId="77777777" w:rsidR="005143EB" w:rsidRDefault="005143EB">
      <w:pPr>
        <w:pStyle w:val="Textoindependiente"/>
        <w:spacing w:before="55"/>
        <w:rPr>
          <w:rFonts w:ascii="Lucida Sans"/>
          <w:sz w:val="7"/>
        </w:rPr>
      </w:pPr>
    </w:p>
    <w:p w14:paraId="41A8628E" w14:textId="77777777" w:rsidR="005143EB" w:rsidRDefault="00000000">
      <w:pPr>
        <w:ind w:left="2361"/>
        <w:rPr>
          <w:sz w:val="18"/>
        </w:rPr>
      </w:pPr>
      <w:r>
        <w:rPr>
          <w:spacing w:val="-5"/>
          <w:w w:val="110"/>
          <w:sz w:val="18"/>
        </w:rPr>
        <w:t>(a)</w:t>
      </w:r>
    </w:p>
    <w:p w14:paraId="73D9AA6A" w14:textId="77777777" w:rsidR="005143EB" w:rsidRDefault="00000000">
      <w:pPr>
        <w:spacing w:before="27"/>
        <w:rPr>
          <w:sz w:val="7"/>
        </w:rPr>
      </w:pPr>
      <w:r>
        <w:br w:type="column"/>
      </w:r>
    </w:p>
    <w:p w14:paraId="006BA204" w14:textId="77777777" w:rsidR="005143EB" w:rsidRDefault="00000000">
      <w:pPr>
        <w:tabs>
          <w:tab w:val="left" w:pos="1759"/>
          <w:tab w:val="left" w:pos="2006"/>
        </w:tabs>
        <w:spacing w:line="252" w:lineRule="auto"/>
        <w:ind w:left="2064" w:hanging="608"/>
        <w:rPr>
          <w:rFonts w:ascii="Lucida Sans"/>
          <w:sz w:val="8"/>
        </w:rPr>
      </w:pPr>
      <w:r>
        <w:rPr>
          <w:noProof/>
        </w:rPr>
        <mc:AlternateContent>
          <mc:Choice Requires="wpg">
            <w:drawing>
              <wp:anchor distT="0" distB="0" distL="0" distR="0" simplePos="0" relativeHeight="251658273" behindDoc="0" locked="0" layoutInCell="1" allowOverlap="1" wp14:anchorId="3866C99F" wp14:editId="5A519DEB">
                <wp:simplePos x="0" y="0"/>
                <wp:positionH relativeFrom="page">
                  <wp:posOffset>4419110</wp:posOffset>
                </wp:positionH>
                <wp:positionV relativeFrom="paragraph">
                  <wp:posOffset>-1242387</wp:posOffset>
                </wp:positionV>
                <wp:extent cx="1331595" cy="1240790"/>
                <wp:effectExtent l="0" t="0" r="0" b="0"/>
                <wp:wrapNone/>
                <wp:docPr id="502" name="Group 5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31595" cy="1240790"/>
                          <a:chOff x="0" y="0"/>
                          <a:chExt cx="1331595" cy="1240790"/>
                        </a:xfrm>
                      </wpg:grpSpPr>
                      <pic:pic xmlns:pic="http://schemas.openxmlformats.org/drawingml/2006/picture">
                        <pic:nvPicPr>
                          <pic:cNvPr id="503" name="Image 503"/>
                          <pic:cNvPicPr/>
                        </pic:nvPicPr>
                        <pic:blipFill>
                          <a:blip r:embed="rId78" cstate="print"/>
                          <a:stretch>
                            <a:fillRect/>
                          </a:stretch>
                        </pic:blipFill>
                        <pic:spPr>
                          <a:xfrm>
                            <a:off x="106197" y="1506"/>
                            <a:ext cx="1223050" cy="1223050"/>
                          </a:xfrm>
                          <a:prstGeom prst="rect">
                            <a:avLst/>
                          </a:prstGeom>
                        </pic:spPr>
                      </pic:pic>
                      <wps:wsp>
                        <wps:cNvPr id="504" name="Graphic 504"/>
                        <wps:cNvSpPr/>
                        <wps:spPr>
                          <a:xfrm>
                            <a:off x="193915"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505" name="Graphic 505"/>
                        <wps:cNvSpPr/>
                        <wps:spPr>
                          <a:xfrm>
                            <a:off x="193915"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506" name="Graphic 506"/>
                        <wps:cNvSpPr/>
                        <wps:spPr>
                          <a:xfrm>
                            <a:off x="368578"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507" name="Graphic 507"/>
                        <wps:cNvSpPr/>
                        <wps:spPr>
                          <a:xfrm>
                            <a:off x="368578"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508" name="Graphic 508"/>
                        <wps:cNvSpPr/>
                        <wps:spPr>
                          <a:xfrm>
                            <a:off x="543242"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509" name="Graphic 509"/>
                        <wps:cNvSpPr/>
                        <wps:spPr>
                          <a:xfrm>
                            <a:off x="543242"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510" name="Graphic 510"/>
                        <wps:cNvSpPr/>
                        <wps:spPr>
                          <a:xfrm>
                            <a:off x="717906"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511" name="Graphic 511"/>
                        <wps:cNvSpPr/>
                        <wps:spPr>
                          <a:xfrm>
                            <a:off x="717906"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512" name="Graphic 512"/>
                        <wps:cNvSpPr/>
                        <wps:spPr>
                          <a:xfrm>
                            <a:off x="892569"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513" name="Graphic 513"/>
                        <wps:cNvSpPr/>
                        <wps:spPr>
                          <a:xfrm>
                            <a:off x="892569"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514" name="Graphic 514"/>
                        <wps:cNvSpPr/>
                        <wps:spPr>
                          <a:xfrm>
                            <a:off x="1067233"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515" name="Graphic 515"/>
                        <wps:cNvSpPr/>
                        <wps:spPr>
                          <a:xfrm>
                            <a:off x="1067233"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516" name="Graphic 516"/>
                        <wps:cNvSpPr/>
                        <wps:spPr>
                          <a:xfrm>
                            <a:off x="1241897" y="1224483"/>
                            <a:ext cx="1270" cy="16510"/>
                          </a:xfrm>
                          <a:custGeom>
                            <a:avLst/>
                            <a:gdLst/>
                            <a:ahLst/>
                            <a:cxnLst/>
                            <a:rect l="l" t="t" r="r" b="b"/>
                            <a:pathLst>
                              <a:path h="16510">
                                <a:moveTo>
                                  <a:pt x="0" y="0"/>
                                </a:moveTo>
                                <a:lnTo>
                                  <a:pt x="0" y="16080"/>
                                </a:lnTo>
                              </a:path>
                            </a:pathLst>
                          </a:custGeom>
                          <a:solidFill>
                            <a:srgbClr val="231F20"/>
                          </a:solidFill>
                        </wps:spPr>
                        <wps:bodyPr wrap="square" lIns="0" tIns="0" rIns="0" bIns="0" rtlCol="0">
                          <a:prstTxWarp prst="textNoShape">
                            <a:avLst/>
                          </a:prstTxWarp>
                          <a:noAutofit/>
                        </wps:bodyPr>
                      </wps:wsp>
                      <wps:wsp>
                        <wps:cNvPr id="517" name="Graphic 517"/>
                        <wps:cNvSpPr/>
                        <wps:spPr>
                          <a:xfrm>
                            <a:off x="1241897" y="1224483"/>
                            <a:ext cx="1270" cy="16510"/>
                          </a:xfrm>
                          <a:custGeom>
                            <a:avLst/>
                            <a:gdLst/>
                            <a:ahLst/>
                            <a:cxnLst/>
                            <a:rect l="l" t="t" r="r" b="b"/>
                            <a:pathLst>
                              <a:path h="16510">
                                <a:moveTo>
                                  <a:pt x="0" y="0"/>
                                </a:moveTo>
                                <a:lnTo>
                                  <a:pt x="0" y="16080"/>
                                </a:lnTo>
                              </a:path>
                            </a:pathLst>
                          </a:custGeom>
                          <a:ln w="3675">
                            <a:solidFill>
                              <a:srgbClr val="231F20"/>
                            </a:solidFill>
                            <a:prstDash val="solid"/>
                          </a:ln>
                        </wps:spPr>
                        <wps:bodyPr wrap="square" lIns="0" tIns="0" rIns="0" bIns="0" rtlCol="0">
                          <a:prstTxWarp prst="textNoShape">
                            <a:avLst/>
                          </a:prstTxWarp>
                          <a:noAutofit/>
                        </wps:bodyPr>
                      </wps:wsp>
                      <wps:wsp>
                        <wps:cNvPr id="518" name="Graphic 518"/>
                        <wps:cNvSpPr/>
                        <wps:spPr>
                          <a:xfrm>
                            <a:off x="90502" y="89169"/>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519" name="Graphic 519"/>
                        <wps:cNvSpPr/>
                        <wps:spPr>
                          <a:xfrm>
                            <a:off x="90502" y="89169"/>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520" name="Graphic 520"/>
                        <wps:cNvSpPr/>
                        <wps:spPr>
                          <a:xfrm>
                            <a:off x="90502" y="263833"/>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521" name="Graphic 521"/>
                        <wps:cNvSpPr/>
                        <wps:spPr>
                          <a:xfrm>
                            <a:off x="90502" y="263833"/>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522" name="Graphic 522"/>
                        <wps:cNvSpPr/>
                        <wps:spPr>
                          <a:xfrm>
                            <a:off x="90502" y="438497"/>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523" name="Graphic 523"/>
                        <wps:cNvSpPr/>
                        <wps:spPr>
                          <a:xfrm>
                            <a:off x="90502" y="438497"/>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524" name="Graphic 524"/>
                        <wps:cNvSpPr/>
                        <wps:spPr>
                          <a:xfrm>
                            <a:off x="90502" y="613160"/>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525" name="Graphic 525"/>
                        <wps:cNvSpPr/>
                        <wps:spPr>
                          <a:xfrm>
                            <a:off x="90502" y="613160"/>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526" name="Graphic 526"/>
                        <wps:cNvSpPr/>
                        <wps:spPr>
                          <a:xfrm>
                            <a:off x="90502" y="787824"/>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527" name="Graphic 527"/>
                        <wps:cNvSpPr/>
                        <wps:spPr>
                          <a:xfrm>
                            <a:off x="90502" y="787824"/>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528" name="Graphic 528"/>
                        <wps:cNvSpPr/>
                        <wps:spPr>
                          <a:xfrm>
                            <a:off x="90502" y="962489"/>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529" name="Graphic 529"/>
                        <wps:cNvSpPr/>
                        <wps:spPr>
                          <a:xfrm>
                            <a:off x="90502" y="962489"/>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530" name="Graphic 530"/>
                        <wps:cNvSpPr/>
                        <wps:spPr>
                          <a:xfrm>
                            <a:off x="90502" y="1137150"/>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531" name="Graphic 531"/>
                        <wps:cNvSpPr/>
                        <wps:spPr>
                          <a:xfrm>
                            <a:off x="90502" y="1137150"/>
                            <a:ext cx="16510" cy="1270"/>
                          </a:xfrm>
                          <a:custGeom>
                            <a:avLst/>
                            <a:gdLst/>
                            <a:ahLst/>
                            <a:cxnLst/>
                            <a:rect l="l" t="t" r="r" b="b"/>
                            <a:pathLst>
                              <a:path w="16510">
                                <a:moveTo>
                                  <a:pt x="16080" y="0"/>
                                </a:moveTo>
                                <a:lnTo>
                                  <a:pt x="0" y="0"/>
                                </a:lnTo>
                              </a:path>
                            </a:pathLst>
                          </a:custGeom>
                          <a:ln w="3675">
                            <a:solidFill>
                              <a:srgbClr val="231F20"/>
                            </a:solidFill>
                            <a:prstDash val="solid"/>
                          </a:ln>
                        </wps:spPr>
                        <wps:bodyPr wrap="square" lIns="0" tIns="0" rIns="0" bIns="0" rtlCol="0">
                          <a:prstTxWarp prst="textNoShape">
                            <a:avLst/>
                          </a:prstTxWarp>
                          <a:noAutofit/>
                        </wps:bodyPr>
                      </wps:wsp>
                      <wps:wsp>
                        <wps:cNvPr id="532" name="Graphic 532"/>
                        <wps:cNvSpPr/>
                        <wps:spPr>
                          <a:xfrm>
                            <a:off x="106583" y="1837"/>
                            <a:ext cx="1223010" cy="1223010"/>
                          </a:xfrm>
                          <a:custGeom>
                            <a:avLst/>
                            <a:gdLst/>
                            <a:ahLst/>
                            <a:cxnLst/>
                            <a:rect l="l" t="t" r="r" b="b"/>
                            <a:pathLst>
                              <a:path w="1223010" h="1223010">
                                <a:moveTo>
                                  <a:pt x="0" y="1222645"/>
                                </a:moveTo>
                                <a:lnTo>
                                  <a:pt x="0" y="0"/>
                                </a:lnTo>
                              </a:path>
                              <a:path w="1223010" h="1223010">
                                <a:moveTo>
                                  <a:pt x="1222645" y="1222645"/>
                                </a:moveTo>
                                <a:lnTo>
                                  <a:pt x="1222645" y="0"/>
                                </a:lnTo>
                              </a:path>
                              <a:path w="1223010" h="1223010">
                                <a:moveTo>
                                  <a:pt x="0" y="1222645"/>
                                </a:moveTo>
                                <a:lnTo>
                                  <a:pt x="1222645" y="1222645"/>
                                </a:lnTo>
                              </a:path>
                              <a:path w="1223010" h="1223010">
                                <a:moveTo>
                                  <a:pt x="0" y="0"/>
                                </a:moveTo>
                                <a:lnTo>
                                  <a:pt x="1222645" y="0"/>
                                </a:lnTo>
                              </a:path>
                            </a:pathLst>
                          </a:custGeom>
                          <a:ln w="3675">
                            <a:solidFill>
                              <a:srgbClr val="231F20"/>
                            </a:solidFill>
                            <a:prstDash val="solid"/>
                          </a:ln>
                        </wps:spPr>
                        <wps:bodyPr wrap="square" lIns="0" tIns="0" rIns="0" bIns="0" rtlCol="0">
                          <a:prstTxWarp prst="textNoShape">
                            <a:avLst/>
                          </a:prstTxWarp>
                          <a:noAutofit/>
                        </wps:bodyPr>
                      </wps:wsp>
                      <wps:wsp>
                        <wps:cNvPr id="533" name="Textbox 533"/>
                        <wps:cNvSpPr txBox="1"/>
                        <wps:spPr>
                          <a:xfrm>
                            <a:off x="9596" y="66933"/>
                            <a:ext cx="910590" cy="40640"/>
                          </a:xfrm>
                          <a:prstGeom prst="rect">
                            <a:avLst/>
                          </a:prstGeom>
                        </wps:spPr>
                        <wps:txbx>
                          <w:txbxContent>
                            <w:p w14:paraId="70F923FD" w14:textId="77777777" w:rsidR="005143EB" w:rsidRDefault="00000000">
                              <w:pPr>
                                <w:tabs>
                                  <w:tab w:val="left" w:pos="1092"/>
                                  <w:tab w:val="left" w:pos="1367"/>
                                </w:tabs>
                                <w:spacing w:line="64" w:lineRule="exact"/>
                                <w:rPr>
                                  <w:rFonts w:ascii="Lucida Sans"/>
                                  <w:sz w:val="8"/>
                                </w:rPr>
                              </w:pPr>
                              <w:r>
                                <w:rPr>
                                  <w:rFonts w:ascii="Lucida Sans"/>
                                  <w:color w:val="231F20"/>
                                  <w:sz w:val="8"/>
                                </w:rPr>
                                <w:t>G1</w:t>
                              </w:r>
                              <w:r>
                                <w:rPr>
                                  <w:rFonts w:ascii="Lucida Sans"/>
                                  <w:color w:val="231F20"/>
                                  <w:spacing w:val="63"/>
                                  <w:sz w:val="8"/>
                                </w:rPr>
                                <w:t xml:space="preserve"> </w:t>
                              </w:r>
                              <w:r>
                                <w:rPr>
                                  <w:rFonts w:ascii="Lucida Sans"/>
                                  <w:color w:val="FEF6F9"/>
                                  <w:position w:val="1"/>
                                  <w:sz w:val="8"/>
                                </w:rPr>
                                <w:t>0.95</w:t>
                              </w:r>
                              <w:r>
                                <w:rPr>
                                  <w:rFonts w:ascii="Lucida Sans"/>
                                  <w:color w:val="FEF6F9"/>
                                  <w:spacing w:val="50"/>
                                  <w:position w:val="1"/>
                                  <w:sz w:val="8"/>
                                </w:rPr>
                                <w:t xml:space="preserve"> </w:t>
                              </w:r>
                              <w:r>
                                <w:rPr>
                                  <w:rFonts w:ascii="Lucida Sans"/>
                                  <w:color w:val="063857"/>
                                  <w:position w:val="1"/>
                                  <w:sz w:val="8"/>
                                </w:rPr>
                                <w:t>0.</w:t>
                              </w:r>
                              <w:r>
                                <w:rPr>
                                  <w:rFonts w:ascii="Lucida Sans"/>
                                  <w:color w:val="063857"/>
                                  <w:position w:val="1"/>
                                  <w:sz w:val="8"/>
                                </w:rPr>
                                <w:t>049</w:t>
                              </w:r>
                              <w:r>
                                <w:rPr>
                                  <w:rFonts w:ascii="Lucida Sans"/>
                                  <w:color w:val="063857"/>
                                  <w:spacing w:val="36"/>
                                  <w:position w:val="1"/>
                                  <w:sz w:val="8"/>
                                </w:rPr>
                                <w:t xml:space="preserve">  </w:t>
                              </w:r>
                              <w:r>
                                <w:rPr>
                                  <w:rFonts w:ascii="Lucida Sans"/>
                                  <w:color w:val="063857"/>
                                  <w:spacing w:val="-10"/>
                                  <w:position w:val="1"/>
                                  <w:sz w:val="8"/>
                                </w:rPr>
                                <w:t>0</w:t>
                              </w:r>
                              <w:r>
                                <w:rPr>
                                  <w:rFonts w:ascii="Lucida Sans"/>
                                  <w:color w:val="063857"/>
                                  <w:position w:val="1"/>
                                  <w:sz w:val="8"/>
                                </w:rPr>
                                <w:tab/>
                              </w:r>
                              <w:r>
                                <w:rPr>
                                  <w:rFonts w:ascii="Lucida Sans"/>
                                  <w:color w:val="063857"/>
                                  <w:spacing w:val="-10"/>
                                  <w:position w:val="1"/>
                                  <w:sz w:val="8"/>
                                </w:rPr>
                                <w:t>0</w:t>
                              </w:r>
                              <w:r>
                                <w:rPr>
                                  <w:rFonts w:ascii="Times New Roman"/>
                                  <w:color w:val="063857"/>
                                  <w:position w:val="1"/>
                                  <w:sz w:val="7"/>
                                </w:rPr>
                                <w:tab/>
                              </w:r>
                              <w:r>
                                <w:rPr>
                                  <w:rFonts w:ascii="Lucida Sans"/>
                                  <w:color w:val="063857"/>
                                  <w:spacing w:val="-10"/>
                                  <w:position w:val="1"/>
                                  <w:sz w:val="8"/>
                                </w:rPr>
                                <w:t>0</w:t>
                              </w:r>
                            </w:p>
                          </w:txbxContent>
                        </wps:txbx>
                        <wps:bodyPr wrap="square" lIns="0" tIns="0" rIns="0" bIns="0" rtlCol="0">
                          <a:noAutofit/>
                        </wps:bodyPr>
                      </wps:wsp>
                      <wps:wsp>
                        <wps:cNvPr id="534" name="Textbox 534"/>
                        <wps:cNvSpPr txBox="1"/>
                        <wps:spPr>
                          <a:xfrm>
                            <a:off x="1052541" y="66933"/>
                            <a:ext cx="42545" cy="35560"/>
                          </a:xfrm>
                          <a:prstGeom prst="rect">
                            <a:avLst/>
                          </a:prstGeom>
                        </wps:spPr>
                        <wps:txbx>
                          <w:txbxContent>
                            <w:p w14:paraId="47AEF60D" w14:textId="77777777" w:rsidR="005143EB" w:rsidRDefault="00000000">
                              <w:pPr>
                                <w:spacing w:line="56" w:lineRule="exact"/>
                                <w:rPr>
                                  <w:rFonts w:ascii="Lucida Sans"/>
                                  <w:sz w:val="8"/>
                                </w:rPr>
                              </w:pPr>
                              <w:r>
                                <w:rPr>
                                  <w:rFonts w:ascii="Lucida Sans"/>
                                  <w:color w:val="063857"/>
                                  <w:spacing w:val="-10"/>
                                  <w:sz w:val="8"/>
                                </w:rPr>
                                <w:t>0</w:t>
                              </w:r>
                            </w:p>
                          </w:txbxContent>
                        </wps:txbx>
                        <wps:bodyPr wrap="square" lIns="0" tIns="0" rIns="0" bIns="0" rtlCol="0">
                          <a:noAutofit/>
                        </wps:bodyPr>
                      </wps:wsp>
                      <wps:wsp>
                        <wps:cNvPr id="535" name="Textbox 535"/>
                        <wps:cNvSpPr txBox="1"/>
                        <wps:spPr>
                          <a:xfrm>
                            <a:off x="1227196" y="66933"/>
                            <a:ext cx="42545" cy="35560"/>
                          </a:xfrm>
                          <a:prstGeom prst="rect">
                            <a:avLst/>
                          </a:prstGeom>
                        </wps:spPr>
                        <wps:txbx>
                          <w:txbxContent>
                            <w:p w14:paraId="216E34FA" w14:textId="77777777" w:rsidR="005143EB" w:rsidRDefault="00000000">
                              <w:pPr>
                                <w:spacing w:line="56" w:lineRule="exact"/>
                                <w:rPr>
                                  <w:rFonts w:ascii="Lucida Sans"/>
                                  <w:sz w:val="8"/>
                                </w:rPr>
                              </w:pPr>
                              <w:r>
                                <w:rPr>
                                  <w:rFonts w:ascii="Lucida Sans"/>
                                  <w:color w:val="063857"/>
                                  <w:spacing w:val="-10"/>
                                  <w:sz w:val="8"/>
                                </w:rPr>
                                <w:t>0</w:t>
                              </w:r>
                            </w:p>
                          </w:txbxContent>
                        </wps:txbx>
                        <wps:bodyPr wrap="square" lIns="0" tIns="0" rIns="0" bIns="0" rtlCol="0">
                          <a:noAutofit/>
                        </wps:bodyPr>
                      </wps:wsp>
                      <wps:wsp>
                        <wps:cNvPr id="536" name="Textbox 536"/>
                        <wps:cNvSpPr txBox="1"/>
                        <wps:spPr>
                          <a:xfrm>
                            <a:off x="45275" y="241597"/>
                            <a:ext cx="875030" cy="40640"/>
                          </a:xfrm>
                          <a:prstGeom prst="rect">
                            <a:avLst/>
                          </a:prstGeom>
                        </wps:spPr>
                        <wps:txbx>
                          <w:txbxContent>
                            <w:p w14:paraId="579A9E38" w14:textId="77777777" w:rsidR="005143EB" w:rsidRDefault="00000000">
                              <w:pPr>
                                <w:tabs>
                                  <w:tab w:val="left" w:pos="1311"/>
                                </w:tabs>
                                <w:spacing w:line="64" w:lineRule="exact"/>
                                <w:rPr>
                                  <w:rFonts w:ascii="Lucida Sans"/>
                                  <w:sz w:val="8"/>
                                </w:rPr>
                              </w:pPr>
                              <w:r>
                                <w:rPr>
                                  <w:rFonts w:ascii="Lucida Sans"/>
                                  <w:color w:val="231F20"/>
                                  <w:sz w:val="8"/>
                                </w:rPr>
                                <w:t>S</w:t>
                              </w:r>
                              <w:r>
                                <w:rPr>
                                  <w:rFonts w:ascii="Lucida Sans"/>
                                  <w:color w:val="231F20"/>
                                  <w:spacing w:val="65"/>
                                  <w:sz w:val="8"/>
                                </w:rPr>
                                <w:t xml:space="preserve"> </w:t>
                              </w:r>
                              <w:r>
                                <w:rPr>
                                  <w:rFonts w:ascii="Lucida Sans"/>
                                  <w:color w:val="063857"/>
                                  <w:position w:val="1"/>
                                  <w:sz w:val="8"/>
                                </w:rPr>
                                <w:t>0.18</w:t>
                              </w:r>
                              <w:r>
                                <w:rPr>
                                  <w:rFonts w:ascii="Lucida Sans"/>
                                  <w:color w:val="063857"/>
                                  <w:spacing w:val="72"/>
                                  <w:position w:val="1"/>
                                  <w:sz w:val="8"/>
                                </w:rPr>
                                <w:t xml:space="preserve"> </w:t>
                              </w:r>
                              <w:r>
                                <w:rPr>
                                  <w:rFonts w:ascii="Lucida Sans"/>
                                  <w:color w:val="FEF6F9"/>
                                  <w:position w:val="1"/>
                                  <w:sz w:val="8"/>
                                </w:rPr>
                                <w:t>0.75</w:t>
                              </w:r>
                              <w:r>
                                <w:rPr>
                                  <w:rFonts w:ascii="Lucida Sans"/>
                                  <w:color w:val="FEF6F9"/>
                                  <w:spacing w:val="51"/>
                                  <w:position w:val="1"/>
                                  <w:sz w:val="8"/>
                                </w:rPr>
                                <w:t xml:space="preserve"> </w:t>
                              </w:r>
                              <w:r>
                                <w:rPr>
                                  <w:rFonts w:ascii="Lucida Sans"/>
                                  <w:color w:val="063857"/>
                                  <w:position w:val="1"/>
                                  <w:sz w:val="8"/>
                                </w:rPr>
                                <w:t>0.071</w:t>
                              </w:r>
                              <w:r>
                                <w:rPr>
                                  <w:rFonts w:ascii="Lucida Sans"/>
                                  <w:color w:val="063857"/>
                                  <w:spacing w:val="38"/>
                                  <w:position w:val="1"/>
                                  <w:sz w:val="8"/>
                                </w:rPr>
                                <w:t xml:space="preserve">  </w:t>
                              </w:r>
                              <w:r>
                                <w:rPr>
                                  <w:rFonts w:ascii="Lucida Sans"/>
                                  <w:color w:val="063857"/>
                                  <w:spacing w:val="-10"/>
                                  <w:position w:val="1"/>
                                  <w:sz w:val="8"/>
                                </w:rPr>
                                <w:t>0</w:t>
                              </w:r>
                              <w:r>
                                <w:rPr>
                                  <w:rFonts w:ascii="Times New Roman"/>
                                  <w:color w:val="063857"/>
                                  <w:position w:val="1"/>
                                  <w:sz w:val="7"/>
                                </w:rPr>
                                <w:tab/>
                              </w:r>
                              <w:r>
                                <w:rPr>
                                  <w:rFonts w:ascii="Lucida Sans"/>
                                  <w:color w:val="063857"/>
                                  <w:spacing w:val="-10"/>
                                  <w:position w:val="1"/>
                                  <w:sz w:val="8"/>
                                </w:rPr>
                                <w:t>0</w:t>
                              </w:r>
                            </w:p>
                          </w:txbxContent>
                        </wps:txbx>
                        <wps:bodyPr wrap="square" lIns="0" tIns="0" rIns="0" bIns="0" rtlCol="0">
                          <a:noAutofit/>
                        </wps:bodyPr>
                      </wps:wsp>
                      <wps:wsp>
                        <wps:cNvPr id="537" name="Textbox 537"/>
                        <wps:cNvSpPr txBox="1"/>
                        <wps:spPr>
                          <a:xfrm>
                            <a:off x="1052551" y="241597"/>
                            <a:ext cx="42545" cy="35560"/>
                          </a:xfrm>
                          <a:prstGeom prst="rect">
                            <a:avLst/>
                          </a:prstGeom>
                        </wps:spPr>
                        <wps:txbx>
                          <w:txbxContent>
                            <w:p w14:paraId="6AD78790" w14:textId="77777777" w:rsidR="005143EB" w:rsidRDefault="00000000">
                              <w:pPr>
                                <w:spacing w:line="56" w:lineRule="exact"/>
                                <w:rPr>
                                  <w:rFonts w:ascii="Lucida Sans"/>
                                  <w:sz w:val="8"/>
                                </w:rPr>
                              </w:pPr>
                              <w:r>
                                <w:rPr>
                                  <w:rFonts w:ascii="Lucida Sans"/>
                                  <w:color w:val="063857"/>
                                  <w:spacing w:val="-10"/>
                                  <w:sz w:val="8"/>
                                </w:rPr>
                                <w:t>0</w:t>
                              </w:r>
                            </w:p>
                          </w:txbxContent>
                        </wps:txbx>
                        <wps:bodyPr wrap="square" lIns="0" tIns="0" rIns="0" bIns="0" rtlCol="0">
                          <a:noAutofit/>
                        </wps:bodyPr>
                      </wps:wsp>
                      <wps:wsp>
                        <wps:cNvPr id="538" name="Textbox 538"/>
                        <wps:cNvSpPr txBox="1"/>
                        <wps:spPr>
                          <a:xfrm>
                            <a:off x="1227206" y="241597"/>
                            <a:ext cx="42545" cy="35560"/>
                          </a:xfrm>
                          <a:prstGeom prst="rect">
                            <a:avLst/>
                          </a:prstGeom>
                        </wps:spPr>
                        <wps:txbx>
                          <w:txbxContent>
                            <w:p w14:paraId="4FE066EA" w14:textId="77777777" w:rsidR="005143EB" w:rsidRDefault="00000000">
                              <w:pPr>
                                <w:spacing w:line="56" w:lineRule="exact"/>
                                <w:rPr>
                                  <w:rFonts w:ascii="Lucida Sans"/>
                                  <w:sz w:val="8"/>
                                </w:rPr>
                              </w:pPr>
                              <w:r>
                                <w:rPr>
                                  <w:rFonts w:ascii="Lucida Sans"/>
                                  <w:color w:val="063857"/>
                                  <w:spacing w:val="-10"/>
                                  <w:sz w:val="8"/>
                                </w:rPr>
                                <w:t>0</w:t>
                              </w:r>
                            </w:p>
                          </w:txbxContent>
                        </wps:txbx>
                        <wps:bodyPr wrap="square" lIns="0" tIns="0" rIns="0" bIns="0" rtlCol="0">
                          <a:noAutofit/>
                        </wps:bodyPr>
                      </wps:wsp>
                      <wps:wsp>
                        <wps:cNvPr id="539" name="Textbox 539"/>
                        <wps:cNvSpPr txBox="1"/>
                        <wps:spPr>
                          <a:xfrm>
                            <a:off x="9596" y="416261"/>
                            <a:ext cx="910590" cy="40640"/>
                          </a:xfrm>
                          <a:prstGeom prst="rect">
                            <a:avLst/>
                          </a:prstGeom>
                        </wps:spPr>
                        <wps:txbx>
                          <w:txbxContent>
                            <w:p w14:paraId="157906E0" w14:textId="77777777" w:rsidR="005143EB" w:rsidRDefault="00000000">
                              <w:pPr>
                                <w:spacing w:line="64" w:lineRule="exact"/>
                                <w:rPr>
                                  <w:rFonts w:ascii="Lucida Sans"/>
                                  <w:sz w:val="8"/>
                                </w:rPr>
                              </w:pPr>
                              <w:r>
                                <w:rPr>
                                  <w:rFonts w:ascii="Lucida Sans"/>
                                  <w:color w:val="231F20"/>
                                  <w:sz w:val="8"/>
                                </w:rPr>
                                <w:t xml:space="preserve">G2 </w:t>
                              </w:r>
                              <w:r>
                                <w:rPr>
                                  <w:rFonts w:ascii="Lucida Sans"/>
                                  <w:color w:val="063857"/>
                                  <w:position w:val="1"/>
                                  <w:sz w:val="8"/>
                                </w:rPr>
                                <w:t>0.00058</w:t>
                              </w:r>
                              <w:r>
                                <w:rPr>
                                  <w:rFonts w:ascii="Lucida Sans"/>
                                  <w:color w:val="063857"/>
                                  <w:spacing w:val="5"/>
                                  <w:position w:val="1"/>
                                  <w:sz w:val="8"/>
                                </w:rPr>
                                <w:t xml:space="preserve"> </w:t>
                              </w:r>
                              <w:r>
                                <w:rPr>
                                  <w:rFonts w:ascii="Lucida Sans"/>
                                  <w:color w:val="063857"/>
                                  <w:position w:val="1"/>
                                  <w:sz w:val="8"/>
                                </w:rPr>
                                <w:t>0.12</w:t>
                              </w:r>
                              <w:r>
                                <w:rPr>
                                  <w:rFonts w:ascii="Lucida Sans"/>
                                  <w:color w:val="063857"/>
                                  <w:spacing w:val="53"/>
                                  <w:position w:val="1"/>
                                  <w:sz w:val="8"/>
                                </w:rPr>
                                <w:t xml:space="preserve"> </w:t>
                              </w:r>
                              <w:r>
                                <w:rPr>
                                  <w:rFonts w:ascii="Lucida Sans"/>
                                  <w:color w:val="FEF6F9"/>
                                  <w:position w:val="1"/>
                                  <w:sz w:val="8"/>
                                </w:rPr>
                                <w:t>0.87</w:t>
                              </w:r>
                              <w:r>
                                <w:rPr>
                                  <w:rFonts w:ascii="Lucida Sans"/>
                                  <w:color w:val="FEF6F9"/>
                                  <w:spacing w:val="21"/>
                                  <w:position w:val="1"/>
                                  <w:sz w:val="8"/>
                                </w:rPr>
                                <w:t xml:space="preserve"> </w:t>
                              </w:r>
                              <w:r>
                                <w:rPr>
                                  <w:rFonts w:ascii="Lucida Sans"/>
                                  <w:color w:val="063857"/>
                                  <w:position w:val="1"/>
                                  <w:sz w:val="8"/>
                                </w:rPr>
                                <w:t>0.0012</w:t>
                              </w:r>
                              <w:r>
                                <w:rPr>
                                  <w:rFonts w:ascii="Lucida Sans"/>
                                  <w:color w:val="063857"/>
                                  <w:spacing w:val="60"/>
                                  <w:position w:val="1"/>
                                  <w:sz w:val="8"/>
                                </w:rPr>
                                <w:t xml:space="preserve"> </w:t>
                              </w:r>
                              <w:r>
                                <w:rPr>
                                  <w:rFonts w:ascii="Lucida Sans"/>
                                  <w:color w:val="063857"/>
                                  <w:spacing w:val="-10"/>
                                  <w:position w:val="1"/>
                                  <w:sz w:val="8"/>
                                </w:rPr>
                                <w:t>0</w:t>
                              </w:r>
                            </w:p>
                          </w:txbxContent>
                        </wps:txbx>
                        <wps:bodyPr wrap="square" lIns="0" tIns="0" rIns="0" bIns="0" rtlCol="0">
                          <a:noAutofit/>
                        </wps:bodyPr>
                      </wps:wsp>
                      <wps:wsp>
                        <wps:cNvPr id="540" name="Textbox 540"/>
                        <wps:cNvSpPr txBox="1"/>
                        <wps:spPr>
                          <a:xfrm>
                            <a:off x="1052551" y="416261"/>
                            <a:ext cx="42545" cy="35560"/>
                          </a:xfrm>
                          <a:prstGeom prst="rect">
                            <a:avLst/>
                          </a:prstGeom>
                        </wps:spPr>
                        <wps:txbx>
                          <w:txbxContent>
                            <w:p w14:paraId="0C47FBAD" w14:textId="77777777" w:rsidR="005143EB" w:rsidRDefault="00000000">
                              <w:pPr>
                                <w:spacing w:line="56" w:lineRule="exact"/>
                                <w:rPr>
                                  <w:rFonts w:ascii="Lucida Sans"/>
                                  <w:sz w:val="8"/>
                                </w:rPr>
                              </w:pPr>
                              <w:r>
                                <w:rPr>
                                  <w:rFonts w:ascii="Lucida Sans"/>
                                  <w:color w:val="063857"/>
                                  <w:spacing w:val="-10"/>
                                  <w:sz w:val="8"/>
                                </w:rPr>
                                <w:t>0</w:t>
                              </w:r>
                            </w:p>
                          </w:txbxContent>
                        </wps:txbx>
                        <wps:bodyPr wrap="square" lIns="0" tIns="0" rIns="0" bIns="0" rtlCol="0">
                          <a:noAutofit/>
                        </wps:bodyPr>
                      </wps:wsp>
                      <wps:wsp>
                        <wps:cNvPr id="541" name="Textbox 541"/>
                        <wps:cNvSpPr txBox="1"/>
                        <wps:spPr>
                          <a:xfrm>
                            <a:off x="1227205" y="416261"/>
                            <a:ext cx="42545" cy="35560"/>
                          </a:xfrm>
                          <a:prstGeom prst="rect">
                            <a:avLst/>
                          </a:prstGeom>
                        </wps:spPr>
                        <wps:txbx>
                          <w:txbxContent>
                            <w:p w14:paraId="42556D95" w14:textId="77777777" w:rsidR="005143EB" w:rsidRDefault="00000000">
                              <w:pPr>
                                <w:spacing w:line="56" w:lineRule="exact"/>
                                <w:rPr>
                                  <w:rFonts w:ascii="Lucida Sans"/>
                                  <w:sz w:val="8"/>
                                </w:rPr>
                              </w:pPr>
                              <w:r>
                                <w:rPr>
                                  <w:rFonts w:ascii="Lucida Sans"/>
                                  <w:color w:val="063857"/>
                                  <w:spacing w:val="-10"/>
                                  <w:sz w:val="8"/>
                                </w:rPr>
                                <w:t>0</w:t>
                              </w:r>
                            </w:p>
                          </w:txbxContent>
                        </wps:txbx>
                        <wps:bodyPr wrap="square" lIns="0" tIns="0" rIns="0" bIns="0" rtlCol="0">
                          <a:noAutofit/>
                        </wps:bodyPr>
                      </wps:wsp>
                      <wps:wsp>
                        <wps:cNvPr id="542" name="Textbox 542"/>
                        <wps:cNvSpPr txBox="1"/>
                        <wps:spPr>
                          <a:xfrm>
                            <a:off x="1412" y="595698"/>
                            <a:ext cx="85725" cy="35560"/>
                          </a:xfrm>
                          <a:prstGeom prst="rect">
                            <a:avLst/>
                          </a:prstGeom>
                        </wps:spPr>
                        <wps:txbx>
                          <w:txbxContent>
                            <w:p w14:paraId="290AAB94" w14:textId="77777777" w:rsidR="005143EB" w:rsidRDefault="00000000">
                              <w:pPr>
                                <w:spacing w:line="56" w:lineRule="exact"/>
                                <w:rPr>
                                  <w:rFonts w:ascii="Lucida Sans"/>
                                  <w:sz w:val="8"/>
                                </w:rPr>
                              </w:pPr>
                              <w:r>
                                <w:rPr>
                                  <w:rFonts w:ascii="Lucida Sans"/>
                                  <w:color w:val="231F20"/>
                                  <w:spacing w:val="-5"/>
                                  <w:sz w:val="8"/>
                                </w:rPr>
                                <w:t>Pro</w:t>
                              </w:r>
                            </w:p>
                          </w:txbxContent>
                        </wps:txbx>
                        <wps:bodyPr wrap="square" lIns="0" tIns="0" rIns="0" bIns="0" rtlCol="0">
                          <a:noAutofit/>
                        </wps:bodyPr>
                      </wps:wsp>
                      <wps:wsp>
                        <wps:cNvPr id="543" name="Textbox 543"/>
                        <wps:cNvSpPr txBox="1"/>
                        <wps:spPr>
                          <a:xfrm>
                            <a:off x="179305" y="590925"/>
                            <a:ext cx="42545" cy="35560"/>
                          </a:xfrm>
                          <a:prstGeom prst="rect">
                            <a:avLst/>
                          </a:prstGeom>
                        </wps:spPr>
                        <wps:txbx>
                          <w:txbxContent>
                            <w:p w14:paraId="559B7B9B" w14:textId="77777777" w:rsidR="005143EB" w:rsidRDefault="00000000">
                              <w:pPr>
                                <w:spacing w:line="56" w:lineRule="exact"/>
                                <w:rPr>
                                  <w:rFonts w:ascii="Lucida Sans"/>
                                  <w:sz w:val="8"/>
                                </w:rPr>
                              </w:pPr>
                              <w:r>
                                <w:rPr>
                                  <w:rFonts w:ascii="Lucida Sans"/>
                                  <w:color w:val="063857"/>
                                  <w:spacing w:val="-10"/>
                                  <w:sz w:val="8"/>
                                </w:rPr>
                                <w:t>0</w:t>
                              </w:r>
                            </w:p>
                          </w:txbxContent>
                        </wps:txbx>
                        <wps:bodyPr wrap="square" lIns="0" tIns="0" rIns="0" bIns="0" rtlCol="0">
                          <a:noAutofit/>
                        </wps:bodyPr>
                      </wps:wsp>
                      <wps:wsp>
                        <wps:cNvPr id="544" name="Textbox 544"/>
                        <wps:cNvSpPr txBox="1"/>
                        <wps:spPr>
                          <a:xfrm>
                            <a:off x="353959" y="590925"/>
                            <a:ext cx="42545" cy="35560"/>
                          </a:xfrm>
                          <a:prstGeom prst="rect">
                            <a:avLst/>
                          </a:prstGeom>
                        </wps:spPr>
                        <wps:txbx>
                          <w:txbxContent>
                            <w:p w14:paraId="178F9FE9" w14:textId="77777777" w:rsidR="005143EB" w:rsidRDefault="00000000">
                              <w:pPr>
                                <w:spacing w:line="56" w:lineRule="exact"/>
                                <w:rPr>
                                  <w:rFonts w:ascii="Lucida Sans"/>
                                  <w:sz w:val="8"/>
                                </w:rPr>
                              </w:pPr>
                              <w:r>
                                <w:rPr>
                                  <w:rFonts w:ascii="Lucida Sans"/>
                                  <w:color w:val="063857"/>
                                  <w:spacing w:val="-10"/>
                                  <w:sz w:val="8"/>
                                </w:rPr>
                                <w:t>0</w:t>
                              </w:r>
                            </w:p>
                          </w:txbxContent>
                        </wps:txbx>
                        <wps:bodyPr wrap="square" lIns="0" tIns="0" rIns="0" bIns="0" rtlCol="0">
                          <a:noAutofit/>
                        </wps:bodyPr>
                      </wps:wsp>
                      <wps:wsp>
                        <wps:cNvPr id="545" name="Textbox 545"/>
                        <wps:cNvSpPr txBox="1"/>
                        <wps:spPr>
                          <a:xfrm>
                            <a:off x="528614" y="590925"/>
                            <a:ext cx="42545" cy="35560"/>
                          </a:xfrm>
                          <a:prstGeom prst="rect">
                            <a:avLst/>
                          </a:prstGeom>
                        </wps:spPr>
                        <wps:txbx>
                          <w:txbxContent>
                            <w:p w14:paraId="38D892D4" w14:textId="77777777" w:rsidR="005143EB" w:rsidRDefault="00000000">
                              <w:pPr>
                                <w:spacing w:line="56" w:lineRule="exact"/>
                                <w:rPr>
                                  <w:rFonts w:ascii="Lucida Sans"/>
                                  <w:sz w:val="8"/>
                                </w:rPr>
                              </w:pPr>
                              <w:r>
                                <w:rPr>
                                  <w:rFonts w:ascii="Lucida Sans"/>
                                  <w:color w:val="063857"/>
                                  <w:spacing w:val="-10"/>
                                  <w:sz w:val="8"/>
                                </w:rPr>
                                <w:t>0</w:t>
                              </w:r>
                            </w:p>
                          </w:txbxContent>
                        </wps:txbx>
                        <wps:bodyPr wrap="square" lIns="0" tIns="0" rIns="0" bIns="0" rtlCol="0">
                          <a:noAutofit/>
                        </wps:bodyPr>
                      </wps:wsp>
                      <wps:wsp>
                        <wps:cNvPr id="546" name="Textbox 546"/>
                        <wps:cNvSpPr txBox="1"/>
                        <wps:spPr>
                          <a:xfrm>
                            <a:off x="703295" y="590925"/>
                            <a:ext cx="217170" cy="35560"/>
                          </a:xfrm>
                          <a:prstGeom prst="rect">
                            <a:avLst/>
                          </a:prstGeom>
                        </wps:spPr>
                        <wps:txbx>
                          <w:txbxContent>
                            <w:p w14:paraId="0AC04CDC" w14:textId="77777777" w:rsidR="005143EB" w:rsidRDefault="00000000">
                              <w:pPr>
                                <w:tabs>
                                  <w:tab w:val="left" w:pos="274"/>
                                </w:tabs>
                                <w:spacing w:line="56" w:lineRule="exact"/>
                                <w:rPr>
                                  <w:rFonts w:ascii="Lucida Sans"/>
                                  <w:sz w:val="8"/>
                                </w:rPr>
                              </w:pPr>
                              <w:r>
                                <w:rPr>
                                  <w:rFonts w:ascii="Lucida Sans"/>
                                  <w:color w:val="FEF6F9"/>
                                  <w:spacing w:val="-10"/>
                                  <w:sz w:val="8"/>
                                </w:rPr>
                                <w:t>1</w:t>
                              </w:r>
                              <w:r>
                                <w:rPr>
                                  <w:rFonts w:ascii="Lucida Sans"/>
                                  <w:color w:val="FEF6F9"/>
                                  <w:sz w:val="8"/>
                                </w:rPr>
                                <w:tab/>
                              </w:r>
                              <w:r>
                                <w:rPr>
                                  <w:rFonts w:ascii="Lucida Sans"/>
                                  <w:color w:val="063857"/>
                                  <w:spacing w:val="-10"/>
                                  <w:sz w:val="8"/>
                                </w:rPr>
                                <w:t>0</w:t>
                              </w:r>
                            </w:p>
                          </w:txbxContent>
                        </wps:txbx>
                        <wps:bodyPr wrap="square" lIns="0" tIns="0" rIns="0" bIns="0" rtlCol="0">
                          <a:noAutofit/>
                        </wps:bodyPr>
                      </wps:wsp>
                      <wps:wsp>
                        <wps:cNvPr id="547" name="Textbox 547"/>
                        <wps:cNvSpPr txBox="1"/>
                        <wps:spPr>
                          <a:xfrm>
                            <a:off x="1052613" y="590925"/>
                            <a:ext cx="42545" cy="35560"/>
                          </a:xfrm>
                          <a:prstGeom prst="rect">
                            <a:avLst/>
                          </a:prstGeom>
                        </wps:spPr>
                        <wps:txbx>
                          <w:txbxContent>
                            <w:p w14:paraId="5EB42B28" w14:textId="77777777" w:rsidR="005143EB" w:rsidRDefault="00000000">
                              <w:pPr>
                                <w:spacing w:line="56" w:lineRule="exact"/>
                                <w:rPr>
                                  <w:rFonts w:ascii="Lucida Sans"/>
                                  <w:sz w:val="8"/>
                                </w:rPr>
                              </w:pPr>
                              <w:r>
                                <w:rPr>
                                  <w:rFonts w:ascii="Lucida Sans"/>
                                  <w:color w:val="063857"/>
                                  <w:spacing w:val="-10"/>
                                  <w:sz w:val="8"/>
                                </w:rPr>
                                <w:t>0</w:t>
                              </w:r>
                            </w:p>
                          </w:txbxContent>
                        </wps:txbx>
                        <wps:bodyPr wrap="square" lIns="0" tIns="0" rIns="0" bIns="0" rtlCol="0">
                          <a:noAutofit/>
                        </wps:bodyPr>
                      </wps:wsp>
                      <wps:wsp>
                        <wps:cNvPr id="548" name="Textbox 548"/>
                        <wps:cNvSpPr txBox="1"/>
                        <wps:spPr>
                          <a:xfrm>
                            <a:off x="1227268" y="590925"/>
                            <a:ext cx="42545" cy="35560"/>
                          </a:xfrm>
                          <a:prstGeom prst="rect">
                            <a:avLst/>
                          </a:prstGeom>
                        </wps:spPr>
                        <wps:txbx>
                          <w:txbxContent>
                            <w:p w14:paraId="34182814" w14:textId="77777777" w:rsidR="005143EB" w:rsidRDefault="00000000">
                              <w:pPr>
                                <w:spacing w:line="56" w:lineRule="exact"/>
                                <w:rPr>
                                  <w:rFonts w:ascii="Lucida Sans"/>
                                  <w:sz w:val="8"/>
                                </w:rPr>
                              </w:pPr>
                              <w:r>
                                <w:rPr>
                                  <w:rFonts w:ascii="Lucida Sans"/>
                                  <w:color w:val="063857"/>
                                  <w:spacing w:val="-10"/>
                                  <w:sz w:val="8"/>
                                </w:rPr>
                                <w:t>0</w:t>
                              </w:r>
                            </w:p>
                          </w:txbxContent>
                        </wps:txbx>
                        <wps:bodyPr wrap="square" lIns="0" tIns="0" rIns="0" bIns="0" rtlCol="0">
                          <a:noAutofit/>
                        </wps:bodyPr>
                      </wps:wsp>
                      <wps:wsp>
                        <wps:cNvPr id="549" name="Textbox 549"/>
                        <wps:cNvSpPr txBox="1"/>
                        <wps:spPr>
                          <a:xfrm>
                            <a:off x="0" y="770362"/>
                            <a:ext cx="87630" cy="35560"/>
                          </a:xfrm>
                          <a:prstGeom prst="rect">
                            <a:avLst/>
                          </a:prstGeom>
                        </wps:spPr>
                        <wps:txbx>
                          <w:txbxContent>
                            <w:p w14:paraId="5B96FC5D" w14:textId="77777777" w:rsidR="005143EB" w:rsidRDefault="00000000">
                              <w:pPr>
                                <w:spacing w:line="56" w:lineRule="exact"/>
                                <w:rPr>
                                  <w:rFonts w:ascii="Lucida Sans"/>
                                  <w:sz w:val="8"/>
                                </w:rPr>
                              </w:pPr>
                              <w:r>
                                <w:rPr>
                                  <w:rFonts w:ascii="Lucida Sans"/>
                                  <w:color w:val="231F20"/>
                                  <w:spacing w:val="-5"/>
                                  <w:sz w:val="8"/>
                                </w:rPr>
                                <w:t>eta</w:t>
                              </w:r>
                            </w:p>
                          </w:txbxContent>
                        </wps:txbx>
                        <wps:bodyPr wrap="square" lIns="0" tIns="0" rIns="0" bIns="0" rtlCol="0">
                          <a:noAutofit/>
                        </wps:bodyPr>
                      </wps:wsp>
                      <wps:wsp>
                        <wps:cNvPr id="550" name="Textbox 550"/>
                        <wps:cNvSpPr txBox="1"/>
                        <wps:spPr>
                          <a:xfrm>
                            <a:off x="179304" y="765588"/>
                            <a:ext cx="42545" cy="35560"/>
                          </a:xfrm>
                          <a:prstGeom prst="rect">
                            <a:avLst/>
                          </a:prstGeom>
                        </wps:spPr>
                        <wps:txbx>
                          <w:txbxContent>
                            <w:p w14:paraId="54112400" w14:textId="77777777" w:rsidR="005143EB" w:rsidRDefault="00000000">
                              <w:pPr>
                                <w:spacing w:line="56" w:lineRule="exact"/>
                                <w:rPr>
                                  <w:rFonts w:ascii="Lucida Sans"/>
                                  <w:sz w:val="8"/>
                                </w:rPr>
                              </w:pPr>
                              <w:r>
                                <w:rPr>
                                  <w:rFonts w:ascii="Lucida Sans"/>
                                  <w:color w:val="063857"/>
                                  <w:spacing w:val="-10"/>
                                  <w:sz w:val="8"/>
                                </w:rPr>
                                <w:t>0</w:t>
                              </w:r>
                            </w:p>
                          </w:txbxContent>
                        </wps:txbx>
                        <wps:bodyPr wrap="square" lIns="0" tIns="0" rIns="0" bIns="0" rtlCol="0">
                          <a:noAutofit/>
                        </wps:bodyPr>
                      </wps:wsp>
                      <wps:wsp>
                        <wps:cNvPr id="551" name="Textbox 551"/>
                        <wps:cNvSpPr txBox="1"/>
                        <wps:spPr>
                          <a:xfrm>
                            <a:off x="353954" y="765588"/>
                            <a:ext cx="42545" cy="35560"/>
                          </a:xfrm>
                          <a:prstGeom prst="rect">
                            <a:avLst/>
                          </a:prstGeom>
                        </wps:spPr>
                        <wps:txbx>
                          <w:txbxContent>
                            <w:p w14:paraId="60053583" w14:textId="77777777" w:rsidR="005143EB" w:rsidRDefault="00000000">
                              <w:pPr>
                                <w:spacing w:line="56" w:lineRule="exact"/>
                                <w:rPr>
                                  <w:rFonts w:ascii="Lucida Sans"/>
                                  <w:sz w:val="8"/>
                                </w:rPr>
                              </w:pPr>
                              <w:r>
                                <w:rPr>
                                  <w:rFonts w:ascii="Lucida Sans"/>
                                  <w:color w:val="063857"/>
                                  <w:spacing w:val="-10"/>
                                  <w:sz w:val="8"/>
                                </w:rPr>
                                <w:t>0</w:t>
                              </w:r>
                            </w:p>
                          </w:txbxContent>
                        </wps:txbx>
                        <wps:bodyPr wrap="square" lIns="0" tIns="0" rIns="0" bIns="0" rtlCol="0">
                          <a:noAutofit/>
                        </wps:bodyPr>
                      </wps:wsp>
                      <wps:wsp>
                        <wps:cNvPr id="552" name="Textbox 552"/>
                        <wps:cNvSpPr txBox="1"/>
                        <wps:spPr>
                          <a:xfrm>
                            <a:off x="528609" y="765588"/>
                            <a:ext cx="42545" cy="35560"/>
                          </a:xfrm>
                          <a:prstGeom prst="rect">
                            <a:avLst/>
                          </a:prstGeom>
                        </wps:spPr>
                        <wps:txbx>
                          <w:txbxContent>
                            <w:p w14:paraId="11A27FC5" w14:textId="77777777" w:rsidR="005143EB" w:rsidRDefault="00000000">
                              <w:pPr>
                                <w:spacing w:line="56" w:lineRule="exact"/>
                                <w:rPr>
                                  <w:rFonts w:ascii="Lucida Sans"/>
                                  <w:sz w:val="8"/>
                                </w:rPr>
                              </w:pPr>
                              <w:r>
                                <w:rPr>
                                  <w:rFonts w:ascii="Lucida Sans"/>
                                  <w:color w:val="063857"/>
                                  <w:spacing w:val="-10"/>
                                  <w:sz w:val="8"/>
                                </w:rPr>
                                <w:t>0</w:t>
                              </w:r>
                            </w:p>
                          </w:txbxContent>
                        </wps:txbx>
                        <wps:bodyPr wrap="square" lIns="0" tIns="0" rIns="0" bIns="0" rtlCol="0">
                          <a:noAutofit/>
                        </wps:bodyPr>
                      </wps:wsp>
                      <wps:wsp>
                        <wps:cNvPr id="553" name="Textbox 553"/>
                        <wps:cNvSpPr txBox="1"/>
                        <wps:spPr>
                          <a:xfrm>
                            <a:off x="652117" y="765588"/>
                            <a:ext cx="304800" cy="35560"/>
                          </a:xfrm>
                          <a:prstGeom prst="rect">
                            <a:avLst/>
                          </a:prstGeom>
                        </wps:spPr>
                        <wps:txbx>
                          <w:txbxContent>
                            <w:p w14:paraId="5219824D" w14:textId="77777777" w:rsidR="005143EB" w:rsidRDefault="00000000">
                              <w:pPr>
                                <w:spacing w:line="56" w:lineRule="exact"/>
                                <w:rPr>
                                  <w:rFonts w:ascii="Lucida Sans"/>
                                  <w:sz w:val="8"/>
                                </w:rPr>
                              </w:pPr>
                              <w:r>
                                <w:rPr>
                                  <w:rFonts w:ascii="Lucida Sans"/>
                                  <w:color w:val="063857"/>
                                  <w:sz w:val="8"/>
                                </w:rPr>
                                <w:t>0.012</w:t>
                              </w:r>
                              <w:r>
                                <w:rPr>
                                  <w:rFonts w:ascii="Lucida Sans"/>
                                  <w:color w:val="063857"/>
                                  <w:spacing w:val="37"/>
                                  <w:sz w:val="8"/>
                                </w:rPr>
                                <w:t xml:space="preserve"> </w:t>
                              </w:r>
                              <w:r>
                                <w:rPr>
                                  <w:rFonts w:ascii="Lucida Sans"/>
                                  <w:color w:val="FEF6F9"/>
                                  <w:spacing w:val="-4"/>
                                  <w:sz w:val="8"/>
                                </w:rPr>
                                <w:t>0.99</w:t>
                              </w:r>
                            </w:p>
                          </w:txbxContent>
                        </wps:txbx>
                        <wps:bodyPr wrap="square" lIns="0" tIns="0" rIns="0" bIns="0" rtlCol="0">
                          <a:noAutofit/>
                        </wps:bodyPr>
                      </wps:wsp>
                      <wps:wsp>
                        <wps:cNvPr id="554" name="Textbox 554"/>
                        <wps:cNvSpPr txBox="1"/>
                        <wps:spPr>
                          <a:xfrm>
                            <a:off x="1052623" y="765588"/>
                            <a:ext cx="42545" cy="35560"/>
                          </a:xfrm>
                          <a:prstGeom prst="rect">
                            <a:avLst/>
                          </a:prstGeom>
                        </wps:spPr>
                        <wps:txbx>
                          <w:txbxContent>
                            <w:p w14:paraId="5C4D7421" w14:textId="77777777" w:rsidR="005143EB" w:rsidRDefault="00000000">
                              <w:pPr>
                                <w:spacing w:line="56" w:lineRule="exact"/>
                                <w:rPr>
                                  <w:rFonts w:ascii="Lucida Sans"/>
                                  <w:sz w:val="8"/>
                                </w:rPr>
                              </w:pPr>
                              <w:r>
                                <w:rPr>
                                  <w:rFonts w:ascii="Lucida Sans"/>
                                  <w:color w:val="063857"/>
                                  <w:spacing w:val="-10"/>
                                  <w:sz w:val="8"/>
                                </w:rPr>
                                <w:t>0</w:t>
                              </w:r>
                            </w:p>
                          </w:txbxContent>
                        </wps:txbx>
                        <wps:bodyPr wrap="square" lIns="0" tIns="0" rIns="0" bIns="0" rtlCol="0">
                          <a:noAutofit/>
                        </wps:bodyPr>
                      </wps:wsp>
                      <wps:wsp>
                        <wps:cNvPr id="555" name="Textbox 555"/>
                        <wps:cNvSpPr txBox="1"/>
                        <wps:spPr>
                          <a:xfrm>
                            <a:off x="1227277" y="765588"/>
                            <a:ext cx="42545" cy="35560"/>
                          </a:xfrm>
                          <a:prstGeom prst="rect">
                            <a:avLst/>
                          </a:prstGeom>
                        </wps:spPr>
                        <wps:txbx>
                          <w:txbxContent>
                            <w:p w14:paraId="47EEAD0D" w14:textId="77777777" w:rsidR="005143EB" w:rsidRDefault="00000000">
                              <w:pPr>
                                <w:spacing w:line="56" w:lineRule="exact"/>
                                <w:rPr>
                                  <w:rFonts w:ascii="Lucida Sans"/>
                                  <w:sz w:val="8"/>
                                </w:rPr>
                              </w:pPr>
                              <w:r>
                                <w:rPr>
                                  <w:rFonts w:ascii="Lucida Sans"/>
                                  <w:color w:val="063857"/>
                                  <w:spacing w:val="-10"/>
                                  <w:sz w:val="8"/>
                                </w:rPr>
                                <w:t>0</w:t>
                              </w:r>
                            </w:p>
                          </w:txbxContent>
                        </wps:txbx>
                        <wps:bodyPr wrap="square" lIns="0" tIns="0" rIns="0" bIns="0" rtlCol="0">
                          <a:noAutofit/>
                        </wps:bodyPr>
                      </wps:wsp>
                      <wps:wsp>
                        <wps:cNvPr id="556" name="Textbox 556"/>
                        <wps:cNvSpPr txBox="1"/>
                        <wps:spPr>
                          <a:xfrm>
                            <a:off x="17130" y="945026"/>
                            <a:ext cx="70485" cy="35560"/>
                          </a:xfrm>
                          <a:prstGeom prst="rect">
                            <a:avLst/>
                          </a:prstGeom>
                        </wps:spPr>
                        <wps:txbx>
                          <w:txbxContent>
                            <w:p w14:paraId="63A76578" w14:textId="77777777" w:rsidR="005143EB" w:rsidRDefault="00000000">
                              <w:pPr>
                                <w:spacing w:line="56" w:lineRule="exact"/>
                                <w:rPr>
                                  <w:rFonts w:ascii="Lucida Sans"/>
                                  <w:sz w:val="8"/>
                                </w:rPr>
                              </w:pPr>
                              <w:r>
                                <w:rPr>
                                  <w:rFonts w:ascii="Lucida Sans"/>
                                  <w:color w:val="231F20"/>
                                  <w:spacing w:val="-5"/>
                                  <w:sz w:val="8"/>
                                </w:rPr>
                                <w:t>na</w:t>
                              </w:r>
                            </w:p>
                          </w:txbxContent>
                        </wps:txbx>
                        <wps:bodyPr wrap="square" lIns="0" tIns="0" rIns="0" bIns="0" rtlCol="0">
                          <a:noAutofit/>
                        </wps:bodyPr>
                      </wps:wsp>
                      <wps:wsp>
                        <wps:cNvPr id="557" name="Textbox 557"/>
                        <wps:cNvSpPr txBox="1"/>
                        <wps:spPr>
                          <a:xfrm>
                            <a:off x="179304" y="940252"/>
                            <a:ext cx="42545" cy="35560"/>
                          </a:xfrm>
                          <a:prstGeom prst="rect">
                            <a:avLst/>
                          </a:prstGeom>
                        </wps:spPr>
                        <wps:txbx>
                          <w:txbxContent>
                            <w:p w14:paraId="380AE0B4" w14:textId="77777777" w:rsidR="005143EB" w:rsidRDefault="00000000">
                              <w:pPr>
                                <w:spacing w:line="56" w:lineRule="exact"/>
                                <w:rPr>
                                  <w:rFonts w:ascii="Lucida Sans"/>
                                  <w:sz w:val="8"/>
                                </w:rPr>
                              </w:pPr>
                              <w:r>
                                <w:rPr>
                                  <w:rFonts w:ascii="Lucida Sans"/>
                                  <w:color w:val="063857"/>
                                  <w:spacing w:val="-10"/>
                                  <w:sz w:val="8"/>
                                </w:rPr>
                                <w:t>0</w:t>
                              </w:r>
                            </w:p>
                          </w:txbxContent>
                        </wps:txbx>
                        <wps:bodyPr wrap="square" lIns="0" tIns="0" rIns="0" bIns="0" rtlCol="0">
                          <a:noAutofit/>
                        </wps:bodyPr>
                      </wps:wsp>
                      <wps:wsp>
                        <wps:cNvPr id="558" name="Textbox 558"/>
                        <wps:cNvSpPr txBox="1"/>
                        <wps:spPr>
                          <a:xfrm>
                            <a:off x="353954" y="940252"/>
                            <a:ext cx="42545" cy="35560"/>
                          </a:xfrm>
                          <a:prstGeom prst="rect">
                            <a:avLst/>
                          </a:prstGeom>
                        </wps:spPr>
                        <wps:txbx>
                          <w:txbxContent>
                            <w:p w14:paraId="094AB5CD" w14:textId="77777777" w:rsidR="005143EB" w:rsidRDefault="00000000">
                              <w:pPr>
                                <w:spacing w:line="56" w:lineRule="exact"/>
                                <w:rPr>
                                  <w:rFonts w:ascii="Lucida Sans"/>
                                  <w:sz w:val="8"/>
                                </w:rPr>
                              </w:pPr>
                              <w:r>
                                <w:rPr>
                                  <w:rFonts w:ascii="Lucida Sans"/>
                                  <w:color w:val="063857"/>
                                  <w:spacing w:val="-10"/>
                                  <w:sz w:val="8"/>
                                </w:rPr>
                                <w:t>0</w:t>
                              </w:r>
                            </w:p>
                          </w:txbxContent>
                        </wps:txbx>
                        <wps:bodyPr wrap="square" lIns="0" tIns="0" rIns="0" bIns="0" rtlCol="0">
                          <a:noAutofit/>
                        </wps:bodyPr>
                      </wps:wsp>
                      <wps:wsp>
                        <wps:cNvPr id="559" name="Textbox 559"/>
                        <wps:cNvSpPr txBox="1"/>
                        <wps:spPr>
                          <a:xfrm>
                            <a:off x="528609" y="940252"/>
                            <a:ext cx="42545" cy="35560"/>
                          </a:xfrm>
                          <a:prstGeom prst="rect">
                            <a:avLst/>
                          </a:prstGeom>
                        </wps:spPr>
                        <wps:txbx>
                          <w:txbxContent>
                            <w:p w14:paraId="687E8AD4" w14:textId="77777777" w:rsidR="005143EB" w:rsidRDefault="00000000">
                              <w:pPr>
                                <w:spacing w:line="56" w:lineRule="exact"/>
                                <w:rPr>
                                  <w:rFonts w:ascii="Lucida Sans"/>
                                  <w:sz w:val="8"/>
                                </w:rPr>
                              </w:pPr>
                              <w:r>
                                <w:rPr>
                                  <w:rFonts w:ascii="Lucida Sans"/>
                                  <w:color w:val="063857"/>
                                  <w:spacing w:val="-10"/>
                                  <w:sz w:val="8"/>
                                </w:rPr>
                                <w:t>0</w:t>
                              </w:r>
                            </w:p>
                          </w:txbxContent>
                        </wps:txbx>
                        <wps:bodyPr wrap="square" lIns="0" tIns="0" rIns="0" bIns="0" rtlCol="0">
                          <a:noAutofit/>
                        </wps:bodyPr>
                      </wps:wsp>
                      <wps:wsp>
                        <wps:cNvPr id="560" name="Textbox 560"/>
                        <wps:cNvSpPr txBox="1"/>
                        <wps:spPr>
                          <a:xfrm>
                            <a:off x="652117" y="940252"/>
                            <a:ext cx="267970" cy="35560"/>
                          </a:xfrm>
                          <a:prstGeom prst="rect">
                            <a:avLst/>
                          </a:prstGeom>
                        </wps:spPr>
                        <wps:txbx>
                          <w:txbxContent>
                            <w:p w14:paraId="0AF036BF" w14:textId="77777777" w:rsidR="005143EB" w:rsidRDefault="00000000">
                              <w:pPr>
                                <w:spacing w:line="56" w:lineRule="exact"/>
                                <w:rPr>
                                  <w:rFonts w:ascii="Lucida Sans"/>
                                  <w:sz w:val="8"/>
                                </w:rPr>
                              </w:pPr>
                              <w:r>
                                <w:rPr>
                                  <w:rFonts w:ascii="Lucida Sans"/>
                                  <w:color w:val="063857"/>
                                  <w:sz w:val="8"/>
                                </w:rPr>
                                <w:t>0.014</w:t>
                              </w:r>
                              <w:r>
                                <w:rPr>
                                  <w:rFonts w:ascii="Lucida Sans"/>
                                  <w:color w:val="063857"/>
                                  <w:spacing w:val="34"/>
                                  <w:sz w:val="8"/>
                                </w:rPr>
                                <w:t xml:space="preserve">  </w:t>
                              </w:r>
                              <w:r>
                                <w:rPr>
                                  <w:rFonts w:ascii="Lucida Sans"/>
                                  <w:color w:val="063857"/>
                                  <w:spacing w:val="-10"/>
                                  <w:sz w:val="8"/>
                                </w:rPr>
                                <w:t>0</w:t>
                              </w:r>
                            </w:p>
                          </w:txbxContent>
                        </wps:txbx>
                        <wps:bodyPr wrap="square" lIns="0" tIns="0" rIns="0" bIns="0" rtlCol="0">
                          <a:noAutofit/>
                        </wps:bodyPr>
                      </wps:wsp>
                      <wps:wsp>
                        <wps:cNvPr id="561" name="Textbox 561"/>
                        <wps:cNvSpPr txBox="1"/>
                        <wps:spPr>
                          <a:xfrm>
                            <a:off x="1016083" y="940252"/>
                            <a:ext cx="115570" cy="35560"/>
                          </a:xfrm>
                          <a:prstGeom prst="rect">
                            <a:avLst/>
                          </a:prstGeom>
                        </wps:spPr>
                        <wps:txbx>
                          <w:txbxContent>
                            <w:p w14:paraId="5408DDA1" w14:textId="77777777" w:rsidR="005143EB" w:rsidRDefault="00000000">
                              <w:pPr>
                                <w:spacing w:line="56" w:lineRule="exact"/>
                                <w:rPr>
                                  <w:rFonts w:ascii="Lucida Sans"/>
                                  <w:sz w:val="8"/>
                                </w:rPr>
                              </w:pPr>
                              <w:r>
                                <w:rPr>
                                  <w:rFonts w:ascii="Lucida Sans"/>
                                  <w:color w:val="FEF6F9"/>
                                  <w:spacing w:val="-4"/>
                                  <w:sz w:val="8"/>
                                </w:rPr>
                                <w:t>0.99</w:t>
                              </w:r>
                            </w:p>
                          </w:txbxContent>
                        </wps:txbx>
                        <wps:bodyPr wrap="square" lIns="0" tIns="0" rIns="0" bIns="0" rtlCol="0">
                          <a:noAutofit/>
                        </wps:bodyPr>
                      </wps:wsp>
                      <wps:wsp>
                        <wps:cNvPr id="562" name="Textbox 562"/>
                        <wps:cNvSpPr txBox="1"/>
                        <wps:spPr>
                          <a:xfrm>
                            <a:off x="1227286" y="940252"/>
                            <a:ext cx="42545" cy="35560"/>
                          </a:xfrm>
                          <a:prstGeom prst="rect">
                            <a:avLst/>
                          </a:prstGeom>
                        </wps:spPr>
                        <wps:txbx>
                          <w:txbxContent>
                            <w:p w14:paraId="5E133B91" w14:textId="77777777" w:rsidR="005143EB" w:rsidRDefault="00000000">
                              <w:pPr>
                                <w:spacing w:line="56" w:lineRule="exact"/>
                                <w:rPr>
                                  <w:rFonts w:ascii="Lucida Sans"/>
                                  <w:sz w:val="8"/>
                                </w:rPr>
                              </w:pPr>
                              <w:r>
                                <w:rPr>
                                  <w:rFonts w:ascii="Lucida Sans"/>
                                  <w:color w:val="063857"/>
                                  <w:spacing w:val="-10"/>
                                  <w:sz w:val="8"/>
                                </w:rPr>
                                <w:t>0</w:t>
                              </w:r>
                            </w:p>
                          </w:txbxContent>
                        </wps:txbx>
                        <wps:bodyPr wrap="square" lIns="0" tIns="0" rIns="0" bIns="0" rtlCol="0">
                          <a:noAutofit/>
                        </wps:bodyPr>
                      </wps:wsp>
                      <wps:wsp>
                        <wps:cNvPr id="563" name="Textbox 563"/>
                        <wps:cNvSpPr txBox="1"/>
                        <wps:spPr>
                          <a:xfrm>
                            <a:off x="5220" y="1119689"/>
                            <a:ext cx="81915" cy="35560"/>
                          </a:xfrm>
                          <a:prstGeom prst="rect">
                            <a:avLst/>
                          </a:prstGeom>
                        </wps:spPr>
                        <wps:txbx>
                          <w:txbxContent>
                            <w:p w14:paraId="2D39B1A9" w14:textId="77777777" w:rsidR="005143EB" w:rsidRDefault="00000000">
                              <w:pPr>
                                <w:spacing w:line="56" w:lineRule="exact"/>
                                <w:rPr>
                                  <w:rFonts w:ascii="Lucida Sans"/>
                                  <w:sz w:val="8"/>
                                </w:rPr>
                              </w:pPr>
                              <w:r>
                                <w:rPr>
                                  <w:rFonts w:ascii="Lucida Sans"/>
                                  <w:color w:val="231F20"/>
                                  <w:spacing w:val="-5"/>
                                  <w:sz w:val="8"/>
                                </w:rPr>
                                <w:t>elo</w:t>
                              </w:r>
                            </w:p>
                          </w:txbxContent>
                        </wps:txbx>
                        <wps:bodyPr wrap="square" lIns="0" tIns="0" rIns="0" bIns="0" rtlCol="0">
                          <a:noAutofit/>
                        </wps:bodyPr>
                      </wps:wsp>
                      <wps:wsp>
                        <wps:cNvPr id="564" name="Textbox 564"/>
                        <wps:cNvSpPr txBox="1"/>
                        <wps:spPr>
                          <a:xfrm>
                            <a:off x="179304" y="1114916"/>
                            <a:ext cx="42545" cy="35560"/>
                          </a:xfrm>
                          <a:prstGeom prst="rect">
                            <a:avLst/>
                          </a:prstGeom>
                        </wps:spPr>
                        <wps:txbx>
                          <w:txbxContent>
                            <w:p w14:paraId="4ABAEB8E" w14:textId="77777777" w:rsidR="005143EB" w:rsidRDefault="00000000">
                              <w:pPr>
                                <w:spacing w:line="56" w:lineRule="exact"/>
                                <w:rPr>
                                  <w:rFonts w:ascii="Lucida Sans"/>
                                  <w:sz w:val="8"/>
                                </w:rPr>
                              </w:pPr>
                              <w:r>
                                <w:rPr>
                                  <w:rFonts w:ascii="Lucida Sans"/>
                                  <w:color w:val="063857"/>
                                  <w:spacing w:val="-10"/>
                                  <w:sz w:val="8"/>
                                </w:rPr>
                                <w:t>0</w:t>
                              </w:r>
                            </w:p>
                          </w:txbxContent>
                        </wps:txbx>
                        <wps:bodyPr wrap="square" lIns="0" tIns="0" rIns="0" bIns="0" rtlCol="0">
                          <a:noAutofit/>
                        </wps:bodyPr>
                      </wps:wsp>
                      <wps:wsp>
                        <wps:cNvPr id="565" name="Textbox 565"/>
                        <wps:cNvSpPr txBox="1"/>
                        <wps:spPr>
                          <a:xfrm>
                            <a:off x="353954" y="1114916"/>
                            <a:ext cx="42545" cy="35560"/>
                          </a:xfrm>
                          <a:prstGeom prst="rect">
                            <a:avLst/>
                          </a:prstGeom>
                        </wps:spPr>
                        <wps:txbx>
                          <w:txbxContent>
                            <w:p w14:paraId="0AC70EF6" w14:textId="77777777" w:rsidR="005143EB" w:rsidRDefault="00000000">
                              <w:pPr>
                                <w:spacing w:line="56" w:lineRule="exact"/>
                                <w:rPr>
                                  <w:rFonts w:ascii="Lucida Sans"/>
                                  <w:sz w:val="8"/>
                                </w:rPr>
                              </w:pPr>
                              <w:r>
                                <w:rPr>
                                  <w:rFonts w:ascii="Lucida Sans"/>
                                  <w:color w:val="063857"/>
                                  <w:spacing w:val="-10"/>
                                  <w:sz w:val="8"/>
                                </w:rPr>
                                <w:t>0</w:t>
                              </w:r>
                            </w:p>
                          </w:txbxContent>
                        </wps:txbx>
                        <wps:bodyPr wrap="square" lIns="0" tIns="0" rIns="0" bIns="0" rtlCol="0">
                          <a:noAutofit/>
                        </wps:bodyPr>
                      </wps:wsp>
                      <wps:wsp>
                        <wps:cNvPr id="566" name="Textbox 566"/>
                        <wps:cNvSpPr txBox="1"/>
                        <wps:spPr>
                          <a:xfrm>
                            <a:off x="528609" y="1114916"/>
                            <a:ext cx="391795" cy="35560"/>
                          </a:xfrm>
                          <a:prstGeom prst="rect">
                            <a:avLst/>
                          </a:prstGeom>
                        </wps:spPr>
                        <wps:txbx>
                          <w:txbxContent>
                            <w:p w14:paraId="34038B97" w14:textId="77777777" w:rsidR="005143EB" w:rsidRDefault="00000000">
                              <w:pPr>
                                <w:spacing w:line="56" w:lineRule="exact"/>
                                <w:rPr>
                                  <w:rFonts w:ascii="Lucida Sans"/>
                                  <w:sz w:val="8"/>
                                </w:rPr>
                              </w:pPr>
                              <w:r>
                                <w:rPr>
                                  <w:rFonts w:ascii="Lucida Sans"/>
                                  <w:color w:val="063857"/>
                                  <w:sz w:val="8"/>
                                </w:rPr>
                                <w:t>0</w:t>
                              </w:r>
                              <w:r>
                                <w:rPr>
                                  <w:rFonts w:ascii="Lucida Sans"/>
                                  <w:color w:val="063857"/>
                                  <w:spacing w:val="67"/>
                                  <w:w w:val="150"/>
                                  <w:sz w:val="8"/>
                                </w:rPr>
                                <w:t xml:space="preserve"> </w:t>
                              </w:r>
                              <w:r>
                                <w:rPr>
                                  <w:rFonts w:ascii="Lucida Sans"/>
                                  <w:color w:val="063857"/>
                                  <w:sz w:val="8"/>
                                </w:rPr>
                                <w:t>0.0085</w:t>
                              </w:r>
                              <w:r>
                                <w:rPr>
                                  <w:rFonts w:ascii="Lucida Sans"/>
                                  <w:color w:val="063857"/>
                                  <w:spacing w:val="68"/>
                                  <w:w w:val="150"/>
                                  <w:sz w:val="8"/>
                                </w:rPr>
                                <w:t xml:space="preserve"> </w:t>
                              </w:r>
                              <w:r>
                                <w:rPr>
                                  <w:rFonts w:ascii="Lucida Sans"/>
                                  <w:color w:val="063857"/>
                                  <w:spacing w:val="-10"/>
                                  <w:sz w:val="8"/>
                                </w:rPr>
                                <w:t>0</w:t>
                              </w:r>
                            </w:p>
                          </w:txbxContent>
                        </wps:txbx>
                        <wps:bodyPr wrap="square" lIns="0" tIns="0" rIns="0" bIns="0" rtlCol="0">
                          <a:noAutofit/>
                        </wps:bodyPr>
                      </wps:wsp>
                      <wps:wsp>
                        <wps:cNvPr id="567" name="Textbox 567"/>
                        <wps:cNvSpPr txBox="1"/>
                        <wps:spPr>
                          <a:xfrm>
                            <a:off x="1052519" y="1114916"/>
                            <a:ext cx="42545" cy="35560"/>
                          </a:xfrm>
                          <a:prstGeom prst="rect">
                            <a:avLst/>
                          </a:prstGeom>
                        </wps:spPr>
                        <wps:txbx>
                          <w:txbxContent>
                            <w:p w14:paraId="6579A8BB" w14:textId="77777777" w:rsidR="005143EB" w:rsidRDefault="00000000">
                              <w:pPr>
                                <w:spacing w:line="56" w:lineRule="exact"/>
                                <w:rPr>
                                  <w:rFonts w:ascii="Lucida Sans"/>
                                  <w:sz w:val="8"/>
                                </w:rPr>
                              </w:pPr>
                              <w:r>
                                <w:rPr>
                                  <w:rFonts w:ascii="Lucida Sans"/>
                                  <w:color w:val="063857"/>
                                  <w:spacing w:val="-10"/>
                                  <w:sz w:val="8"/>
                                </w:rPr>
                                <w:t>0</w:t>
                              </w:r>
                            </w:p>
                          </w:txbxContent>
                        </wps:txbx>
                        <wps:bodyPr wrap="square" lIns="0" tIns="0" rIns="0" bIns="0" rtlCol="0">
                          <a:noAutofit/>
                        </wps:bodyPr>
                      </wps:wsp>
                      <wps:wsp>
                        <wps:cNvPr id="568" name="Textbox 568"/>
                        <wps:cNvSpPr txBox="1"/>
                        <wps:spPr>
                          <a:xfrm>
                            <a:off x="1190746" y="1114916"/>
                            <a:ext cx="115570" cy="35560"/>
                          </a:xfrm>
                          <a:prstGeom prst="rect">
                            <a:avLst/>
                          </a:prstGeom>
                        </wps:spPr>
                        <wps:txbx>
                          <w:txbxContent>
                            <w:p w14:paraId="60B2DCB4" w14:textId="77777777" w:rsidR="005143EB" w:rsidRDefault="00000000">
                              <w:pPr>
                                <w:spacing w:line="56" w:lineRule="exact"/>
                                <w:rPr>
                                  <w:rFonts w:ascii="Lucida Sans"/>
                                  <w:sz w:val="8"/>
                                </w:rPr>
                              </w:pPr>
                              <w:r>
                                <w:rPr>
                                  <w:rFonts w:ascii="Lucida Sans"/>
                                  <w:color w:val="FEF6F9"/>
                                  <w:spacing w:val="-4"/>
                                  <w:sz w:val="8"/>
                                </w:rPr>
                                <w:t>0.99</w:t>
                              </w:r>
                            </w:p>
                          </w:txbxContent>
                        </wps:txbx>
                        <wps:bodyPr wrap="square" lIns="0" tIns="0" rIns="0" bIns="0" rtlCol="0">
                          <a:noAutofit/>
                        </wps:bodyPr>
                      </wps:wsp>
                    </wpg:wgp>
                  </a:graphicData>
                </a:graphic>
              </wp:anchor>
            </w:drawing>
          </mc:Choice>
          <mc:Fallback>
            <w:pict>
              <v:group w14:anchorId="3866C99F" id="Group 502" o:spid="_x0000_s1163" style="position:absolute;left:0;text-align:left;margin-left:347.95pt;margin-top:-97.85pt;width:104.85pt;height:97.7pt;z-index:251658273;mso-wrap-distance-left:0;mso-wrap-distance-right:0;mso-position-horizontal-relative:page;mso-position-vertical-relative:text" coordsize="13315,12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">
                <v:shape id="Image 503" o:spid="_x0000_s1164" type="#_x0000_t75" style="position:absolute;left:1061;top:15;width:12231;height:12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">
                  <v:imagedata r:id="rId79" o:title=""/>
                </v:shape>
                <v:shape id="Graphic 504" o:spid="_x0000_s1165" style="position:absolute;left:1939;top:12244;width:12;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" path="m,l,16080e" fillcolor="#231f20" stroked="f">
                  <v:path arrowok="t"/>
                </v:shape>
                <v:shape id="Graphic 505" o:spid="_x0000_s1166" style="position:absolute;left:1939;top:12244;width:12;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" path="m,l,16080e" filled="f" strokecolor="#231f20" strokeweight=".1021mm">
                  <v:path arrowok="t"/>
                </v:shape>
                <v:shape id="Graphic 506" o:spid="_x0000_s1167" style="position:absolute;left:3685;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" path="m,l,16080e" fillcolor="#231f20" stroked="f">
                  <v:path arrowok="t"/>
                </v:shape>
                <v:shape id="Graphic 507" o:spid="_x0000_s1168" style="position:absolute;left:3685;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" path="m,l,16080e" filled="f" strokecolor="#231f20" strokeweight=".1021mm">
                  <v:path arrowok="t"/>
                </v:shape>
                <v:shape id="Graphic 508" o:spid="_x0000_s1169" style="position:absolute;left:5432;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" path="m,l,16080e" fillcolor="#231f20" stroked="f">
                  <v:path arrowok="t"/>
                </v:shape>
                <v:shape id="Graphic 509" o:spid="_x0000_s1170" style="position:absolute;left:5432;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" path="m,l,16080e" filled="f" strokecolor="#231f20" strokeweight=".1021mm">
                  <v:path arrowok="t"/>
                </v:shape>
                <v:shape id="Graphic 510" o:spid="_x0000_s1171" style="position:absolute;left:7179;top:12244;width:12;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" path="m,l,16080e" fillcolor="#231f20" stroked="f">
                  <v:path arrowok="t"/>
                </v:shape>
                <v:shape id="Graphic 511" o:spid="_x0000_s1172" style="position:absolute;left:7179;top:12244;width:12;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" path="m,l,16080e" filled="f" strokecolor="#231f20" strokeweight=".1021mm">
                  <v:path arrowok="t"/>
                </v:shape>
                <v:shape id="Graphic 512" o:spid="_x0000_s1173" style="position:absolute;left:8925;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" path="m,l,16080e" fillcolor="#231f20" stroked="f">
                  <v:path arrowok="t"/>
                </v:shape>
                <v:shape id="Graphic 513" o:spid="_x0000_s1174" style="position:absolute;left:8925;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" path="m,l,16080e" filled="f" strokecolor="#231f20" strokeweight=".1021mm">
                  <v:path arrowok="t"/>
                </v:shape>
                <v:shape id="Graphic 514" o:spid="_x0000_s1175" style="position:absolute;left:10672;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" path="m,l,16080e" fillcolor="#231f20" stroked="f">
                  <v:path arrowok="t"/>
                </v:shape>
                <v:shape id="Graphic 515" o:spid="_x0000_s1176" style="position:absolute;left:10672;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" path="m,l,16080e" filled="f" strokecolor="#231f20" strokeweight=".1021mm">
                  <v:path arrowok="t"/>
                </v:shape>
                <v:shape id="Graphic 516" o:spid="_x0000_s1177" style="position:absolute;left:12418;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" path="m,l,16080e" fillcolor="#231f20" stroked="f">
                  <v:path arrowok="t"/>
                </v:shape>
                <v:shape id="Graphic 517" o:spid="_x0000_s1178" style="position:absolute;left:12418;top:12244;width:13;height:165;visibility:visible;mso-wrap-style:square;v-text-anchor:top" coordsize="127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" path="m,l,16080e" filled="f" strokecolor="#231f20" strokeweight=".1021mm">
                  <v:path arrowok="t"/>
                </v:shape>
                <v:shape id="Graphic 518" o:spid="_x0000_s1179" style="position:absolute;left:905;top:89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" path="m16080,l,e" fillcolor="#231f20" stroked="f">
                  <v:path arrowok="t"/>
                </v:shape>
                <v:shape id="Graphic 519" o:spid="_x0000_s1180" style="position:absolute;left:905;top:89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" path="m16080,l,e" filled="f" strokecolor="#231f20" strokeweight=".1021mm">
                  <v:path arrowok="t"/>
                </v:shape>
                <v:shape id="Graphic 520" o:spid="_x0000_s1181" style="position:absolute;left:905;top:2638;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" path="m16080,l,e" fillcolor="#231f20" stroked="f">
                  <v:path arrowok="t"/>
                </v:shape>
                <v:shape id="Graphic 521" o:spid="_x0000_s1182" style="position:absolute;left:905;top:2638;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" path="m16080,l,e" filled="f" strokecolor="#231f20" strokeweight=".1021mm">
                  <v:path arrowok="t"/>
                </v:shape>
                <v:shape id="Graphic 522" o:spid="_x0000_s1183" style="position:absolute;left:905;top:438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" path="m16080,l,e" fillcolor="#231f20" stroked="f">
                  <v:path arrowok="t"/>
                </v:shape>
                <v:shape id="Graphic 523" o:spid="_x0000_s1184" style="position:absolute;left:905;top:438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" path="m16080,l,e" filled="f" strokecolor="#231f20" strokeweight=".1021mm">
                  <v:path arrowok="t"/>
                </v:shape>
                <v:shape id="Graphic 524" o:spid="_x0000_s1185" style="position:absolute;left:905;top:613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" path="m16080,l,e" fillcolor="#231f20" stroked="f">
                  <v:path arrowok="t"/>
                </v:shape>
                <v:shape id="Graphic 525" o:spid="_x0000_s1186" style="position:absolute;left:905;top:613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" path="m16080,l,e" filled="f" strokecolor="#231f20" strokeweight=".1021mm">
                  <v:path arrowok="t"/>
                </v:shape>
                <v:shape id="Graphic 526" o:spid="_x0000_s1187" style="position:absolute;left:905;top:7878;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" path="m16080,l,e" fillcolor="#231f20" stroked="f">
                  <v:path arrowok="t"/>
                </v:shape>
                <v:shape id="Graphic 527" o:spid="_x0000_s1188" style="position:absolute;left:905;top:7878;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" path="m16080,l,e" filled="f" strokecolor="#231f20" strokeweight=".1021mm">
                  <v:path arrowok="t"/>
                </v:shape>
                <v:shape id="Graphic 528" o:spid="_x0000_s1189" style="position:absolute;left:905;top:962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" path="m16080,l,e" fillcolor="#231f20" stroked="f">
                  <v:path arrowok="t"/>
                </v:shape>
                <v:shape id="Graphic 529" o:spid="_x0000_s1190" style="position:absolute;left:905;top:962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" path="m16080,l,e" filled="f" strokecolor="#231f20" strokeweight=".1021mm">
                  <v:path arrowok="t"/>
                </v:shape>
                <v:shape id="Graphic 530" o:spid="_x0000_s1191" style="position:absolute;left:905;top:1137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" path="m16080,l,e" fillcolor="#231f20" stroked="f">
                  <v:path arrowok="t"/>
                </v:shape>
                <v:shape id="Graphic 531" o:spid="_x0000_s1192" style="position:absolute;left:905;top:11371;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" path="m16080,l,e" filled="f" strokecolor="#231f20" strokeweight=".1021mm">
                  <v:path arrowok="t"/>
                </v:shape>
                <v:shape id="Graphic 532" o:spid="_x0000_s1193" style="position:absolute;left:1065;top:18;width:12230;height:12230;visibility:visible;mso-wrap-style:square;v-text-anchor:top" coordsize="1223010,122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" path="m,1222645l,em1222645,1222645l1222645,em,1222645r1222645,em,l1222645,e" filled="f" strokecolor="#231f20" strokeweight=".1021mm">
                  <v:path arrowok="t"/>
                </v:shape>
                <v:shape id="Textbox 533" o:spid="_x0000_s1194" type="#_x0000_t202" style="position:absolute;left:95;top:669;width:9106;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" filled="f" stroked="f">
                  <v:textbox inset="0,0,0,0">
                    <w:txbxContent>
                      <w:p w14:paraId="70F923FD" w14:textId="77777777" w:rsidR="005143EB" w:rsidRDefault="00000000">
                        <w:pPr>
                          <w:tabs>
                            <w:tab w:val="left" w:pos="1092"/>
                            <w:tab w:val="left" w:pos="1367"/>
                          </w:tabs>
                          <w:spacing w:line="64" w:lineRule="exact"/>
                          <w:rPr>
                            <w:rFonts w:ascii="Lucida Sans"/>
                            <w:sz w:val="8"/>
                          </w:rPr>
                        </w:pPr>
                        <w:r>
                          <w:rPr>
                            <w:rFonts w:ascii="Lucida Sans"/>
                            <w:color w:val="231F20"/>
                            <w:sz w:val="8"/>
                          </w:rPr>
                          <w:t>G1</w:t>
                        </w:r>
                        <w:r>
                          <w:rPr>
                            <w:rFonts w:ascii="Lucida Sans"/>
                            <w:color w:val="231F20"/>
                            <w:spacing w:val="63"/>
                            <w:sz w:val="8"/>
                          </w:rPr>
                          <w:t xml:space="preserve"> </w:t>
                        </w:r>
                        <w:r>
                          <w:rPr>
                            <w:rFonts w:ascii="Lucida Sans"/>
                            <w:color w:val="FEF6F9"/>
                            <w:position w:val="1"/>
                            <w:sz w:val="8"/>
                          </w:rPr>
                          <w:t>0.95</w:t>
                        </w:r>
                        <w:r>
                          <w:rPr>
                            <w:rFonts w:ascii="Lucida Sans"/>
                            <w:color w:val="FEF6F9"/>
                            <w:spacing w:val="50"/>
                            <w:position w:val="1"/>
                            <w:sz w:val="8"/>
                          </w:rPr>
                          <w:t xml:space="preserve"> </w:t>
                        </w:r>
                        <w:r>
                          <w:rPr>
                            <w:rFonts w:ascii="Lucida Sans"/>
                            <w:color w:val="063857"/>
                            <w:position w:val="1"/>
                            <w:sz w:val="8"/>
                          </w:rPr>
                          <w:t>0.</w:t>
                        </w:r>
                        <w:r>
                          <w:rPr>
                            <w:rFonts w:ascii="Lucida Sans"/>
                            <w:color w:val="063857"/>
                            <w:position w:val="1"/>
                            <w:sz w:val="8"/>
                          </w:rPr>
                          <w:t>049</w:t>
                        </w:r>
                        <w:r>
                          <w:rPr>
                            <w:rFonts w:ascii="Lucida Sans"/>
                            <w:color w:val="063857"/>
                            <w:spacing w:val="36"/>
                            <w:position w:val="1"/>
                            <w:sz w:val="8"/>
                          </w:rPr>
                          <w:t xml:space="preserve">  </w:t>
                        </w:r>
                        <w:r>
                          <w:rPr>
                            <w:rFonts w:ascii="Lucida Sans"/>
                            <w:color w:val="063857"/>
                            <w:spacing w:val="-10"/>
                            <w:position w:val="1"/>
                            <w:sz w:val="8"/>
                          </w:rPr>
                          <w:t>0</w:t>
                        </w:r>
                        <w:r>
                          <w:rPr>
                            <w:rFonts w:ascii="Lucida Sans"/>
                            <w:color w:val="063857"/>
                            <w:position w:val="1"/>
                            <w:sz w:val="8"/>
                          </w:rPr>
                          <w:tab/>
                        </w:r>
                        <w:r>
                          <w:rPr>
                            <w:rFonts w:ascii="Lucida Sans"/>
                            <w:color w:val="063857"/>
                            <w:spacing w:val="-10"/>
                            <w:position w:val="1"/>
                            <w:sz w:val="8"/>
                          </w:rPr>
                          <w:t>0</w:t>
                        </w:r>
                        <w:r>
                          <w:rPr>
                            <w:rFonts w:ascii="Times New Roman"/>
                            <w:color w:val="063857"/>
                            <w:position w:val="1"/>
                            <w:sz w:val="7"/>
                          </w:rPr>
                          <w:tab/>
                        </w:r>
                        <w:r>
                          <w:rPr>
                            <w:rFonts w:ascii="Lucida Sans"/>
                            <w:color w:val="063857"/>
                            <w:spacing w:val="-10"/>
                            <w:position w:val="1"/>
                            <w:sz w:val="8"/>
                          </w:rPr>
                          <w:t>0</w:t>
                        </w:r>
                      </w:p>
                    </w:txbxContent>
                  </v:textbox>
                </v:shape>
                <v:shape id="Textbox 534" o:spid="_x0000_s1195" type="#_x0000_t202" style="position:absolute;left:10525;top:669;width:42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" filled="f" stroked="f">
                  <v:textbox inset="0,0,0,0">
                    <w:txbxContent>
                      <w:p w14:paraId="47AEF60D" w14:textId="77777777" w:rsidR="005143EB" w:rsidRDefault="00000000">
                        <w:pPr>
                          <w:spacing w:line="56" w:lineRule="exact"/>
                          <w:rPr>
                            <w:rFonts w:ascii="Lucida Sans"/>
                            <w:sz w:val="8"/>
                          </w:rPr>
                        </w:pPr>
                        <w:r>
                          <w:rPr>
                            <w:rFonts w:ascii="Lucida Sans"/>
                            <w:color w:val="063857"/>
                            <w:spacing w:val="-10"/>
                            <w:sz w:val="8"/>
                          </w:rPr>
                          <w:t>0</w:t>
                        </w:r>
                      </w:p>
                    </w:txbxContent>
                  </v:textbox>
                </v:shape>
                <v:shape id="Textbox 535" o:spid="_x0000_s1196" type="#_x0000_t202" style="position:absolute;left:12271;top:669;width:426;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" filled="f" stroked="f">
                  <v:textbox inset="0,0,0,0">
                    <w:txbxContent>
                      <w:p w14:paraId="216E34FA" w14:textId="77777777" w:rsidR="005143EB" w:rsidRDefault="00000000">
                        <w:pPr>
                          <w:spacing w:line="56" w:lineRule="exact"/>
                          <w:rPr>
                            <w:rFonts w:ascii="Lucida Sans"/>
                            <w:sz w:val="8"/>
                          </w:rPr>
                        </w:pPr>
                        <w:r>
                          <w:rPr>
                            <w:rFonts w:ascii="Lucida Sans"/>
                            <w:color w:val="063857"/>
                            <w:spacing w:val="-10"/>
                            <w:sz w:val="8"/>
                          </w:rPr>
                          <w:t>0</w:t>
                        </w:r>
                      </w:p>
                    </w:txbxContent>
                  </v:textbox>
                </v:shape>
                <v:shape id="Textbox 536" o:spid="_x0000_s1197" type="#_x0000_t202" style="position:absolute;left:452;top:2415;width:8751;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" filled="f" stroked="f">
                  <v:textbox inset="0,0,0,0">
                    <w:txbxContent>
                      <w:p w14:paraId="579A9E38" w14:textId="77777777" w:rsidR="005143EB" w:rsidRDefault="00000000">
                        <w:pPr>
                          <w:tabs>
                            <w:tab w:val="left" w:pos="1311"/>
                          </w:tabs>
                          <w:spacing w:line="64" w:lineRule="exact"/>
                          <w:rPr>
                            <w:rFonts w:ascii="Lucida Sans"/>
                            <w:sz w:val="8"/>
                          </w:rPr>
                        </w:pPr>
                        <w:r>
                          <w:rPr>
                            <w:rFonts w:ascii="Lucida Sans"/>
                            <w:color w:val="231F20"/>
                            <w:sz w:val="8"/>
                          </w:rPr>
                          <w:t>S</w:t>
                        </w:r>
                        <w:r>
                          <w:rPr>
                            <w:rFonts w:ascii="Lucida Sans"/>
                            <w:color w:val="231F20"/>
                            <w:spacing w:val="65"/>
                            <w:sz w:val="8"/>
                          </w:rPr>
                          <w:t xml:space="preserve"> </w:t>
                        </w:r>
                        <w:r>
                          <w:rPr>
                            <w:rFonts w:ascii="Lucida Sans"/>
                            <w:color w:val="063857"/>
                            <w:position w:val="1"/>
                            <w:sz w:val="8"/>
                          </w:rPr>
                          <w:t>0.18</w:t>
                        </w:r>
                        <w:r>
                          <w:rPr>
                            <w:rFonts w:ascii="Lucida Sans"/>
                            <w:color w:val="063857"/>
                            <w:spacing w:val="72"/>
                            <w:position w:val="1"/>
                            <w:sz w:val="8"/>
                          </w:rPr>
                          <w:t xml:space="preserve"> </w:t>
                        </w:r>
                        <w:r>
                          <w:rPr>
                            <w:rFonts w:ascii="Lucida Sans"/>
                            <w:color w:val="FEF6F9"/>
                            <w:position w:val="1"/>
                            <w:sz w:val="8"/>
                          </w:rPr>
                          <w:t>0.75</w:t>
                        </w:r>
                        <w:r>
                          <w:rPr>
                            <w:rFonts w:ascii="Lucida Sans"/>
                            <w:color w:val="FEF6F9"/>
                            <w:spacing w:val="51"/>
                            <w:position w:val="1"/>
                            <w:sz w:val="8"/>
                          </w:rPr>
                          <w:t xml:space="preserve"> </w:t>
                        </w:r>
                        <w:r>
                          <w:rPr>
                            <w:rFonts w:ascii="Lucida Sans"/>
                            <w:color w:val="063857"/>
                            <w:position w:val="1"/>
                            <w:sz w:val="8"/>
                          </w:rPr>
                          <w:t>0.071</w:t>
                        </w:r>
                        <w:r>
                          <w:rPr>
                            <w:rFonts w:ascii="Lucida Sans"/>
                            <w:color w:val="063857"/>
                            <w:spacing w:val="38"/>
                            <w:position w:val="1"/>
                            <w:sz w:val="8"/>
                          </w:rPr>
                          <w:t xml:space="preserve">  </w:t>
                        </w:r>
                        <w:r>
                          <w:rPr>
                            <w:rFonts w:ascii="Lucida Sans"/>
                            <w:color w:val="063857"/>
                            <w:spacing w:val="-10"/>
                            <w:position w:val="1"/>
                            <w:sz w:val="8"/>
                          </w:rPr>
                          <w:t>0</w:t>
                        </w:r>
                        <w:r>
                          <w:rPr>
                            <w:rFonts w:ascii="Times New Roman"/>
                            <w:color w:val="063857"/>
                            <w:position w:val="1"/>
                            <w:sz w:val="7"/>
                          </w:rPr>
                          <w:tab/>
                        </w:r>
                        <w:r>
                          <w:rPr>
                            <w:rFonts w:ascii="Lucida Sans"/>
                            <w:color w:val="063857"/>
                            <w:spacing w:val="-10"/>
                            <w:position w:val="1"/>
                            <w:sz w:val="8"/>
                          </w:rPr>
                          <w:t>0</w:t>
                        </w:r>
                      </w:p>
                    </w:txbxContent>
                  </v:textbox>
                </v:shape>
                <v:shape id="Textbox 537" o:spid="_x0000_s1198" type="#_x0000_t202" style="position:absolute;left:10525;top:2415;width:42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K8/xgAAANwAAAAPAAAAZHJzL2Rvd25yZXYueG1sRI9Ba8JA&#10;FITvQv/D8gq96aYt2p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O9SvP8YAAADcAAAA&#10;DwAAAAAAAAAAAAAAAAAHAgAAZHJzL2Rvd25yZXYueG1sUEsFBgAAAAADAAMAtwAAAPoCAAAAAA==&#10;" filled="f" stroked="f">
                  <v:textbox inset="0,0,0,0">
                    <w:txbxContent>
                      <w:p w14:paraId="6AD78790" w14:textId="77777777" w:rsidR="005143EB" w:rsidRDefault="00000000">
                        <w:pPr>
                          <w:spacing w:line="56" w:lineRule="exact"/>
                          <w:rPr>
                            <w:rFonts w:ascii="Lucida Sans"/>
                            <w:sz w:val="8"/>
                          </w:rPr>
                        </w:pPr>
                        <w:r>
                          <w:rPr>
                            <w:rFonts w:ascii="Lucida Sans"/>
                            <w:color w:val="063857"/>
                            <w:spacing w:val="-10"/>
                            <w:sz w:val="8"/>
                          </w:rPr>
                          <w:t>0</w:t>
                        </w:r>
                      </w:p>
                    </w:txbxContent>
                  </v:textbox>
                </v:shape>
                <v:shape id="Textbox 538" o:spid="_x0000_s1199" type="#_x0000_t202" style="position:absolute;left:12272;top:2415;width:42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" filled="f" stroked="f">
                  <v:textbox inset="0,0,0,0">
                    <w:txbxContent>
                      <w:p w14:paraId="4FE066EA" w14:textId="77777777" w:rsidR="005143EB" w:rsidRDefault="00000000">
                        <w:pPr>
                          <w:spacing w:line="56" w:lineRule="exact"/>
                          <w:rPr>
                            <w:rFonts w:ascii="Lucida Sans"/>
                            <w:sz w:val="8"/>
                          </w:rPr>
                        </w:pPr>
                        <w:r>
                          <w:rPr>
                            <w:rFonts w:ascii="Lucida Sans"/>
                            <w:color w:val="063857"/>
                            <w:spacing w:val="-10"/>
                            <w:sz w:val="8"/>
                          </w:rPr>
                          <w:t>0</w:t>
                        </w:r>
                      </w:p>
                    </w:txbxContent>
                  </v:textbox>
                </v:shape>
                <v:shape id="Textbox 539" o:spid="_x0000_s1200" type="#_x0000_t202" style="position:absolute;left:95;top:4162;width:910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57WxQAAANwAAAAPAAAAZHJzL2Rvd25yZXYueG1sRI9Ba8JA&#10;FITvBf/D8oTe6sYWRV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AlB57WxQAAANwAAAAP&#10;AAAAAAAAAAAAAAAAAAcCAABkcnMvZG93bnJldi54bWxQSwUGAAAAAAMAAwC3AAAA+QIAAAAA&#10;" filled="f" stroked="f">
                  <v:textbox inset="0,0,0,0">
                    <w:txbxContent>
                      <w:p w14:paraId="157906E0" w14:textId="77777777" w:rsidR="005143EB" w:rsidRDefault="00000000">
                        <w:pPr>
                          <w:spacing w:line="64" w:lineRule="exact"/>
                          <w:rPr>
                            <w:rFonts w:ascii="Lucida Sans"/>
                            <w:sz w:val="8"/>
                          </w:rPr>
                        </w:pPr>
                        <w:r>
                          <w:rPr>
                            <w:rFonts w:ascii="Lucida Sans"/>
                            <w:color w:val="231F20"/>
                            <w:sz w:val="8"/>
                          </w:rPr>
                          <w:t xml:space="preserve">G2 </w:t>
                        </w:r>
                        <w:r>
                          <w:rPr>
                            <w:rFonts w:ascii="Lucida Sans"/>
                            <w:color w:val="063857"/>
                            <w:position w:val="1"/>
                            <w:sz w:val="8"/>
                          </w:rPr>
                          <w:t>0.00058</w:t>
                        </w:r>
                        <w:r>
                          <w:rPr>
                            <w:rFonts w:ascii="Lucida Sans"/>
                            <w:color w:val="063857"/>
                            <w:spacing w:val="5"/>
                            <w:position w:val="1"/>
                            <w:sz w:val="8"/>
                          </w:rPr>
                          <w:t xml:space="preserve"> </w:t>
                        </w:r>
                        <w:r>
                          <w:rPr>
                            <w:rFonts w:ascii="Lucida Sans"/>
                            <w:color w:val="063857"/>
                            <w:position w:val="1"/>
                            <w:sz w:val="8"/>
                          </w:rPr>
                          <w:t>0.12</w:t>
                        </w:r>
                        <w:r>
                          <w:rPr>
                            <w:rFonts w:ascii="Lucida Sans"/>
                            <w:color w:val="063857"/>
                            <w:spacing w:val="53"/>
                            <w:position w:val="1"/>
                            <w:sz w:val="8"/>
                          </w:rPr>
                          <w:t xml:space="preserve"> </w:t>
                        </w:r>
                        <w:r>
                          <w:rPr>
                            <w:rFonts w:ascii="Lucida Sans"/>
                            <w:color w:val="FEF6F9"/>
                            <w:position w:val="1"/>
                            <w:sz w:val="8"/>
                          </w:rPr>
                          <w:t>0.87</w:t>
                        </w:r>
                        <w:r>
                          <w:rPr>
                            <w:rFonts w:ascii="Lucida Sans"/>
                            <w:color w:val="FEF6F9"/>
                            <w:spacing w:val="21"/>
                            <w:position w:val="1"/>
                            <w:sz w:val="8"/>
                          </w:rPr>
                          <w:t xml:space="preserve"> </w:t>
                        </w:r>
                        <w:r>
                          <w:rPr>
                            <w:rFonts w:ascii="Lucida Sans"/>
                            <w:color w:val="063857"/>
                            <w:position w:val="1"/>
                            <w:sz w:val="8"/>
                          </w:rPr>
                          <w:t>0.0012</w:t>
                        </w:r>
                        <w:r>
                          <w:rPr>
                            <w:rFonts w:ascii="Lucida Sans"/>
                            <w:color w:val="063857"/>
                            <w:spacing w:val="60"/>
                            <w:position w:val="1"/>
                            <w:sz w:val="8"/>
                          </w:rPr>
                          <w:t xml:space="preserve"> </w:t>
                        </w:r>
                        <w:r>
                          <w:rPr>
                            <w:rFonts w:ascii="Lucida Sans"/>
                            <w:color w:val="063857"/>
                            <w:spacing w:val="-10"/>
                            <w:position w:val="1"/>
                            <w:sz w:val="8"/>
                          </w:rPr>
                          <w:t>0</w:t>
                        </w:r>
                      </w:p>
                    </w:txbxContent>
                  </v:textbox>
                </v:shape>
                <v:shape id="Textbox 540" o:spid="_x0000_s1201" type="#_x0000_t202" style="position:absolute;left:10525;top:4162;width:42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" filled="f" stroked="f">
                  <v:textbox inset="0,0,0,0">
                    <w:txbxContent>
                      <w:p w14:paraId="0C47FBAD" w14:textId="77777777" w:rsidR="005143EB" w:rsidRDefault="00000000">
                        <w:pPr>
                          <w:spacing w:line="56" w:lineRule="exact"/>
                          <w:rPr>
                            <w:rFonts w:ascii="Lucida Sans"/>
                            <w:sz w:val="8"/>
                          </w:rPr>
                        </w:pPr>
                        <w:r>
                          <w:rPr>
                            <w:rFonts w:ascii="Lucida Sans"/>
                            <w:color w:val="063857"/>
                            <w:spacing w:val="-10"/>
                            <w:sz w:val="8"/>
                          </w:rPr>
                          <w:t>0</w:t>
                        </w:r>
                      </w:p>
                    </w:txbxContent>
                  </v:textbox>
                </v:shape>
                <v:shape id="Textbox 541" o:spid="_x0000_s1202" type="#_x0000_t202" style="position:absolute;left:12272;top:4162;width:42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" filled="f" stroked="f">
                  <v:textbox inset="0,0,0,0">
                    <w:txbxContent>
                      <w:p w14:paraId="42556D95" w14:textId="77777777" w:rsidR="005143EB" w:rsidRDefault="00000000">
                        <w:pPr>
                          <w:spacing w:line="56" w:lineRule="exact"/>
                          <w:rPr>
                            <w:rFonts w:ascii="Lucida Sans"/>
                            <w:sz w:val="8"/>
                          </w:rPr>
                        </w:pPr>
                        <w:r>
                          <w:rPr>
                            <w:rFonts w:ascii="Lucida Sans"/>
                            <w:color w:val="063857"/>
                            <w:spacing w:val="-10"/>
                            <w:sz w:val="8"/>
                          </w:rPr>
                          <w:t>0</w:t>
                        </w:r>
                      </w:p>
                    </w:txbxContent>
                  </v:textbox>
                </v:shape>
                <v:shape id="Textbox 542" o:spid="_x0000_s1203" type="#_x0000_t202" style="position:absolute;left:14;top:5956;width:857;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" filled="f" stroked="f">
                  <v:textbox inset="0,0,0,0">
                    <w:txbxContent>
                      <w:p w14:paraId="290AAB94" w14:textId="77777777" w:rsidR="005143EB" w:rsidRDefault="00000000">
                        <w:pPr>
                          <w:spacing w:line="56" w:lineRule="exact"/>
                          <w:rPr>
                            <w:rFonts w:ascii="Lucida Sans"/>
                            <w:sz w:val="8"/>
                          </w:rPr>
                        </w:pPr>
                        <w:r>
                          <w:rPr>
                            <w:rFonts w:ascii="Lucida Sans"/>
                            <w:color w:val="231F20"/>
                            <w:spacing w:val="-5"/>
                            <w:sz w:val="8"/>
                          </w:rPr>
                          <w:t>Pro</w:t>
                        </w:r>
                      </w:p>
                    </w:txbxContent>
                  </v:textbox>
                </v:shape>
                <v:shape id="Textbox 543" o:spid="_x0000_s1204" type="#_x0000_t202" style="position:absolute;left:1793;top:5909;width:42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" filled="f" stroked="f">
                  <v:textbox inset="0,0,0,0">
                    <w:txbxContent>
                      <w:p w14:paraId="559B7B9B" w14:textId="77777777" w:rsidR="005143EB" w:rsidRDefault="00000000">
                        <w:pPr>
                          <w:spacing w:line="56" w:lineRule="exact"/>
                          <w:rPr>
                            <w:rFonts w:ascii="Lucida Sans"/>
                            <w:sz w:val="8"/>
                          </w:rPr>
                        </w:pPr>
                        <w:r>
                          <w:rPr>
                            <w:rFonts w:ascii="Lucida Sans"/>
                            <w:color w:val="063857"/>
                            <w:spacing w:val="-10"/>
                            <w:sz w:val="8"/>
                          </w:rPr>
                          <w:t>0</w:t>
                        </w:r>
                      </w:p>
                    </w:txbxContent>
                  </v:textbox>
                </v:shape>
                <v:shape id="Textbox 544" o:spid="_x0000_s1205" type="#_x0000_t202" style="position:absolute;left:3539;top:5909;width:426;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" filled="f" stroked="f">
                  <v:textbox inset="0,0,0,0">
                    <w:txbxContent>
                      <w:p w14:paraId="178F9FE9" w14:textId="77777777" w:rsidR="005143EB" w:rsidRDefault="00000000">
                        <w:pPr>
                          <w:spacing w:line="56" w:lineRule="exact"/>
                          <w:rPr>
                            <w:rFonts w:ascii="Lucida Sans"/>
                            <w:sz w:val="8"/>
                          </w:rPr>
                        </w:pPr>
                        <w:r>
                          <w:rPr>
                            <w:rFonts w:ascii="Lucida Sans"/>
                            <w:color w:val="063857"/>
                            <w:spacing w:val="-10"/>
                            <w:sz w:val="8"/>
                          </w:rPr>
                          <w:t>0</w:t>
                        </w:r>
                      </w:p>
                    </w:txbxContent>
                  </v:textbox>
                </v:shape>
                <v:shape id="Textbox 545" o:spid="_x0000_s1206" type="#_x0000_t202" style="position:absolute;left:5286;top:5909;width:42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" filled="f" stroked="f">
                  <v:textbox inset="0,0,0,0">
                    <w:txbxContent>
                      <w:p w14:paraId="38D892D4" w14:textId="77777777" w:rsidR="005143EB" w:rsidRDefault="00000000">
                        <w:pPr>
                          <w:spacing w:line="56" w:lineRule="exact"/>
                          <w:rPr>
                            <w:rFonts w:ascii="Lucida Sans"/>
                            <w:sz w:val="8"/>
                          </w:rPr>
                        </w:pPr>
                        <w:r>
                          <w:rPr>
                            <w:rFonts w:ascii="Lucida Sans"/>
                            <w:color w:val="063857"/>
                            <w:spacing w:val="-10"/>
                            <w:sz w:val="8"/>
                          </w:rPr>
                          <w:t>0</w:t>
                        </w:r>
                      </w:p>
                    </w:txbxContent>
                  </v:textbox>
                </v:shape>
                <v:shape id="Textbox 546" o:spid="_x0000_s1207" type="#_x0000_t202" style="position:absolute;left:7032;top:5909;width:2172;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" filled="f" stroked="f">
                  <v:textbox inset="0,0,0,0">
                    <w:txbxContent>
                      <w:p w14:paraId="0AC04CDC" w14:textId="77777777" w:rsidR="005143EB" w:rsidRDefault="00000000">
                        <w:pPr>
                          <w:tabs>
                            <w:tab w:val="left" w:pos="274"/>
                          </w:tabs>
                          <w:spacing w:line="56" w:lineRule="exact"/>
                          <w:rPr>
                            <w:rFonts w:ascii="Lucida Sans"/>
                            <w:sz w:val="8"/>
                          </w:rPr>
                        </w:pPr>
                        <w:r>
                          <w:rPr>
                            <w:rFonts w:ascii="Lucida Sans"/>
                            <w:color w:val="FEF6F9"/>
                            <w:spacing w:val="-10"/>
                            <w:sz w:val="8"/>
                          </w:rPr>
                          <w:t>1</w:t>
                        </w:r>
                        <w:r>
                          <w:rPr>
                            <w:rFonts w:ascii="Lucida Sans"/>
                            <w:color w:val="FEF6F9"/>
                            <w:sz w:val="8"/>
                          </w:rPr>
                          <w:tab/>
                        </w:r>
                        <w:r>
                          <w:rPr>
                            <w:rFonts w:ascii="Lucida Sans"/>
                            <w:color w:val="063857"/>
                            <w:spacing w:val="-10"/>
                            <w:sz w:val="8"/>
                          </w:rPr>
                          <w:t>0</w:t>
                        </w:r>
                      </w:p>
                    </w:txbxContent>
                  </v:textbox>
                </v:shape>
                <v:shape id="Textbox 547" o:spid="_x0000_s1208" type="#_x0000_t202" style="position:absolute;left:10526;top:5909;width:42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txCxgAAANwAAAAPAAAAZHJzL2Rvd25yZXYueG1sRI9Ba8JA&#10;FITvQv/D8gq96aal2p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Y9LcQsYAAADcAAAA&#10;DwAAAAAAAAAAAAAAAAAHAgAAZHJzL2Rvd25yZXYueG1sUEsFBgAAAAADAAMAtwAAAPoCAAAAAA==&#10;" filled="f" stroked="f">
                  <v:textbox inset="0,0,0,0">
                    <w:txbxContent>
                      <w:p w14:paraId="5EB42B28" w14:textId="77777777" w:rsidR="005143EB" w:rsidRDefault="00000000">
                        <w:pPr>
                          <w:spacing w:line="56" w:lineRule="exact"/>
                          <w:rPr>
                            <w:rFonts w:ascii="Lucida Sans"/>
                            <w:sz w:val="8"/>
                          </w:rPr>
                        </w:pPr>
                        <w:r>
                          <w:rPr>
                            <w:rFonts w:ascii="Lucida Sans"/>
                            <w:color w:val="063857"/>
                            <w:spacing w:val="-10"/>
                            <w:sz w:val="8"/>
                          </w:rPr>
                          <w:t>0</w:t>
                        </w:r>
                      </w:p>
                    </w:txbxContent>
                  </v:textbox>
                </v:shape>
                <v:shape id="Textbox 548" o:spid="_x0000_s1209" type="#_x0000_t202" style="position:absolute;left:12272;top:5909;width:426;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" filled="f" stroked="f">
                  <v:textbox inset="0,0,0,0">
                    <w:txbxContent>
                      <w:p w14:paraId="34182814" w14:textId="77777777" w:rsidR="005143EB" w:rsidRDefault="00000000">
                        <w:pPr>
                          <w:spacing w:line="56" w:lineRule="exact"/>
                          <w:rPr>
                            <w:rFonts w:ascii="Lucida Sans"/>
                            <w:sz w:val="8"/>
                          </w:rPr>
                        </w:pPr>
                        <w:r>
                          <w:rPr>
                            <w:rFonts w:ascii="Lucida Sans"/>
                            <w:color w:val="063857"/>
                            <w:spacing w:val="-10"/>
                            <w:sz w:val="8"/>
                          </w:rPr>
                          <w:t>0</w:t>
                        </w:r>
                      </w:p>
                    </w:txbxContent>
                  </v:textbox>
                </v:shape>
                <v:shape id="Textbox 549" o:spid="_x0000_s1210" type="#_x0000_t202" style="position:absolute;top:7703;width:87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e2rxQAAANwAAAAPAAAAZHJzL2Rvd25yZXYueG1sRI9Ba8JA&#10;FITvBf/D8oTe6sZSRV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9Ae2rxQAAANwAAAAP&#10;AAAAAAAAAAAAAAAAAAcCAABkcnMvZG93bnJldi54bWxQSwUGAAAAAAMAAwC3AAAA+QIAAAAA&#10;" filled="f" stroked="f">
                  <v:textbox inset="0,0,0,0">
                    <w:txbxContent>
                      <w:p w14:paraId="5B96FC5D" w14:textId="77777777" w:rsidR="005143EB" w:rsidRDefault="00000000">
                        <w:pPr>
                          <w:spacing w:line="56" w:lineRule="exact"/>
                          <w:rPr>
                            <w:rFonts w:ascii="Lucida Sans"/>
                            <w:sz w:val="8"/>
                          </w:rPr>
                        </w:pPr>
                        <w:r>
                          <w:rPr>
                            <w:rFonts w:ascii="Lucida Sans"/>
                            <w:color w:val="231F20"/>
                            <w:spacing w:val="-5"/>
                            <w:sz w:val="8"/>
                          </w:rPr>
                          <w:t>eta</w:t>
                        </w:r>
                      </w:p>
                    </w:txbxContent>
                  </v:textbox>
                </v:shape>
                <v:shape id="Textbox 550" o:spid="_x0000_s1211" type="#_x0000_t202" style="position:absolute;left:1793;top:7655;width:42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tLrwwAAANwAAAAPAAAAZHJzL2Rvd25yZXYueG1sRE/Pa8Iw&#10;FL4P/B/CE7zN1IG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eLS68MAAADcAAAADwAA&#10;AAAAAAAAAAAAAAAHAgAAZHJzL2Rvd25yZXYueG1sUEsFBgAAAAADAAMAtwAAAPcCAAAAAA==&#10;" filled="f" stroked="f">
                  <v:textbox inset="0,0,0,0">
                    <w:txbxContent>
                      <w:p w14:paraId="54112400" w14:textId="77777777" w:rsidR="005143EB" w:rsidRDefault="00000000">
                        <w:pPr>
                          <w:spacing w:line="56" w:lineRule="exact"/>
                          <w:rPr>
                            <w:rFonts w:ascii="Lucida Sans"/>
                            <w:sz w:val="8"/>
                          </w:rPr>
                        </w:pPr>
                        <w:r>
                          <w:rPr>
                            <w:rFonts w:ascii="Lucida Sans"/>
                            <w:color w:val="063857"/>
                            <w:spacing w:val="-10"/>
                            <w:sz w:val="8"/>
                          </w:rPr>
                          <w:t>0</w:t>
                        </w:r>
                      </w:p>
                    </w:txbxContent>
                  </v:textbox>
                </v:shape>
                <v:shape id="Textbox 551" o:spid="_x0000_s1212" type="#_x0000_t202" style="position:absolute;left:3539;top:7655;width:42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ndwxAAAANwAAAAPAAAAZHJzL2Rvd25yZXYueG1sRI9Ba8JA&#10;FITvBf/D8gRvdWNB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Aaud3DEAAAA3AAAAA8A&#10;AAAAAAAAAAAAAAAABwIAAGRycy9kb3ducmV2LnhtbFBLBQYAAAAAAwADALcAAAD4AgAAAAA=&#10;" filled="f" stroked="f">
                  <v:textbox inset="0,0,0,0">
                    <w:txbxContent>
                      <w:p w14:paraId="60053583" w14:textId="77777777" w:rsidR="005143EB" w:rsidRDefault="00000000">
                        <w:pPr>
                          <w:spacing w:line="56" w:lineRule="exact"/>
                          <w:rPr>
                            <w:rFonts w:ascii="Lucida Sans"/>
                            <w:sz w:val="8"/>
                          </w:rPr>
                        </w:pPr>
                        <w:r>
                          <w:rPr>
                            <w:rFonts w:ascii="Lucida Sans"/>
                            <w:color w:val="063857"/>
                            <w:spacing w:val="-10"/>
                            <w:sz w:val="8"/>
                          </w:rPr>
                          <w:t>0</w:t>
                        </w:r>
                      </w:p>
                    </w:txbxContent>
                  </v:textbox>
                </v:shape>
                <v:shape id="Textbox 552" o:spid="_x0000_s1213" type="#_x0000_t202" style="position:absolute;left:5286;top:7655;width:42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OkH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D2fOkHxQAAANwAAAAP&#10;AAAAAAAAAAAAAAAAAAcCAABkcnMvZG93bnJldi54bWxQSwUGAAAAAAMAAwC3AAAA+QIAAAAA&#10;" filled="f" stroked="f">
                  <v:textbox inset="0,0,0,0">
                    <w:txbxContent>
                      <w:p w14:paraId="11A27FC5" w14:textId="77777777" w:rsidR="005143EB" w:rsidRDefault="00000000">
                        <w:pPr>
                          <w:spacing w:line="56" w:lineRule="exact"/>
                          <w:rPr>
                            <w:rFonts w:ascii="Lucida Sans"/>
                            <w:sz w:val="8"/>
                          </w:rPr>
                        </w:pPr>
                        <w:r>
                          <w:rPr>
                            <w:rFonts w:ascii="Lucida Sans"/>
                            <w:color w:val="063857"/>
                            <w:spacing w:val="-10"/>
                            <w:sz w:val="8"/>
                          </w:rPr>
                          <w:t>0</w:t>
                        </w:r>
                      </w:p>
                    </w:txbxContent>
                  </v:textbox>
                </v:shape>
                <v:shape id="Textbox 553" o:spid="_x0000_s1214" type="#_x0000_t202" style="position:absolute;left:6521;top:7655;width:304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" filled="f" stroked="f">
                  <v:textbox inset="0,0,0,0">
                    <w:txbxContent>
                      <w:p w14:paraId="5219824D" w14:textId="77777777" w:rsidR="005143EB" w:rsidRDefault="00000000">
                        <w:pPr>
                          <w:spacing w:line="56" w:lineRule="exact"/>
                          <w:rPr>
                            <w:rFonts w:ascii="Lucida Sans"/>
                            <w:sz w:val="8"/>
                          </w:rPr>
                        </w:pPr>
                        <w:r>
                          <w:rPr>
                            <w:rFonts w:ascii="Lucida Sans"/>
                            <w:color w:val="063857"/>
                            <w:sz w:val="8"/>
                          </w:rPr>
                          <w:t>0.012</w:t>
                        </w:r>
                        <w:r>
                          <w:rPr>
                            <w:rFonts w:ascii="Lucida Sans"/>
                            <w:color w:val="063857"/>
                            <w:spacing w:val="37"/>
                            <w:sz w:val="8"/>
                          </w:rPr>
                          <w:t xml:space="preserve"> </w:t>
                        </w:r>
                        <w:r>
                          <w:rPr>
                            <w:rFonts w:ascii="Lucida Sans"/>
                            <w:color w:val="FEF6F9"/>
                            <w:spacing w:val="-4"/>
                            <w:sz w:val="8"/>
                          </w:rPr>
                          <w:t>0.99</w:t>
                        </w:r>
                      </w:p>
                    </w:txbxContent>
                  </v:textbox>
                </v:shape>
                <v:shape id="Textbox 554" o:spid="_x0000_s1215" type="#_x0000_t202" style="position:absolute;left:10526;top:7655;width:42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" filled="f" stroked="f">
                  <v:textbox inset="0,0,0,0">
                    <w:txbxContent>
                      <w:p w14:paraId="5C4D7421" w14:textId="77777777" w:rsidR="005143EB" w:rsidRDefault="00000000">
                        <w:pPr>
                          <w:spacing w:line="56" w:lineRule="exact"/>
                          <w:rPr>
                            <w:rFonts w:ascii="Lucida Sans"/>
                            <w:sz w:val="8"/>
                          </w:rPr>
                        </w:pPr>
                        <w:r>
                          <w:rPr>
                            <w:rFonts w:ascii="Lucida Sans"/>
                            <w:color w:val="063857"/>
                            <w:spacing w:val="-10"/>
                            <w:sz w:val="8"/>
                          </w:rPr>
                          <w:t>0</w:t>
                        </w:r>
                      </w:p>
                    </w:txbxContent>
                  </v:textbox>
                </v:shape>
                <v:shape id="Textbox 555" o:spid="_x0000_s1216" type="#_x0000_t202" style="position:absolute;left:12272;top:7655;width:42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XFzxQAAANwAAAAPAAAAZHJzL2Rvd25yZXYueG1sRI9Ba8JA&#10;FITvBf/D8gRvdWMh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B5lXFzxQAAANwAAAAP&#10;AAAAAAAAAAAAAAAAAAcCAABkcnMvZG93bnJldi54bWxQSwUGAAAAAAMAAwC3AAAA+QIAAAAA&#10;" filled="f" stroked="f">
                  <v:textbox inset="0,0,0,0">
                    <w:txbxContent>
                      <w:p w14:paraId="47EEAD0D" w14:textId="77777777" w:rsidR="005143EB" w:rsidRDefault="00000000">
                        <w:pPr>
                          <w:spacing w:line="56" w:lineRule="exact"/>
                          <w:rPr>
                            <w:rFonts w:ascii="Lucida Sans"/>
                            <w:sz w:val="8"/>
                          </w:rPr>
                        </w:pPr>
                        <w:r>
                          <w:rPr>
                            <w:rFonts w:ascii="Lucida Sans"/>
                            <w:color w:val="063857"/>
                            <w:spacing w:val="-10"/>
                            <w:sz w:val="8"/>
                          </w:rPr>
                          <w:t>0</w:t>
                        </w:r>
                      </w:p>
                    </w:txbxContent>
                  </v:textbox>
                </v:shape>
                <v:shape id="Textbox 556" o:spid="_x0000_s1217" type="#_x0000_t202" style="position:absolute;left:171;top:9450;width:70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8ExQAAANwAAAAPAAAAZHJzL2Rvd25yZXYueG1sRI9Ba8JA&#10;FITvQv/D8gq96UbB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CJR+8ExQAAANwAAAAP&#10;AAAAAAAAAAAAAAAAAAcCAABkcnMvZG93bnJldi54bWxQSwUGAAAAAAMAAwC3AAAA+QIAAAAA&#10;" filled="f" stroked="f">
                  <v:textbox inset="0,0,0,0">
                    <w:txbxContent>
                      <w:p w14:paraId="63A76578" w14:textId="77777777" w:rsidR="005143EB" w:rsidRDefault="00000000">
                        <w:pPr>
                          <w:spacing w:line="56" w:lineRule="exact"/>
                          <w:rPr>
                            <w:rFonts w:ascii="Lucida Sans"/>
                            <w:sz w:val="8"/>
                          </w:rPr>
                        </w:pPr>
                        <w:r>
                          <w:rPr>
                            <w:rFonts w:ascii="Lucida Sans"/>
                            <w:color w:val="231F20"/>
                            <w:spacing w:val="-5"/>
                            <w:sz w:val="8"/>
                          </w:rPr>
                          <w:t>na</w:t>
                        </w:r>
                      </w:p>
                    </w:txbxContent>
                  </v:textbox>
                </v:shape>
                <v:shape id="Textbox 557" o:spid="_x0000_s1218" type="#_x0000_t202" style="position:absolute;left:1793;top:9402;width:42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0qf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" filled="f" stroked="f">
                  <v:textbox inset="0,0,0,0">
                    <w:txbxContent>
                      <w:p w14:paraId="380AE0B4" w14:textId="77777777" w:rsidR="005143EB" w:rsidRDefault="00000000">
                        <w:pPr>
                          <w:spacing w:line="56" w:lineRule="exact"/>
                          <w:rPr>
                            <w:rFonts w:ascii="Lucida Sans"/>
                            <w:sz w:val="8"/>
                          </w:rPr>
                        </w:pPr>
                        <w:r>
                          <w:rPr>
                            <w:rFonts w:ascii="Lucida Sans"/>
                            <w:color w:val="063857"/>
                            <w:spacing w:val="-10"/>
                            <w:sz w:val="8"/>
                          </w:rPr>
                          <w:t>0</w:t>
                        </w:r>
                      </w:p>
                    </w:txbxContent>
                  </v:textbox>
                </v:shape>
                <v:shape id="Textbox 558" o:spid="_x0000_s1219" type="#_x0000_t202" style="position:absolute;left:3539;top:9402;width:42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N7twwAAANwAAAAPAAAAZHJzL2Rvd25yZXYueG1sRE/Pa8Iw&#10;FL4P/B/CE7zN1IG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l5Te7cMAAADcAAAADwAA&#10;AAAAAAAAAAAAAAAHAgAAZHJzL2Rvd25yZXYueG1sUEsFBgAAAAADAAMAtwAAAPcCAAAAAA==&#10;" filled="f" stroked="f">
                  <v:textbox inset="0,0,0,0">
                    <w:txbxContent>
                      <w:p w14:paraId="094AB5CD" w14:textId="77777777" w:rsidR="005143EB" w:rsidRDefault="00000000">
                        <w:pPr>
                          <w:spacing w:line="56" w:lineRule="exact"/>
                          <w:rPr>
                            <w:rFonts w:ascii="Lucida Sans"/>
                            <w:sz w:val="8"/>
                          </w:rPr>
                        </w:pPr>
                        <w:r>
                          <w:rPr>
                            <w:rFonts w:ascii="Lucida Sans"/>
                            <w:color w:val="063857"/>
                            <w:spacing w:val="-10"/>
                            <w:sz w:val="8"/>
                          </w:rPr>
                          <w:t>0</w:t>
                        </w:r>
                      </w:p>
                    </w:txbxContent>
                  </v:textbox>
                </v:shape>
                <v:shape id="Textbox 559" o:spid="_x0000_s1220" type="#_x0000_t202" style="position:absolute;left:5286;top:9402;width:42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Ht2xAAAANwAAAAPAAAAZHJzL2Rvd25yZXYueG1sRI9Ba8JA&#10;FITvgv9heUJvulFQ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PjYe3bEAAAA3AAAAA8A&#10;AAAAAAAAAAAAAAAABwIAAGRycy9kb3ducmV2LnhtbFBLBQYAAAAAAwADALcAAAD4AgAAAAA=&#10;" filled="f" stroked="f">
                  <v:textbox inset="0,0,0,0">
                    <w:txbxContent>
                      <w:p w14:paraId="687E8AD4" w14:textId="77777777" w:rsidR="005143EB" w:rsidRDefault="00000000">
                        <w:pPr>
                          <w:spacing w:line="56" w:lineRule="exact"/>
                          <w:rPr>
                            <w:rFonts w:ascii="Lucida Sans"/>
                            <w:sz w:val="8"/>
                          </w:rPr>
                        </w:pPr>
                        <w:r>
                          <w:rPr>
                            <w:rFonts w:ascii="Lucida Sans"/>
                            <w:color w:val="063857"/>
                            <w:spacing w:val="-10"/>
                            <w:sz w:val="8"/>
                          </w:rPr>
                          <w:t>0</w:t>
                        </w:r>
                      </w:p>
                    </w:txbxContent>
                  </v:textbox>
                </v:shape>
                <v:shape id="Textbox 560" o:spid="_x0000_s1221" type="#_x0000_t202" style="position:absolute;left:6521;top:9402;width:267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hWwgAAANwAAAAPAAAAZHJzL2Rvd25yZXYueG1sRE/Pa8Iw&#10;FL4P/B/CE3abqYOV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CnjhhWwgAAANwAAAAPAAAA&#10;AAAAAAAAAAAAAAcCAABkcnMvZG93bnJldi54bWxQSwUGAAAAAAMAAwC3AAAA9gIAAAAA&#10;" filled="f" stroked="f">
                  <v:textbox inset="0,0,0,0">
                    <w:txbxContent>
                      <w:p w14:paraId="0AF036BF" w14:textId="77777777" w:rsidR="005143EB" w:rsidRDefault="00000000">
                        <w:pPr>
                          <w:spacing w:line="56" w:lineRule="exact"/>
                          <w:rPr>
                            <w:rFonts w:ascii="Lucida Sans"/>
                            <w:sz w:val="8"/>
                          </w:rPr>
                        </w:pPr>
                        <w:r>
                          <w:rPr>
                            <w:rFonts w:ascii="Lucida Sans"/>
                            <w:color w:val="063857"/>
                            <w:sz w:val="8"/>
                          </w:rPr>
                          <w:t>0.014</w:t>
                        </w:r>
                        <w:r>
                          <w:rPr>
                            <w:rFonts w:ascii="Lucida Sans"/>
                            <w:color w:val="063857"/>
                            <w:spacing w:val="34"/>
                            <w:sz w:val="8"/>
                          </w:rPr>
                          <w:t xml:space="preserve">  </w:t>
                        </w:r>
                        <w:r>
                          <w:rPr>
                            <w:rFonts w:ascii="Lucida Sans"/>
                            <w:color w:val="063857"/>
                            <w:spacing w:val="-10"/>
                            <w:sz w:val="8"/>
                          </w:rPr>
                          <w:t>0</w:t>
                        </w:r>
                      </w:p>
                    </w:txbxContent>
                  </v:textbox>
                </v:shape>
                <v:shape id="Textbox 561" o:spid="_x0000_s1222" type="#_x0000_t202" style="position:absolute;left:10160;top:9402;width:115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r3NxQAAANwAAAAPAAAAZHJzL2Rvd25yZXYueG1sRI9Ba8JA&#10;FITvgv9heUJvurHQ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DIwr3NxQAAANwAAAAP&#10;AAAAAAAAAAAAAAAAAAcCAABkcnMvZG93bnJldi54bWxQSwUGAAAAAAMAAwC3AAAA+QIAAAAA&#10;" filled="f" stroked="f">
                  <v:textbox inset="0,0,0,0">
                    <w:txbxContent>
                      <w:p w14:paraId="5408DDA1" w14:textId="77777777" w:rsidR="005143EB" w:rsidRDefault="00000000">
                        <w:pPr>
                          <w:spacing w:line="56" w:lineRule="exact"/>
                          <w:rPr>
                            <w:rFonts w:ascii="Lucida Sans"/>
                            <w:sz w:val="8"/>
                          </w:rPr>
                        </w:pPr>
                        <w:r>
                          <w:rPr>
                            <w:rFonts w:ascii="Lucida Sans"/>
                            <w:color w:val="FEF6F9"/>
                            <w:spacing w:val="-4"/>
                            <w:sz w:val="8"/>
                          </w:rPr>
                          <w:t>0.99</w:t>
                        </w:r>
                      </w:p>
                    </w:txbxContent>
                  </v:textbox>
                </v:shape>
                <v:shape id="Textbox 562" o:spid="_x0000_s1223" type="#_x0000_t202" style="position:absolute;left:12272;top:9402;width:42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CO6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A4ECO6xQAAANwAAAAP&#10;AAAAAAAAAAAAAAAAAAcCAABkcnMvZG93bnJldi54bWxQSwUGAAAAAAMAAwC3AAAA+QIAAAAA&#10;" filled="f" stroked="f">
                  <v:textbox inset="0,0,0,0">
                    <w:txbxContent>
                      <w:p w14:paraId="5E133B91" w14:textId="77777777" w:rsidR="005143EB" w:rsidRDefault="00000000">
                        <w:pPr>
                          <w:spacing w:line="56" w:lineRule="exact"/>
                          <w:rPr>
                            <w:rFonts w:ascii="Lucida Sans"/>
                            <w:sz w:val="8"/>
                          </w:rPr>
                        </w:pPr>
                        <w:r>
                          <w:rPr>
                            <w:rFonts w:ascii="Lucida Sans"/>
                            <w:color w:val="063857"/>
                            <w:spacing w:val="-10"/>
                            <w:sz w:val="8"/>
                          </w:rPr>
                          <w:t>0</w:t>
                        </w:r>
                      </w:p>
                    </w:txbxContent>
                  </v:textbox>
                </v:shape>
                <v:shape id="Textbox 563" o:spid="_x0000_s1224" type="#_x0000_t202" style="position:absolute;left:52;top:11196;width:81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2D39B1A9" w14:textId="77777777" w:rsidR="005143EB" w:rsidRDefault="00000000">
                        <w:pPr>
                          <w:spacing w:line="56" w:lineRule="exact"/>
                          <w:rPr>
                            <w:rFonts w:ascii="Lucida Sans"/>
                            <w:sz w:val="8"/>
                          </w:rPr>
                        </w:pPr>
                        <w:r>
                          <w:rPr>
                            <w:rFonts w:ascii="Lucida Sans"/>
                            <w:color w:val="231F20"/>
                            <w:spacing w:val="-5"/>
                            <w:sz w:val="8"/>
                          </w:rPr>
                          <w:t>elo</w:t>
                        </w:r>
                      </w:p>
                    </w:txbxContent>
                  </v:textbox>
                </v:shape>
                <v:shape id="Textbox 564" o:spid="_x0000_s1225" type="#_x0000_t202" style="position:absolute;left:1793;top:11149;width:42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5VxQAAANwAAAAPAAAAZHJzL2Rvd25yZXYueG1sRI9Ba8JA&#10;FITvBf/D8gre6qZF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DYtR5VxQAAANwAAAAP&#10;AAAAAAAAAAAAAAAAAAcCAABkcnMvZG93bnJldi54bWxQSwUGAAAAAAMAAwC3AAAA+QIAAAAA&#10;" filled="f" stroked="f">
                  <v:textbox inset="0,0,0,0">
                    <w:txbxContent>
                      <w:p w14:paraId="4ABAEB8E" w14:textId="77777777" w:rsidR="005143EB" w:rsidRDefault="00000000">
                        <w:pPr>
                          <w:spacing w:line="56" w:lineRule="exact"/>
                          <w:rPr>
                            <w:rFonts w:ascii="Lucida Sans"/>
                            <w:sz w:val="8"/>
                          </w:rPr>
                        </w:pPr>
                        <w:r>
                          <w:rPr>
                            <w:rFonts w:ascii="Lucida Sans"/>
                            <w:color w:val="063857"/>
                            <w:spacing w:val="-10"/>
                            <w:sz w:val="8"/>
                          </w:rPr>
                          <w:t>0</w:t>
                        </w:r>
                      </w:p>
                    </w:txbxContent>
                  </v:textbox>
                </v:shape>
                <v:shape id="Textbox 565" o:spid="_x0000_s1226" type="#_x0000_t202" style="position:absolute;left:3539;top:11149;width:42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vOxQAAANwAAAAPAAAAZHJzL2Rvd25yZXYueG1sRI9Ba8JA&#10;FITvQv/D8gq96UbB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C3+bvOxQAAANwAAAAP&#10;AAAAAAAAAAAAAAAAAAcCAABkcnMvZG93bnJldi54bWxQSwUGAAAAAAMAAwC3AAAA+QIAAAAA&#10;" filled="f" stroked="f">
                  <v:textbox inset="0,0,0,0">
                    <w:txbxContent>
                      <w:p w14:paraId="0AC70EF6" w14:textId="77777777" w:rsidR="005143EB" w:rsidRDefault="00000000">
                        <w:pPr>
                          <w:spacing w:line="56" w:lineRule="exact"/>
                          <w:rPr>
                            <w:rFonts w:ascii="Lucida Sans"/>
                            <w:sz w:val="8"/>
                          </w:rPr>
                        </w:pPr>
                        <w:r>
                          <w:rPr>
                            <w:rFonts w:ascii="Lucida Sans"/>
                            <w:color w:val="063857"/>
                            <w:spacing w:val="-10"/>
                            <w:sz w:val="8"/>
                          </w:rPr>
                          <w:t>0</w:t>
                        </w:r>
                      </w:p>
                    </w:txbxContent>
                  </v:textbox>
                </v:shape>
                <v:shape id="Textbox 566" o:spid="_x0000_s1227" type="#_x0000_t202" style="position:absolute;left:5286;top:11149;width:3918;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W5xAAAANwAAAAPAAAAZHJzL2Rvd25yZXYueG1sRI9Ba8JA&#10;FITvQv/D8gredFPB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EcrJbnEAAAA3AAAAA8A&#10;AAAAAAAAAAAAAAAABwIAAGRycy9kb3ducmV2LnhtbFBLBQYAAAAAAwADALcAAAD4AgAAAAA=&#10;" filled="f" stroked="f">
                  <v:textbox inset="0,0,0,0">
                    <w:txbxContent>
                      <w:p w14:paraId="34038B97" w14:textId="77777777" w:rsidR="005143EB" w:rsidRDefault="00000000">
                        <w:pPr>
                          <w:spacing w:line="56" w:lineRule="exact"/>
                          <w:rPr>
                            <w:rFonts w:ascii="Lucida Sans"/>
                            <w:sz w:val="8"/>
                          </w:rPr>
                        </w:pPr>
                        <w:r>
                          <w:rPr>
                            <w:rFonts w:ascii="Lucida Sans"/>
                            <w:color w:val="063857"/>
                            <w:sz w:val="8"/>
                          </w:rPr>
                          <w:t>0</w:t>
                        </w:r>
                        <w:r>
                          <w:rPr>
                            <w:rFonts w:ascii="Lucida Sans"/>
                            <w:color w:val="063857"/>
                            <w:spacing w:val="67"/>
                            <w:w w:val="150"/>
                            <w:sz w:val="8"/>
                          </w:rPr>
                          <w:t xml:space="preserve"> </w:t>
                        </w:r>
                        <w:r>
                          <w:rPr>
                            <w:rFonts w:ascii="Lucida Sans"/>
                            <w:color w:val="063857"/>
                            <w:sz w:val="8"/>
                          </w:rPr>
                          <w:t>0.0085</w:t>
                        </w:r>
                        <w:r>
                          <w:rPr>
                            <w:rFonts w:ascii="Lucida Sans"/>
                            <w:color w:val="063857"/>
                            <w:spacing w:val="68"/>
                            <w:w w:val="150"/>
                            <w:sz w:val="8"/>
                          </w:rPr>
                          <w:t xml:space="preserve"> </w:t>
                        </w:r>
                        <w:r>
                          <w:rPr>
                            <w:rFonts w:ascii="Lucida Sans"/>
                            <w:color w:val="063857"/>
                            <w:spacing w:val="-10"/>
                            <w:sz w:val="8"/>
                          </w:rPr>
                          <w:t>0</w:t>
                        </w:r>
                      </w:p>
                    </w:txbxContent>
                  </v:textbox>
                </v:shape>
                <v:shape id="Textbox 567" o:spid="_x0000_s1228" type="#_x0000_t202" style="position:absolute;left:10525;top:11149;width:42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" filled="f" stroked="f">
                  <v:textbox inset="0,0,0,0">
                    <w:txbxContent>
                      <w:p w14:paraId="6579A8BB" w14:textId="77777777" w:rsidR="005143EB" w:rsidRDefault="00000000">
                        <w:pPr>
                          <w:spacing w:line="56" w:lineRule="exact"/>
                          <w:rPr>
                            <w:rFonts w:ascii="Lucida Sans"/>
                            <w:sz w:val="8"/>
                          </w:rPr>
                        </w:pPr>
                        <w:r>
                          <w:rPr>
                            <w:rFonts w:ascii="Lucida Sans"/>
                            <w:color w:val="063857"/>
                            <w:spacing w:val="-10"/>
                            <w:sz w:val="8"/>
                          </w:rPr>
                          <w:t>0</w:t>
                        </w:r>
                      </w:p>
                    </w:txbxContent>
                  </v:textbox>
                </v:shape>
                <v:shape id="Textbox 568" o:spid="_x0000_s1229" type="#_x0000_t202" style="position:absolute;left:11907;top:11149;width:1156;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" filled="f" stroked="f">
                  <v:textbox inset="0,0,0,0">
                    <w:txbxContent>
                      <w:p w14:paraId="60B2DCB4" w14:textId="77777777" w:rsidR="005143EB" w:rsidRDefault="00000000">
                        <w:pPr>
                          <w:spacing w:line="56" w:lineRule="exact"/>
                          <w:rPr>
                            <w:rFonts w:ascii="Lucida Sans"/>
                            <w:sz w:val="8"/>
                          </w:rPr>
                        </w:pPr>
                        <w:r>
                          <w:rPr>
                            <w:rFonts w:ascii="Lucida Sans"/>
                            <w:color w:val="FEF6F9"/>
                            <w:spacing w:val="-4"/>
                            <w:sz w:val="8"/>
                          </w:rPr>
                          <w:t>0.99</w:t>
                        </w:r>
                      </w:p>
                    </w:txbxContent>
                  </v:textbox>
                </v:shape>
                <w10:wrap anchorx="page"/>
              </v:group>
            </w:pict>
          </mc:Fallback>
        </mc:AlternateContent>
      </w:r>
      <w:r>
        <w:rPr>
          <w:noProof/>
        </w:rPr>
        <mc:AlternateContent>
          <mc:Choice Requires="wpg">
            <w:drawing>
              <wp:anchor distT="0" distB="0" distL="0" distR="0" simplePos="0" relativeHeight="251658274" behindDoc="0" locked="0" layoutInCell="1" allowOverlap="1" wp14:anchorId="08243351" wp14:editId="6FD14FF6">
                <wp:simplePos x="0" y="0"/>
                <wp:positionH relativeFrom="page">
                  <wp:posOffset>5828541</wp:posOffset>
                </wp:positionH>
                <wp:positionV relativeFrom="paragraph">
                  <wp:posOffset>-1242387</wp:posOffset>
                </wp:positionV>
                <wp:extent cx="79375" cy="1226820"/>
                <wp:effectExtent l="0" t="0" r="0" b="0"/>
                <wp:wrapNone/>
                <wp:docPr id="569" name="Group 5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375" cy="1226820"/>
                          <a:chOff x="0" y="0"/>
                          <a:chExt cx="79375" cy="1226820"/>
                        </a:xfrm>
                      </wpg:grpSpPr>
                      <pic:pic xmlns:pic="http://schemas.openxmlformats.org/drawingml/2006/picture">
                        <pic:nvPicPr>
                          <pic:cNvPr id="570" name="Image 570"/>
                          <pic:cNvPicPr/>
                        </pic:nvPicPr>
                        <pic:blipFill>
                          <a:blip r:embed="rId70" cstate="print"/>
                          <a:stretch>
                            <a:fillRect/>
                          </a:stretch>
                        </pic:blipFill>
                        <pic:spPr>
                          <a:xfrm>
                            <a:off x="2058" y="2058"/>
                            <a:ext cx="60647" cy="1222866"/>
                          </a:xfrm>
                          <a:prstGeom prst="rect">
                            <a:avLst/>
                          </a:prstGeom>
                        </pic:spPr>
                      </pic:pic>
                      <wps:wsp>
                        <wps:cNvPr id="571" name="Graphic 571"/>
                        <wps:cNvSpPr/>
                        <wps:spPr>
                          <a:xfrm>
                            <a:off x="62971" y="1224483"/>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572" name="Graphic 572"/>
                        <wps:cNvSpPr/>
                        <wps:spPr>
                          <a:xfrm>
                            <a:off x="62971" y="1224483"/>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573" name="Graphic 573"/>
                        <wps:cNvSpPr/>
                        <wps:spPr>
                          <a:xfrm>
                            <a:off x="62971" y="979956"/>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574" name="Graphic 574"/>
                        <wps:cNvSpPr/>
                        <wps:spPr>
                          <a:xfrm>
                            <a:off x="62971" y="979956"/>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575" name="Graphic 575"/>
                        <wps:cNvSpPr/>
                        <wps:spPr>
                          <a:xfrm>
                            <a:off x="62971" y="735424"/>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576" name="Graphic 576"/>
                        <wps:cNvSpPr/>
                        <wps:spPr>
                          <a:xfrm>
                            <a:off x="62971" y="735424"/>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577" name="Graphic 577"/>
                        <wps:cNvSpPr/>
                        <wps:spPr>
                          <a:xfrm>
                            <a:off x="62971" y="490897"/>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578" name="Graphic 578"/>
                        <wps:cNvSpPr/>
                        <wps:spPr>
                          <a:xfrm>
                            <a:off x="62971" y="490897"/>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579" name="Graphic 579"/>
                        <wps:cNvSpPr/>
                        <wps:spPr>
                          <a:xfrm>
                            <a:off x="62971" y="246365"/>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580" name="Graphic 580"/>
                        <wps:cNvSpPr/>
                        <wps:spPr>
                          <a:xfrm>
                            <a:off x="62971" y="246365"/>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581" name="Graphic 581"/>
                        <wps:cNvSpPr/>
                        <wps:spPr>
                          <a:xfrm>
                            <a:off x="62971" y="1837"/>
                            <a:ext cx="16510" cy="1270"/>
                          </a:xfrm>
                          <a:custGeom>
                            <a:avLst/>
                            <a:gdLst/>
                            <a:ahLst/>
                            <a:cxnLst/>
                            <a:rect l="l" t="t" r="r" b="b"/>
                            <a:pathLst>
                              <a:path w="16510">
                                <a:moveTo>
                                  <a:pt x="16080" y="0"/>
                                </a:moveTo>
                                <a:lnTo>
                                  <a:pt x="0" y="0"/>
                                </a:lnTo>
                              </a:path>
                            </a:pathLst>
                          </a:custGeom>
                          <a:solidFill>
                            <a:srgbClr val="231F20"/>
                          </a:solidFill>
                        </wps:spPr>
                        <wps:bodyPr wrap="square" lIns="0" tIns="0" rIns="0" bIns="0" rtlCol="0">
                          <a:prstTxWarp prst="textNoShape">
                            <a:avLst/>
                          </a:prstTxWarp>
                          <a:noAutofit/>
                        </wps:bodyPr>
                      </wps:wsp>
                      <wps:wsp>
                        <wps:cNvPr id="582" name="Graphic 582"/>
                        <wps:cNvSpPr/>
                        <wps:spPr>
                          <a:xfrm>
                            <a:off x="62971" y="1837"/>
                            <a:ext cx="16510" cy="1270"/>
                          </a:xfrm>
                          <a:custGeom>
                            <a:avLst/>
                            <a:gdLst/>
                            <a:ahLst/>
                            <a:cxnLst/>
                            <a:rect l="l" t="t" r="r" b="b"/>
                            <a:pathLst>
                              <a:path w="16510">
                                <a:moveTo>
                                  <a:pt x="0" y="0"/>
                                </a:moveTo>
                                <a:lnTo>
                                  <a:pt x="16080" y="0"/>
                                </a:lnTo>
                              </a:path>
                            </a:pathLst>
                          </a:custGeom>
                          <a:ln w="3675">
                            <a:solidFill>
                              <a:srgbClr val="231F20"/>
                            </a:solidFill>
                            <a:prstDash val="solid"/>
                          </a:ln>
                        </wps:spPr>
                        <wps:bodyPr wrap="square" lIns="0" tIns="0" rIns="0" bIns="0" rtlCol="0">
                          <a:prstTxWarp prst="textNoShape">
                            <a:avLst/>
                          </a:prstTxWarp>
                          <a:noAutofit/>
                        </wps:bodyPr>
                      </wps:wsp>
                      <wps:wsp>
                        <wps:cNvPr id="583" name="Graphic 583"/>
                        <wps:cNvSpPr/>
                        <wps:spPr>
                          <a:xfrm>
                            <a:off x="1837" y="1837"/>
                            <a:ext cx="61594" cy="1223010"/>
                          </a:xfrm>
                          <a:custGeom>
                            <a:avLst/>
                            <a:gdLst/>
                            <a:ahLst/>
                            <a:cxnLst/>
                            <a:rect l="l" t="t" r="r" b="b"/>
                            <a:pathLst>
                              <a:path w="61594" h="1223010">
                                <a:moveTo>
                                  <a:pt x="0" y="1222645"/>
                                </a:moveTo>
                                <a:lnTo>
                                  <a:pt x="61135" y="1222645"/>
                                </a:lnTo>
                                <a:lnTo>
                                  <a:pt x="61135" y="0"/>
                                </a:lnTo>
                                <a:lnTo>
                                  <a:pt x="0" y="0"/>
                                </a:lnTo>
                                <a:lnTo>
                                  <a:pt x="0" y="1222645"/>
                                </a:lnTo>
                                <a:close/>
                              </a:path>
                            </a:pathLst>
                          </a:custGeom>
                          <a:ln w="367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14816F19" id="Group 569" o:spid="_x0000_s1026" style="position:absolute;margin-left:458.95pt;margin-top:-97.85pt;width:6.25pt;height:96.6pt;z-index:251658274;mso-wrap-distance-left:0;mso-wrap-distance-right:0;mso-position-horizontal-relative:page" coordsize="793,122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">
                <v:shape id="Image 570" o:spid="_x0000_s1027" type="#_x0000_t75" style="position:absolute;left:20;top:20;width:607;height:12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">
                  <v:imagedata r:id="rId71" o:title=""/>
                </v:shape>
                <v:shape id="Graphic 571" o:spid="_x0000_s1028" style="position:absolute;left:629;top:1224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" path="m16080,l,e" fillcolor="#231f20" stroked="f">
                  <v:path arrowok="t"/>
                </v:shape>
                <v:shape id="Graphic 572" o:spid="_x0000_s1029" style="position:absolute;left:629;top:12244;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" path="m,l16080,e" filled="f" strokecolor="#231f20" strokeweight=".1021mm">
                  <v:path arrowok="t"/>
                </v:shape>
                <v:shape id="Graphic 573" o:spid="_x0000_s1030" style="position:absolute;left:629;top:9799;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" path="m16080,l,e" fillcolor="#231f20" stroked="f">
                  <v:path arrowok="t"/>
                </v:shape>
                <v:shape id="Graphic 574" o:spid="_x0000_s1031" style="position:absolute;left:629;top:9799;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" path="m,l16080,e" filled="f" strokecolor="#231f20" strokeweight=".1021mm">
                  <v:path arrowok="t"/>
                </v:shape>
                <v:shape id="Graphic 575" o:spid="_x0000_s1032" style="position:absolute;left:629;top:7354;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" path="m16080,l,e" fillcolor="#231f20" stroked="f">
                  <v:path arrowok="t"/>
                </v:shape>
                <v:shape id="Graphic 576" o:spid="_x0000_s1033" style="position:absolute;left:629;top:7354;width:165;height:12;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" path="m,l16080,e" filled="f" strokecolor="#231f20" strokeweight=".1021mm">
                  <v:path arrowok="t"/>
                </v:shape>
                <v:shape id="Graphic 577" o:spid="_x0000_s1034" style="position:absolute;left:629;top:4908;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" path="m16080,l,e" fillcolor="#231f20" stroked="f">
                  <v:path arrowok="t"/>
                </v:shape>
                <v:shape id="Graphic 578" o:spid="_x0000_s1035" style="position:absolute;left:629;top:4908;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" path="m,l16080,e" filled="f" strokecolor="#231f20" strokeweight=".1021mm">
                  <v:path arrowok="t"/>
                </v:shape>
                <v:shape id="Graphic 579" o:spid="_x0000_s1036" style="position:absolute;left:629;top:2463;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" path="m16080,l,e" fillcolor="#231f20" stroked="f">
                  <v:path arrowok="t"/>
                </v:shape>
                <v:shape id="Graphic 580" o:spid="_x0000_s1037" style="position:absolute;left:629;top:2463;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" path="m,l16080,e" filled="f" strokecolor="#231f20" strokeweight=".1021mm">
                  <v:path arrowok="t"/>
                </v:shape>
                <v:shape id="Graphic 581" o:spid="_x0000_s1038" style="position:absolute;left:629;top:18;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" path="m16080,l,e" fillcolor="#231f20" stroked="f">
                  <v:path arrowok="t"/>
                </v:shape>
                <v:shape id="Graphic 582" o:spid="_x0000_s1039" style="position:absolute;left:629;top:18;width:165;height:13;visibility:visible;mso-wrap-style:square;v-text-anchor:top" coordsize="16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" path="m,l16080,e" filled="f" strokecolor="#231f20" strokeweight=".1021mm">
                  <v:path arrowok="t"/>
                </v:shape>
                <v:shape id="Graphic 583" o:spid="_x0000_s1040" style="position:absolute;left:18;top:18;width:616;height:12230;visibility:visible;mso-wrap-style:square;v-text-anchor:top" coordsize="61594,1223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" path="m,1222645r61135,l61135,,,,,1222645xe" filled="f" strokecolor="#231f20" strokeweight=".1021mm">
                  <v:path arrowok="t"/>
                </v:shape>
                <w10:wrap anchorx="page"/>
              </v:group>
            </w:pict>
          </mc:Fallback>
        </mc:AlternateContent>
      </w:r>
      <w:r>
        <w:rPr>
          <w:rFonts w:ascii="Lucida Sans"/>
          <w:color w:val="231F20"/>
          <w:spacing w:val="-6"/>
          <w:sz w:val="8"/>
        </w:rPr>
        <w:t>G1</w:t>
      </w:r>
      <w:r>
        <w:rPr>
          <w:rFonts w:ascii="Lucida Sans"/>
          <w:color w:val="231F20"/>
          <w:sz w:val="8"/>
        </w:rPr>
        <w:tab/>
      </w:r>
      <w:r>
        <w:rPr>
          <w:rFonts w:ascii="Lucida Sans"/>
          <w:color w:val="231F20"/>
          <w:spacing w:val="-10"/>
          <w:sz w:val="8"/>
        </w:rPr>
        <w:t>S</w:t>
      </w:r>
      <w:r>
        <w:rPr>
          <w:rFonts w:ascii="Lucida Sans"/>
          <w:color w:val="231F20"/>
          <w:sz w:val="8"/>
        </w:rPr>
        <w:tab/>
        <w:t>G2</w:t>
      </w:r>
      <w:r>
        <w:rPr>
          <w:rFonts w:ascii="Lucida Sans"/>
          <w:color w:val="231F20"/>
          <w:spacing w:val="80"/>
          <w:w w:val="150"/>
          <w:sz w:val="8"/>
        </w:rPr>
        <w:t xml:space="preserve"> </w:t>
      </w:r>
      <w:r>
        <w:rPr>
          <w:rFonts w:ascii="Lucida Sans"/>
          <w:color w:val="231F20"/>
          <w:sz w:val="8"/>
        </w:rPr>
        <w:t>Pro</w:t>
      </w:r>
      <w:r>
        <w:rPr>
          <w:rFonts w:ascii="Lucida Sans"/>
          <w:color w:val="231F20"/>
          <w:spacing w:val="79"/>
          <w:sz w:val="8"/>
        </w:rPr>
        <w:t xml:space="preserve"> </w:t>
      </w:r>
      <w:r>
        <w:rPr>
          <w:rFonts w:ascii="Lucida Sans"/>
          <w:color w:val="231F20"/>
          <w:sz w:val="8"/>
        </w:rPr>
        <w:t>Meta</w:t>
      </w:r>
      <w:r>
        <w:rPr>
          <w:rFonts w:ascii="Lucida Sans"/>
          <w:color w:val="231F20"/>
          <w:spacing w:val="68"/>
          <w:sz w:val="8"/>
        </w:rPr>
        <w:t xml:space="preserve"> </w:t>
      </w:r>
      <w:r>
        <w:rPr>
          <w:rFonts w:ascii="Lucida Sans"/>
          <w:color w:val="231F20"/>
          <w:sz w:val="8"/>
        </w:rPr>
        <w:t>Ana</w:t>
      </w:r>
      <w:r>
        <w:rPr>
          <w:rFonts w:ascii="Lucida Sans"/>
          <w:color w:val="231F20"/>
          <w:spacing w:val="80"/>
          <w:sz w:val="8"/>
        </w:rPr>
        <w:t xml:space="preserve"> </w:t>
      </w:r>
      <w:r>
        <w:rPr>
          <w:rFonts w:ascii="Lucida Sans"/>
          <w:color w:val="231F20"/>
          <w:sz w:val="8"/>
        </w:rPr>
        <w:t>Telo</w:t>
      </w:r>
      <w:r>
        <w:rPr>
          <w:rFonts w:ascii="Lucida Sans"/>
          <w:color w:val="231F20"/>
          <w:spacing w:val="40"/>
          <w:sz w:val="8"/>
        </w:rPr>
        <w:t xml:space="preserve"> </w:t>
      </w:r>
      <w:r>
        <w:rPr>
          <w:rFonts w:ascii="Lucida Sans"/>
          <w:color w:val="231F20"/>
          <w:sz w:val="8"/>
        </w:rPr>
        <w:t>Predicted</w:t>
      </w:r>
      <w:r>
        <w:rPr>
          <w:rFonts w:ascii="Lucida Sans"/>
          <w:color w:val="231F20"/>
          <w:spacing w:val="-7"/>
          <w:sz w:val="8"/>
        </w:rPr>
        <w:t xml:space="preserve"> </w:t>
      </w:r>
      <w:r>
        <w:rPr>
          <w:rFonts w:ascii="Lucida Sans"/>
          <w:color w:val="231F20"/>
          <w:sz w:val="8"/>
        </w:rPr>
        <w:t>label</w:t>
      </w:r>
    </w:p>
    <w:p w14:paraId="3C333085" w14:textId="77777777" w:rsidR="005143EB" w:rsidRDefault="005143EB">
      <w:pPr>
        <w:pStyle w:val="Textoindependiente"/>
        <w:spacing w:before="50"/>
        <w:rPr>
          <w:rFonts w:ascii="Lucida Sans"/>
          <w:sz w:val="7"/>
        </w:rPr>
      </w:pPr>
    </w:p>
    <w:p w14:paraId="12D93995" w14:textId="77777777" w:rsidR="005143EB" w:rsidRDefault="00000000">
      <w:pPr>
        <w:ind w:right="623"/>
        <w:jc w:val="right"/>
        <w:rPr>
          <w:sz w:val="18"/>
        </w:rPr>
      </w:pPr>
      <w:r>
        <w:rPr>
          <w:spacing w:val="-5"/>
          <w:w w:val="110"/>
          <w:sz w:val="18"/>
        </w:rPr>
        <w:t>(b)</w:t>
      </w:r>
    </w:p>
    <w:p w14:paraId="3282D136" w14:textId="77777777" w:rsidR="005143EB" w:rsidRDefault="00000000">
      <w:pPr>
        <w:spacing w:before="43"/>
        <w:ind w:left="303"/>
        <w:rPr>
          <w:rFonts w:ascii="Lucida Sans"/>
          <w:sz w:val="8"/>
        </w:rPr>
      </w:pPr>
      <w:r>
        <w:br w:type="column"/>
      </w:r>
      <w:r>
        <w:rPr>
          <w:rFonts w:ascii="Lucida Sans"/>
          <w:color w:val="231F20"/>
          <w:spacing w:val="-5"/>
          <w:sz w:val="8"/>
        </w:rPr>
        <w:t>0.0</w:t>
      </w:r>
    </w:p>
    <w:p w14:paraId="5FA0D46A" w14:textId="77777777" w:rsidR="005143EB" w:rsidRDefault="005143EB">
      <w:pPr>
        <w:rPr>
          <w:rFonts w:ascii="Lucida Sans"/>
          <w:sz w:val="8"/>
        </w:rPr>
        <w:sectPr w:rsidR="005143EB" w:rsidSect="00B23B9E">
          <w:type w:val="continuous"/>
          <w:pgSz w:w="11910" w:h="16840"/>
          <w:pgMar w:top="1920" w:right="660" w:bottom="280" w:left="1680" w:header="720" w:footer="720" w:gutter="0"/>
          <w:cols w:num="3" w:space="720" w:equalWidth="0">
            <w:col w:w="3658" w:space="418"/>
            <w:col w:w="3229" w:space="40"/>
            <w:col w:w="2225"/>
          </w:cols>
        </w:sectPr>
      </w:pPr>
    </w:p>
    <w:p w14:paraId="3801D182" w14:textId="77777777" w:rsidR="005143EB" w:rsidRDefault="00000000">
      <w:pPr>
        <w:pStyle w:val="Textoindependiente"/>
        <w:spacing w:before="157" w:line="213" w:lineRule="auto"/>
        <w:ind w:left="811" w:right="1339"/>
        <w:jc w:val="both"/>
      </w:pPr>
      <w:r>
        <w:rPr>
          <w:b/>
        </w:rPr>
        <w:t>Fig.</w:t>
      </w:r>
      <w:r>
        <w:rPr>
          <w:b/>
          <w:spacing w:val="34"/>
        </w:rPr>
        <w:t xml:space="preserve"> </w:t>
      </w:r>
      <w:r>
        <w:rPr>
          <w:b/>
        </w:rPr>
        <w:t>6</w:t>
      </w:r>
      <w:r>
        <w:t xml:space="preserve">: (a) Confusion matrix of the </w:t>
      </w:r>
      <w:ins w:id="696" w:author="Microsoft Office User" w:date="2024-02-07T08:36:00Z">
        <w:r w:rsidR="00E05491">
          <w:t>dataset classification</w:t>
        </w:r>
      </w:ins>
      <w:del w:id="697" w:author="Microsoft Office User" w:date="2024-02-07T08:36:00Z">
        <w:r w:rsidDel="00E05491">
          <w:delText>classification of the dataset</w:delText>
        </w:r>
      </w:del>
      <w:r>
        <w:t xml:space="preserve"> using the WGAN-</w:t>
      </w:r>
      <w:r>
        <w:rPr>
          <w:spacing w:val="40"/>
        </w:rPr>
        <w:t xml:space="preserve"> </w:t>
      </w:r>
      <w:r>
        <w:t xml:space="preserve">GP data augmentation. (b) Normalized confusion matrix of the </w:t>
      </w:r>
      <w:ins w:id="698" w:author="Microsoft Office User" w:date="2024-02-07T08:36:00Z">
        <w:r w:rsidR="00E05491">
          <w:t>dataset classification</w:t>
        </w:r>
      </w:ins>
      <w:del w:id="699" w:author="Microsoft Office User" w:date="2024-02-07T08:36:00Z">
        <w:r w:rsidDel="00E05491">
          <w:delText>classification of the dataset</w:delText>
        </w:r>
      </w:del>
      <w:r>
        <w:t xml:space="preserve"> using the WGAN-GP data augmentation.</w:t>
      </w:r>
    </w:p>
    <w:p w14:paraId="38CF2A64" w14:textId="77777777" w:rsidR="005143EB" w:rsidRDefault="005143EB">
      <w:pPr>
        <w:pStyle w:val="Textoindependiente"/>
      </w:pPr>
    </w:p>
    <w:p w14:paraId="7E9A00B6" w14:textId="77777777" w:rsidR="005143EB" w:rsidRDefault="005143EB">
      <w:pPr>
        <w:pStyle w:val="Textoindependiente"/>
        <w:spacing w:before="58"/>
      </w:pPr>
    </w:p>
    <w:p w14:paraId="751A43C5" w14:textId="77777777" w:rsidR="005143EB" w:rsidRDefault="00000000">
      <w:pPr>
        <w:pStyle w:val="Textoindependiente"/>
        <w:spacing w:line="213" w:lineRule="auto"/>
        <w:ind w:left="2307" w:right="2834"/>
        <w:jc w:val="both"/>
      </w:pPr>
      <w:bookmarkStart w:id="700" w:name="_bookmark12"/>
      <w:bookmarkEnd w:id="700"/>
      <w:r>
        <w:rPr>
          <w:b/>
        </w:rPr>
        <w:t>Table 3</w:t>
      </w:r>
      <w:r>
        <w:t xml:space="preserve">: Class-wise comparison between the </w:t>
      </w:r>
      <w:ins w:id="701" w:author="Microsoft Office User" w:date="2024-02-07T08:36:00Z">
        <w:r w:rsidR="00E05491">
          <w:t>proposed</w:t>
        </w:r>
      </w:ins>
      <w:del w:id="702" w:author="Microsoft Office User" w:date="2024-02-07T08:36:00Z">
        <w:r w:rsidDel="00E05491">
          <w:delText xml:space="preserve">pro- </w:delText>
        </w:r>
        <w:r w:rsidDel="00E05491">
          <w:rPr>
            <w:spacing w:val="-2"/>
          </w:rPr>
          <w:delText>posed</w:delText>
        </w:r>
      </w:del>
      <w:r>
        <w:rPr>
          <w:spacing w:val="-11"/>
        </w:rPr>
        <w:t xml:space="preserve"> </w:t>
      </w:r>
      <w:r>
        <w:rPr>
          <w:spacing w:val="-2"/>
        </w:rPr>
        <w:t>model</w:t>
      </w:r>
      <w:r>
        <w:rPr>
          <w:spacing w:val="-10"/>
        </w:rPr>
        <w:t xml:space="preserve"> </w:t>
      </w:r>
      <w:r>
        <w:rPr>
          <w:spacing w:val="-2"/>
        </w:rPr>
        <w:t>and</w:t>
      </w:r>
      <w:r>
        <w:rPr>
          <w:spacing w:val="-11"/>
        </w:rPr>
        <w:t xml:space="preserve"> </w:t>
      </w:r>
      <w:r>
        <w:rPr>
          <w:spacing w:val="-2"/>
        </w:rPr>
        <w:t>Rana</w:t>
      </w:r>
      <w:r>
        <w:rPr>
          <w:spacing w:val="-10"/>
        </w:rPr>
        <w:t xml:space="preserve"> </w:t>
      </w:r>
      <w:r>
        <w:rPr>
          <w:spacing w:val="-2"/>
        </w:rPr>
        <w:t>et</w:t>
      </w:r>
      <w:r>
        <w:rPr>
          <w:spacing w:val="-11"/>
        </w:rPr>
        <w:t xml:space="preserve"> </w:t>
      </w:r>
      <w:r>
        <w:rPr>
          <w:spacing w:val="-2"/>
        </w:rPr>
        <w:t>al.’s</w:t>
      </w:r>
      <w:r>
        <w:rPr>
          <w:spacing w:val="-10"/>
        </w:rPr>
        <w:t xml:space="preserve"> </w:t>
      </w:r>
      <w:r>
        <w:rPr>
          <w:spacing w:val="-2"/>
        </w:rPr>
        <w:t>[</w:t>
      </w:r>
      <w:hyperlink w:anchor="_bookmark27" w:history="1">
        <w:r>
          <w:rPr>
            <w:color w:val="0000FF"/>
            <w:spacing w:val="-2"/>
          </w:rPr>
          <w:t>15</w:t>
        </w:r>
      </w:hyperlink>
      <w:r>
        <w:rPr>
          <w:spacing w:val="-2"/>
        </w:rPr>
        <w:t>]</w:t>
      </w:r>
      <w:r>
        <w:rPr>
          <w:spacing w:val="-11"/>
        </w:rPr>
        <w:t xml:space="preserve"> </w:t>
      </w:r>
      <w:r>
        <w:rPr>
          <w:spacing w:val="-2"/>
        </w:rPr>
        <w:t>using</w:t>
      </w:r>
      <w:r>
        <w:rPr>
          <w:spacing w:val="-10"/>
        </w:rPr>
        <w:t xml:space="preserve"> </w:t>
      </w:r>
      <w:r>
        <w:rPr>
          <w:spacing w:val="-2"/>
        </w:rPr>
        <w:t>the</w:t>
      </w:r>
      <w:r>
        <w:rPr>
          <w:spacing w:val="-11"/>
        </w:rPr>
        <w:t xml:space="preserve"> </w:t>
      </w:r>
      <w:r>
        <w:rPr>
          <w:spacing w:val="-2"/>
        </w:rPr>
        <w:t xml:space="preserve">dataset </w:t>
      </w:r>
      <w:r>
        <w:t xml:space="preserve">with WGAN-div data augmentation and </w:t>
      </w:r>
      <w:proofErr w:type="spellStart"/>
      <w:r>
        <w:t>mixup</w:t>
      </w:r>
      <w:proofErr w:type="spellEnd"/>
      <w:r>
        <w:t>.</w:t>
      </w:r>
    </w:p>
    <w:p w14:paraId="0BA6CDF0" w14:textId="77777777" w:rsidR="005143EB" w:rsidRDefault="005143EB">
      <w:pPr>
        <w:pStyle w:val="Textoindependiente"/>
        <w:spacing w:before="4"/>
        <w:rPr>
          <w:sz w:val="5"/>
        </w:rPr>
      </w:pPr>
    </w:p>
    <w:tbl>
      <w:tblPr>
        <w:tblStyle w:val="TableNormal"/>
        <w:tblW w:w="0" w:type="auto"/>
        <w:tblInd w:w="2314" w:type="dxa"/>
        <w:tblLayout w:type="fixed"/>
        <w:tblLook w:val="01E0" w:firstRow="1" w:lastRow="1" w:firstColumn="1" w:lastColumn="1" w:noHBand="0" w:noVBand="0"/>
      </w:tblPr>
      <w:tblGrid>
        <w:gridCol w:w="1451"/>
        <w:gridCol w:w="1659"/>
        <w:gridCol w:w="1313"/>
      </w:tblGrid>
      <w:tr w:rsidR="005143EB" w14:paraId="1C678BC0" w14:textId="77777777">
        <w:trPr>
          <w:trHeight w:val="278"/>
        </w:trPr>
        <w:tc>
          <w:tcPr>
            <w:tcW w:w="1451" w:type="dxa"/>
            <w:tcBorders>
              <w:top w:val="single" w:sz="8" w:space="0" w:color="000000"/>
              <w:bottom w:val="single" w:sz="4" w:space="0" w:color="000000"/>
            </w:tcBorders>
          </w:tcPr>
          <w:p w14:paraId="19371CEC" w14:textId="77777777" w:rsidR="005143EB" w:rsidRDefault="00000000">
            <w:pPr>
              <w:pStyle w:val="TableParagraph"/>
              <w:spacing w:before="19" w:line="240" w:lineRule="auto"/>
              <w:ind w:right="118"/>
              <w:rPr>
                <w:sz w:val="16"/>
              </w:rPr>
            </w:pPr>
            <w:r>
              <w:rPr>
                <w:spacing w:val="-2"/>
                <w:w w:val="105"/>
                <w:sz w:val="16"/>
              </w:rPr>
              <w:t>Phase</w:t>
            </w:r>
          </w:p>
        </w:tc>
        <w:tc>
          <w:tcPr>
            <w:tcW w:w="1659" w:type="dxa"/>
            <w:tcBorders>
              <w:top w:val="single" w:sz="8" w:space="0" w:color="000000"/>
              <w:bottom w:val="single" w:sz="4" w:space="0" w:color="000000"/>
            </w:tcBorders>
          </w:tcPr>
          <w:p w14:paraId="725D4E11" w14:textId="77777777" w:rsidR="005143EB" w:rsidRPr="009E1E11" w:rsidRDefault="00000000">
            <w:pPr>
              <w:pStyle w:val="TableParagraph"/>
              <w:spacing w:before="19" w:line="240" w:lineRule="auto"/>
              <w:ind w:right="1"/>
              <w:rPr>
                <w:sz w:val="16"/>
                <w:lang w:val="es-MX"/>
                <w:rPrChange w:id="703" w:author="Microsoft Office User" w:date="2024-02-07T07:55:00Z">
                  <w:rPr>
                    <w:sz w:val="16"/>
                  </w:rPr>
                </w:rPrChange>
              </w:rPr>
            </w:pPr>
            <w:r w:rsidRPr="009E1E11">
              <w:rPr>
                <w:w w:val="105"/>
                <w:sz w:val="16"/>
                <w:lang w:val="es-MX"/>
                <w:rPrChange w:id="704" w:author="Microsoft Office User" w:date="2024-02-07T07:55:00Z">
                  <w:rPr>
                    <w:w w:val="105"/>
                    <w:sz w:val="16"/>
                  </w:rPr>
                </w:rPrChange>
              </w:rPr>
              <w:t>Rana</w:t>
            </w:r>
            <w:r w:rsidRPr="009E1E11">
              <w:rPr>
                <w:spacing w:val="11"/>
                <w:w w:val="105"/>
                <w:sz w:val="16"/>
                <w:lang w:val="es-MX"/>
                <w:rPrChange w:id="705" w:author="Microsoft Office User" w:date="2024-02-07T07:55:00Z">
                  <w:rPr>
                    <w:spacing w:val="11"/>
                    <w:w w:val="105"/>
                    <w:sz w:val="16"/>
                  </w:rPr>
                </w:rPrChange>
              </w:rPr>
              <w:t xml:space="preserve"> </w:t>
            </w:r>
            <w:r w:rsidRPr="009E1E11">
              <w:rPr>
                <w:w w:val="105"/>
                <w:sz w:val="16"/>
                <w:lang w:val="es-MX"/>
                <w:rPrChange w:id="706" w:author="Microsoft Office User" w:date="2024-02-07T07:55:00Z">
                  <w:rPr>
                    <w:w w:val="105"/>
                    <w:sz w:val="16"/>
                  </w:rPr>
                </w:rPrChange>
              </w:rPr>
              <w:t>et</w:t>
            </w:r>
            <w:r w:rsidRPr="009E1E11">
              <w:rPr>
                <w:spacing w:val="11"/>
                <w:w w:val="105"/>
                <w:sz w:val="16"/>
                <w:lang w:val="es-MX"/>
                <w:rPrChange w:id="707" w:author="Microsoft Office User" w:date="2024-02-07T07:55:00Z">
                  <w:rPr>
                    <w:spacing w:val="11"/>
                    <w:w w:val="105"/>
                    <w:sz w:val="16"/>
                  </w:rPr>
                </w:rPrChange>
              </w:rPr>
              <w:t xml:space="preserve"> </w:t>
            </w:r>
            <w:r w:rsidRPr="009E1E11">
              <w:rPr>
                <w:w w:val="105"/>
                <w:sz w:val="16"/>
                <w:lang w:val="es-MX"/>
                <w:rPrChange w:id="708" w:author="Microsoft Office User" w:date="2024-02-07T07:55:00Z">
                  <w:rPr>
                    <w:w w:val="105"/>
                    <w:sz w:val="16"/>
                  </w:rPr>
                </w:rPrChange>
              </w:rPr>
              <w:t>al.’s</w:t>
            </w:r>
            <w:r w:rsidRPr="009E1E11">
              <w:rPr>
                <w:spacing w:val="11"/>
                <w:w w:val="105"/>
                <w:sz w:val="16"/>
                <w:lang w:val="es-MX"/>
                <w:rPrChange w:id="709" w:author="Microsoft Office User" w:date="2024-02-07T07:55:00Z">
                  <w:rPr>
                    <w:spacing w:val="11"/>
                    <w:w w:val="105"/>
                    <w:sz w:val="16"/>
                  </w:rPr>
                </w:rPrChange>
              </w:rPr>
              <w:t xml:space="preserve"> </w:t>
            </w:r>
            <w:r w:rsidRPr="009E1E11">
              <w:rPr>
                <w:spacing w:val="-2"/>
                <w:w w:val="105"/>
                <w:sz w:val="16"/>
                <w:lang w:val="es-MX"/>
                <w:rPrChange w:id="710" w:author="Microsoft Office User" w:date="2024-02-07T07:55:00Z">
                  <w:rPr>
                    <w:spacing w:val="-2"/>
                    <w:w w:val="105"/>
                    <w:sz w:val="16"/>
                  </w:rPr>
                </w:rPrChange>
              </w:rPr>
              <w:t>model</w:t>
            </w:r>
          </w:p>
        </w:tc>
        <w:tc>
          <w:tcPr>
            <w:tcW w:w="1313" w:type="dxa"/>
            <w:tcBorders>
              <w:top w:val="single" w:sz="8" w:space="0" w:color="000000"/>
              <w:bottom w:val="single" w:sz="4" w:space="0" w:color="000000"/>
            </w:tcBorders>
          </w:tcPr>
          <w:p w14:paraId="0088D532" w14:textId="77777777" w:rsidR="005143EB" w:rsidRDefault="00000000">
            <w:pPr>
              <w:pStyle w:val="TableParagraph"/>
              <w:spacing w:before="19" w:line="240" w:lineRule="auto"/>
              <w:ind w:left="116"/>
              <w:rPr>
                <w:sz w:val="16"/>
              </w:rPr>
            </w:pPr>
            <w:r>
              <w:rPr>
                <w:sz w:val="16"/>
              </w:rPr>
              <w:t>Proposed</w:t>
            </w:r>
            <w:r>
              <w:rPr>
                <w:spacing w:val="27"/>
                <w:sz w:val="16"/>
              </w:rPr>
              <w:t xml:space="preserve"> </w:t>
            </w:r>
            <w:r>
              <w:rPr>
                <w:spacing w:val="-2"/>
                <w:sz w:val="16"/>
              </w:rPr>
              <w:t>model</w:t>
            </w:r>
          </w:p>
        </w:tc>
      </w:tr>
      <w:tr w:rsidR="005143EB" w14:paraId="40CF8ACB" w14:textId="77777777">
        <w:trPr>
          <w:trHeight w:val="217"/>
        </w:trPr>
        <w:tc>
          <w:tcPr>
            <w:tcW w:w="1451" w:type="dxa"/>
            <w:tcBorders>
              <w:top w:val="single" w:sz="4" w:space="0" w:color="000000"/>
            </w:tcBorders>
          </w:tcPr>
          <w:p w14:paraId="4B68FB26" w14:textId="77777777" w:rsidR="005143EB" w:rsidRDefault="00000000">
            <w:pPr>
              <w:pStyle w:val="TableParagraph"/>
              <w:spacing w:before="21" w:line="177" w:lineRule="exact"/>
              <w:ind w:right="118"/>
              <w:rPr>
                <w:sz w:val="16"/>
              </w:rPr>
            </w:pPr>
            <w:r>
              <w:rPr>
                <w:spacing w:val="-5"/>
                <w:w w:val="110"/>
                <w:sz w:val="16"/>
              </w:rPr>
              <w:t>G1</w:t>
            </w:r>
          </w:p>
        </w:tc>
        <w:tc>
          <w:tcPr>
            <w:tcW w:w="1659" w:type="dxa"/>
            <w:tcBorders>
              <w:top w:val="single" w:sz="4" w:space="0" w:color="000000"/>
            </w:tcBorders>
          </w:tcPr>
          <w:p w14:paraId="1577C134" w14:textId="77777777" w:rsidR="005143EB" w:rsidRDefault="00000000">
            <w:pPr>
              <w:pStyle w:val="TableParagraph"/>
              <w:spacing w:before="42" w:line="155" w:lineRule="exact"/>
              <w:ind w:right="1"/>
              <w:rPr>
                <w:rFonts w:ascii="Georgia"/>
                <w:b/>
                <w:sz w:val="16"/>
              </w:rPr>
            </w:pPr>
            <w:r>
              <w:rPr>
                <w:rFonts w:ascii="Georgia"/>
                <w:b/>
                <w:spacing w:val="-2"/>
                <w:sz w:val="16"/>
              </w:rPr>
              <w:t>0.9300</w:t>
            </w:r>
          </w:p>
        </w:tc>
        <w:tc>
          <w:tcPr>
            <w:tcW w:w="1313" w:type="dxa"/>
            <w:tcBorders>
              <w:top w:val="single" w:sz="4" w:space="0" w:color="000000"/>
            </w:tcBorders>
          </w:tcPr>
          <w:p w14:paraId="2E3BA256" w14:textId="77777777" w:rsidR="005143EB" w:rsidRDefault="00000000">
            <w:pPr>
              <w:pStyle w:val="TableParagraph"/>
              <w:spacing w:before="21" w:line="177" w:lineRule="exact"/>
              <w:ind w:left="117"/>
              <w:rPr>
                <w:sz w:val="16"/>
              </w:rPr>
            </w:pPr>
            <w:r>
              <w:rPr>
                <w:spacing w:val="-2"/>
                <w:w w:val="105"/>
                <w:sz w:val="16"/>
              </w:rPr>
              <w:t>0.9280</w:t>
            </w:r>
          </w:p>
        </w:tc>
      </w:tr>
      <w:tr w:rsidR="005143EB" w14:paraId="35B10146" w14:textId="77777777">
        <w:trPr>
          <w:trHeight w:val="190"/>
        </w:trPr>
        <w:tc>
          <w:tcPr>
            <w:tcW w:w="1451" w:type="dxa"/>
          </w:tcPr>
          <w:p w14:paraId="750C6782" w14:textId="77777777" w:rsidR="005143EB" w:rsidRDefault="00000000">
            <w:pPr>
              <w:pStyle w:val="TableParagraph"/>
              <w:spacing w:before="0" w:line="170" w:lineRule="exact"/>
              <w:ind w:right="118"/>
              <w:rPr>
                <w:sz w:val="16"/>
              </w:rPr>
            </w:pPr>
            <w:r>
              <w:rPr>
                <w:spacing w:val="-10"/>
                <w:w w:val="110"/>
                <w:sz w:val="16"/>
              </w:rPr>
              <w:t>S</w:t>
            </w:r>
          </w:p>
        </w:tc>
        <w:tc>
          <w:tcPr>
            <w:tcW w:w="1659" w:type="dxa"/>
          </w:tcPr>
          <w:p w14:paraId="77EBD74A" w14:textId="77777777" w:rsidR="005143EB" w:rsidRDefault="00000000">
            <w:pPr>
              <w:pStyle w:val="TableParagraph"/>
              <w:spacing w:before="0" w:line="170" w:lineRule="exact"/>
              <w:ind w:right="1"/>
              <w:rPr>
                <w:sz w:val="16"/>
              </w:rPr>
            </w:pPr>
            <w:r>
              <w:rPr>
                <w:spacing w:val="-2"/>
                <w:w w:val="105"/>
                <w:sz w:val="16"/>
              </w:rPr>
              <w:t>0.7500</w:t>
            </w:r>
          </w:p>
        </w:tc>
        <w:tc>
          <w:tcPr>
            <w:tcW w:w="1313" w:type="dxa"/>
          </w:tcPr>
          <w:p w14:paraId="2DAF35D5" w14:textId="77777777" w:rsidR="005143EB" w:rsidRDefault="00000000">
            <w:pPr>
              <w:pStyle w:val="TableParagraph"/>
              <w:spacing w:before="14" w:line="155" w:lineRule="exact"/>
              <w:ind w:left="117"/>
              <w:rPr>
                <w:rFonts w:ascii="Georgia"/>
                <w:b/>
                <w:sz w:val="16"/>
              </w:rPr>
            </w:pPr>
            <w:r>
              <w:rPr>
                <w:rFonts w:ascii="Georgia"/>
                <w:b/>
                <w:spacing w:val="-2"/>
                <w:sz w:val="16"/>
              </w:rPr>
              <w:t>0.7648</w:t>
            </w:r>
          </w:p>
        </w:tc>
      </w:tr>
      <w:tr w:rsidR="005143EB" w14:paraId="1CE36437" w14:textId="77777777">
        <w:trPr>
          <w:trHeight w:val="190"/>
        </w:trPr>
        <w:tc>
          <w:tcPr>
            <w:tcW w:w="1451" w:type="dxa"/>
          </w:tcPr>
          <w:p w14:paraId="628AAC8D" w14:textId="77777777" w:rsidR="005143EB" w:rsidRDefault="00000000">
            <w:pPr>
              <w:pStyle w:val="TableParagraph"/>
              <w:spacing w:before="0" w:line="170" w:lineRule="exact"/>
              <w:ind w:right="118"/>
              <w:rPr>
                <w:sz w:val="16"/>
              </w:rPr>
            </w:pPr>
            <w:r>
              <w:rPr>
                <w:spacing w:val="-5"/>
                <w:w w:val="110"/>
                <w:sz w:val="16"/>
              </w:rPr>
              <w:t>G2</w:t>
            </w:r>
          </w:p>
        </w:tc>
        <w:tc>
          <w:tcPr>
            <w:tcW w:w="1659" w:type="dxa"/>
          </w:tcPr>
          <w:p w14:paraId="7D0A7A0E" w14:textId="77777777" w:rsidR="005143EB" w:rsidRDefault="00000000">
            <w:pPr>
              <w:pStyle w:val="TableParagraph"/>
              <w:spacing w:before="0" w:line="170" w:lineRule="exact"/>
              <w:ind w:right="1"/>
              <w:rPr>
                <w:sz w:val="16"/>
              </w:rPr>
            </w:pPr>
            <w:r>
              <w:rPr>
                <w:spacing w:val="-2"/>
                <w:w w:val="105"/>
                <w:sz w:val="16"/>
              </w:rPr>
              <w:t>0.8400</w:t>
            </w:r>
          </w:p>
        </w:tc>
        <w:tc>
          <w:tcPr>
            <w:tcW w:w="1313" w:type="dxa"/>
          </w:tcPr>
          <w:p w14:paraId="15F96D50" w14:textId="77777777" w:rsidR="005143EB" w:rsidRDefault="00000000">
            <w:pPr>
              <w:pStyle w:val="TableParagraph"/>
              <w:spacing w:before="14" w:line="155" w:lineRule="exact"/>
              <w:ind w:left="117"/>
              <w:rPr>
                <w:rFonts w:ascii="Georgia"/>
                <w:b/>
                <w:sz w:val="16"/>
              </w:rPr>
            </w:pPr>
            <w:r>
              <w:rPr>
                <w:rFonts w:ascii="Georgia"/>
                <w:b/>
                <w:spacing w:val="-2"/>
                <w:sz w:val="16"/>
              </w:rPr>
              <w:t>0.8983</w:t>
            </w:r>
          </w:p>
        </w:tc>
      </w:tr>
      <w:tr w:rsidR="005143EB" w14:paraId="46655DB9" w14:textId="77777777">
        <w:trPr>
          <w:trHeight w:val="190"/>
        </w:trPr>
        <w:tc>
          <w:tcPr>
            <w:tcW w:w="1451" w:type="dxa"/>
          </w:tcPr>
          <w:p w14:paraId="5A8856C3" w14:textId="77777777" w:rsidR="005143EB" w:rsidRDefault="00000000">
            <w:pPr>
              <w:pStyle w:val="TableParagraph"/>
              <w:spacing w:before="0" w:line="170" w:lineRule="exact"/>
              <w:ind w:right="118"/>
              <w:rPr>
                <w:sz w:val="16"/>
              </w:rPr>
            </w:pPr>
            <w:r>
              <w:rPr>
                <w:spacing w:val="-2"/>
                <w:w w:val="105"/>
                <w:sz w:val="16"/>
              </w:rPr>
              <w:t>Prophase</w:t>
            </w:r>
          </w:p>
        </w:tc>
        <w:tc>
          <w:tcPr>
            <w:tcW w:w="1659" w:type="dxa"/>
          </w:tcPr>
          <w:p w14:paraId="3B756D4D" w14:textId="77777777" w:rsidR="005143EB" w:rsidRDefault="00000000">
            <w:pPr>
              <w:pStyle w:val="TableParagraph"/>
              <w:spacing w:before="0" w:line="170" w:lineRule="exact"/>
              <w:ind w:right="1"/>
              <w:rPr>
                <w:sz w:val="16"/>
              </w:rPr>
            </w:pPr>
            <w:r>
              <w:rPr>
                <w:spacing w:val="-2"/>
                <w:w w:val="105"/>
                <w:sz w:val="16"/>
              </w:rPr>
              <w:t>0.9200</w:t>
            </w:r>
          </w:p>
        </w:tc>
        <w:tc>
          <w:tcPr>
            <w:tcW w:w="1313" w:type="dxa"/>
          </w:tcPr>
          <w:p w14:paraId="22EF037B" w14:textId="77777777" w:rsidR="005143EB" w:rsidRDefault="00000000">
            <w:pPr>
              <w:pStyle w:val="TableParagraph"/>
              <w:spacing w:before="14" w:line="155" w:lineRule="exact"/>
              <w:ind w:left="117"/>
              <w:rPr>
                <w:rFonts w:ascii="Georgia"/>
                <w:b/>
                <w:sz w:val="16"/>
              </w:rPr>
            </w:pPr>
            <w:r>
              <w:rPr>
                <w:rFonts w:ascii="Georgia"/>
                <w:b/>
                <w:spacing w:val="-2"/>
                <w:sz w:val="16"/>
              </w:rPr>
              <w:t>0.9856</w:t>
            </w:r>
          </w:p>
        </w:tc>
      </w:tr>
      <w:tr w:rsidR="005143EB" w14:paraId="0732043F" w14:textId="77777777">
        <w:trPr>
          <w:trHeight w:val="190"/>
        </w:trPr>
        <w:tc>
          <w:tcPr>
            <w:tcW w:w="1451" w:type="dxa"/>
          </w:tcPr>
          <w:p w14:paraId="39C96C75" w14:textId="77777777" w:rsidR="005143EB" w:rsidRDefault="00000000">
            <w:pPr>
              <w:pStyle w:val="TableParagraph"/>
              <w:spacing w:before="0" w:line="170" w:lineRule="exact"/>
              <w:ind w:right="118"/>
              <w:rPr>
                <w:sz w:val="16"/>
              </w:rPr>
            </w:pPr>
            <w:r>
              <w:rPr>
                <w:spacing w:val="-2"/>
                <w:w w:val="105"/>
                <w:sz w:val="16"/>
              </w:rPr>
              <w:t>Metaphase</w:t>
            </w:r>
          </w:p>
        </w:tc>
        <w:tc>
          <w:tcPr>
            <w:tcW w:w="1659" w:type="dxa"/>
          </w:tcPr>
          <w:p w14:paraId="7F528DB5" w14:textId="77777777" w:rsidR="005143EB" w:rsidRDefault="00000000">
            <w:pPr>
              <w:pStyle w:val="TableParagraph"/>
              <w:spacing w:before="0" w:line="170" w:lineRule="exact"/>
              <w:ind w:right="1"/>
              <w:rPr>
                <w:sz w:val="16"/>
              </w:rPr>
            </w:pPr>
            <w:r>
              <w:rPr>
                <w:spacing w:val="-2"/>
                <w:w w:val="105"/>
                <w:sz w:val="16"/>
              </w:rPr>
              <w:t>0.5700</w:t>
            </w:r>
          </w:p>
        </w:tc>
        <w:tc>
          <w:tcPr>
            <w:tcW w:w="1313" w:type="dxa"/>
          </w:tcPr>
          <w:p w14:paraId="1D13445A" w14:textId="77777777" w:rsidR="005143EB" w:rsidRDefault="00000000">
            <w:pPr>
              <w:pStyle w:val="TableParagraph"/>
              <w:spacing w:before="14" w:line="155" w:lineRule="exact"/>
              <w:ind w:left="117"/>
              <w:rPr>
                <w:rFonts w:ascii="Georgia"/>
                <w:b/>
                <w:sz w:val="16"/>
              </w:rPr>
            </w:pPr>
            <w:r>
              <w:rPr>
                <w:rFonts w:ascii="Georgia"/>
                <w:b/>
                <w:spacing w:val="-2"/>
                <w:sz w:val="16"/>
              </w:rPr>
              <w:t>0.9940</w:t>
            </w:r>
          </w:p>
        </w:tc>
      </w:tr>
      <w:tr w:rsidR="005143EB" w14:paraId="63455C8C" w14:textId="77777777">
        <w:trPr>
          <w:trHeight w:val="190"/>
        </w:trPr>
        <w:tc>
          <w:tcPr>
            <w:tcW w:w="1451" w:type="dxa"/>
          </w:tcPr>
          <w:p w14:paraId="24D9864F" w14:textId="77777777" w:rsidR="005143EB" w:rsidRDefault="00000000">
            <w:pPr>
              <w:pStyle w:val="TableParagraph"/>
              <w:spacing w:before="0" w:line="170" w:lineRule="exact"/>
              <w:ind w:right="118"/>
              <w:rPr>
                <w:sz w:val="16"/>
              </w:rPr>
            </w:pPr>
            <w:r>
              <w:rPr>
                <w:spacing w:val="-2"/>
                <w:sz w:val="16"/>
              </w:rPr>
              <w:t>Anaphase</w:t>
            </w:r>
          </w:p>
        </w:tc>
        <w:tc>
          <w:tcPr>
            <w:tcW w:w="1659" w:type="dxa"/>
          </w:tcPr>
          <w:p w14:paraId="480238A0" w14:textId="77777777" w:rsidR="005143EB" w:rsidRDefault="00000000">
            <w:pPr>
              <w:pStyle w:val="TableParagraph"/>
              <w:spacing w:before="14" w:line="155" w:lineRule="exact"/>
              <w:ind w:right="1"/>
              <w:rPr>
                <w:rFonts w:ascii="Georgia"/>
                <w:b/>
                <w:sz w:val="16"/>
              </w:rPr>
            </w:pPr>
            <w:r>
              <w:rPr>
                <w:rFonts w:ascii="Georgia"/>
                <w:b/>
                <w:spacing w:val="-2"/>
                <w:sz w:val="16"/>
              </w:rPr>
              <w:t>1.0000</w:t>
            </w:r>
          </w:p>
        </w:tc>
        <w:tc>
          <w:tcPr>
            <w:tcW w:w="1313" w:type="dxa"/>
          </w:tcPr>
          <w:p w14:paraId="1843273F" w14:textId="77777777" w:rsidR="005143EB" w:rsidRDefault="00000000">
            <w:pPr>
              <w:pStyle w:val="TableParagraph"/>
              <w:spacing w:before="0" w:line="170" w:lineRule="exact"/>
              <w:ind w:left="117"/>
              <w:rPr>
                <w:sz w:val="16"/>
              </w:rPr>
            </w:pPr>
            <w:r>
              <w:rPr>
                <w:spacing w:val="-2"/>
                <w:w w:val="105"/>
                <w:sz w:val="16"/>
              </w:rPr>
              <w:t>0.9931</w:t>
            </w:r>
          </w:p>
        </w:tc>
      </w:tr>
      <w:tr w:rsidR="005143EB" w14:paraId="6F8F756F" w14:textId="77777777">
        <w:trPr>
          <w:trHeight w:val="190"/>
        </w:trPr>
        <w:tc>
          <w:tcPr>
            <w:tcW w:w="1451" w:type="dxa"/>
          </w:tcPr>
          <w:p w14:paraId="76FC5DB1" w14:textId="77777777" w:rsidR="005143EB" w:rsidRDefault="00000000">
            <w:pPr>
              <w:pStyle w:val="TableParagraph"/>
              <w:spacing w:before="0" w:line="170" w:lineRule="exact"/>
              <w:ind w:right="117"/>
              <w:rPr>
                <w:sz w:val="16"/>
              </w:rPr>
            </w:pPr>
            <w:r>
              <w:rPr>
                <w:spacing w:val="-2"/>
                <w:sz w:val="16"/>
              </w:rPr>
              <w:t>Telophase</w:t>
            </w:r>
          </w:p>
        </w:tc>
        <w:tc>
          <w:tcPr>
            <w:tcW w:w="1659" w:type="dxa"/>
          </w:tcPr>
          <w:p w14:paraId="4AA352A6" w14:textId="77777777" w:rsidR="005143EB" w:rsidRDefault="00000000">
            <w:pPr>
              <w:pStyle w:val="TableParagraph"/>
              <w:spacing w:before="14" w:line="155" w:lineRule="exact"/>
              <w:ind w:right="1"/>
              <w:rPr>
                <w:rFonts w:ascii="Georgia"/>
                <w:b/>
                <w:sz w:val="16"/>
              </w:rPr>
            </w:pPr>
            <w:r>
              <w:rPr>
                <w:rFonts w:ascii="Georgia"/>
                <w:b/>
                <w:spacing w:val="-2"/>
                <w:sz w:val="16"/>
              </w:rPr>
              <w:t>1.0000</w:t>
            </w:r>
          </w:p>
        </w:tc>
        <w:tc>
          <w:tcPr>
            <w:tcW w:w="1313" w:type="dxa"/>
          </w:tcPr>
          <w:p w14:paraId="76A6942D" w14:textId="77777777" w:rsidR="005143EB" w:rsidRDefault="00000000">
            <w:pPr>
              <w:pStyle w:val="TableParagraph"/>
              <w:spacing w:before="0" w:line="170" w:lineRule="exact"/>
              <w:ind w:left="117"/>
              <w:rPr>
                <w:sz w:val="16"/>
              </w:rPr>
            </w:pPr>
            <w:r>
              <w:rPr>
                <w:spacing w:val="-2"/>
                <w:w w:val="105"/>
                <w:sz w:val="16"/>
              </w:rPr>
              <w:t>0.9951</w:t>
            </w:r>
          </w:p>
        </w:tc>
      </w:tr>
      <w:tr w:rsidR="005143EB" w14:paraId="287AAF00" w14:textId="77777777">
        <w:trPr>
          <w:trHeight w:val="278"/>
        </w:trPr>
        <w:tc>
          <w:tcPr>
            <w:tcW w:w="1451" w:type="dxa"/>
            <w:tcBorders>
              <w:bottom w:val="single" w:sz="6" w:space="0" w:color="000000"/>
            </w:tcBorders>
          </w:tcPr>
          <w:p w14:paraId="6D992386" w14:textId="77777777" w:rsidR="005143EB" w:rsidRDefault="00000000">
            <w:pPr>
              <w:pStyle w:val="TableParagraph"/>
              <w:spacing w:before="0" w:line="209" w:lineRule="exact"/>
              <w:ind w:right="117"/>
              <w:rPr>
                <w:sz w:val="16"/>
              </w:rPr>
            </w:pPr>
            <w:r>
              <w:rPr>
                <w:sz w:val="16"/>
              </w:rPr>
              <w:t>Weighted</w:t>
            </w:r>
            <w:r>
              <w:rPr>
                <w:spacing w:val="13"/>
                <w:sz w:val="16"/>
              </w:rPr>
              <w:t xml:space="preserve"> </w:t>
            </w:r>
            <w:r>
              <w:rPr>
                <w:spacing w:val="-5"/>
                <w:sz w:val="16"/>
              </w:rPr>
              <w:t>Average</w:t>
            </w:r>
          </w:p>
        </w:tc>
        <w:tc>
          <w:tcPr>
            <w:tcW w:w="1659" w:type="dxa"/>
            <w:tcBorders>
              <w:bottom w:val="single" w:sz="6" w:space="0" w:color="000000"/>
            </w:tcBorders>
          </w:tcPr>
          <w:p w14:paraId="26F4C3CB" w14:textId="77777777" w:rsidR="005143EB" w:rsidRDefault="00000000">
            <w:pPr>
              <w:pStyle w:val="TableParagraph"/>
              <w:spacing w:before="0" w:line="209" w:lineRule="exact"/>
              <w:ind w:right="1"/>
              <w:rPr>
                <w:sz w:val="16"/>
              </w:rPr>
            </w:pPr>
            <w:r>
              <w:rPr>
                <w:spacing w:val="-2"/>
                <w:w w:val="105"/>
                <w:sz w:val="16"/>
              </w:rPr>
              <w:t>0.8600</w:t>
            </w:r>
          </w:p>
        </w:tc>
        <w:tc>
          <w:tcPr>
            <w:tcW w:w="1313" w:type="dxa"/>
            <w:tcBorders>
              <w:bottom w:val="single" w:sz="6" w:space="0" w:color="000000"/>
            </w:tcBorders>
          </w:tcPr>
          <w:p w14:paraId="1707FCD1" w14:textId="77777777" w:rsidR="005143EB" w:rsidRDefault="00000000">
            <w:pPr>
              <w:pStyle w:val="TableParagraph"/>
              <w:spacing w:before="14" w:line="240" w:lineRule="auto"/>
              <w:ind w:left="117"/>
              <w:rPr>
                <w:rFonts w:ascii="Georgia"/>
                <w:b/>
                <w:sz w:val="16"/>
              </w:rPr>
            </w:pPr>
            <w:r>
              <w:rPr>
                <w:rFonts w:ascii="Georgia"/>
                <w:b/>
                <w:spacing w:val="-2"/>
                <w:sz w:val="16"/>
              </w:rPr>
              <w:t>0.9372</w:t>
            </w:r>
          </w:p>
        </w:tc>
      </w:tr>
    </w:tbl>
    <w:p w14:paraId="05985B03" w14:textId="77777777" w:rsidR="005143EB" w:rsidRDefault="005143EB">
      <w:pPr>
        <w:pStyle w:val="Textoindependiente"/>
        <w:spacing w:before="92"/>
      </w:pPr>
    </w:p>
    <w:p w14:paraId="40E8248F" w14:textId="28C9AC51" w:rsidR="005143EB" w:rsidRDefault="00000000">
      <w:pPr>
        <w:pStyle w:val="Textoindependiente"/>
        <w:spacing w:line="213" w:lineRule="auto"/>
        <w:ind w:left="811" w:right="1339"/>
        <w:jc w:val="both"/>
      </w:pPr>
      <w:del w:id="711" w:author="Microsoft Office User" w:date="2024-02-07T11:50:00Z">
        <w:r w:rsidDel="006F39B8">
          <w:delText>metaphase</w:delText>
        </w:r>
        <w:r w:rsidDel="006F39B8">
          <w:rPr>
            <w:spacing w:val="-1"/>
          </w:rPr>
          <w:delText xml:space="preserve"> </w:delText>
        </w:r>
      </w:del>
      <w:ins w:id="712" w:author="Microsoft Office User" w:date="2024-02-07T11:50:00Z">
        <w:r w:rsidR="006F39B8">
          <w:t>Metaphase</w:t>
        </w:r>
      </w:ins>
      <w:ins w:id="713" w:author="Microsoft Office User" w:date="2024-02-07T12:02:00Z">
        <w:r w:rsidR="00A50020">
          <w:t xml:space="preserve"> </w:t>
        </w:r>
        <w:r w:rsidR="00A50020">
          <w:rPr>
            <w:spacing w:val="-1"/>
          </w:rPr>
          <w:t>is</w:t>
        </w:r>
      </w:ins>
      <w:del w:id="714" w:author="Microsoft Office User" w:date="2024-02-07T12:02:00Z">
        <w:r w:rsidDel="00A50020">
          <w:delText>being</w:delText>
        </w:r>
      </w:del>
      <w:r>
        <w:rPr>
          <w:spacing w:val="-1"/>
        </w:rPr>
        <w:t xml:space="preserve"> </w:t>
      </w:r>
      <w:r>
        <w:t>the</w:t>
      </w:r>
      <w:r>
        <w:rPr>
          <w:spacing w:val="-1"/>
        </w:rPr>
        <w:t xml:space="preserve"> </w:t>
      </w:r>
      <w:r>
        <w:t>most</w:t>
      </w:r>
      <w:r>
        <w:rPr>
          <w:spacing w:val="-1"/>
        </w:rPr>
        <w:t xml:space="preserve"> </w:t>
      </w:r>
      <w:r>
        <w:t>affected.</w:t>
      </w:r>
      <w:r>
        <w:rPr>
          <w:spacing w:val="-1"/>
        </w:rPr>
        <w:t xml:space="preserve"> </w:t>
      </w:r>
      <w:r>
        <w:t>This</w:t>
      </w:r>
      <w:r>
        <w:rPr>
          <w:spacing w:val="-1"/>
        </w:rPr>
        <w:t xml:space="preserve"> </w:t>
      </w:r>
      <w:r>
        <w:t>is</w:t>
      </w:r>
      <w:r>
        <w:rPr>
          <w:spacing w:val="-1"/>
        </w:rPr>
        <w:t xml:space="preserve"> </w:t>
      </w:r>
      <w:r>
        <w:t>attributed</w:t>
      </w:r>
      <w:r>
        <w:rPr>
          <w:spacing w:val="-1"/>
        </w:rPr>
        <w:t xml:space="preserve"> </w:t>
      </w:r>
      <w:r>
        <w:t>to</w:t>
      </w:r>
      <w:r>
        <w:rPr>
          <w:spacing w:val="-1"/>
        </w:rPr>
        <w:t xml:space="preserve"> </w:t>
      </w:r>
      <w:r>
        <w:t>the</w:t>
      </w:r>
      <w:r>
        <w:rPr>
          <w:spacing w:val="-1"/>
        </w:rPr>
        <w:t xml:space="preserve"> </w:t>
      </w:r>
      <w:r>
        <w:t>achieved</w:t>
      </w:r>
      <w:r>
        <w:rPr>
          <w:spacing w:val="-1"/>
        </w:rPr>
        <w:t xml:space="preserve"> </w:t>
      </w:r>
      <w:r>
        <w:t xml:space="preserve">differentiation </w:t>
      </w:r>
      <w:r>
        <w:rPr>
          <w:spacing w:val="-4"/>
        </w:rPr>
        <w:t xml:space="preserve">between </w:t>
      </w:r>
      <w:del w:id="715" w:author="Microsoft Office User" w:date="2024-02-07T11:50:00Z">
        <w:r w:rsidDel="006F39B8">
          <w:rPr>
            <w:spacing w:val="-4"/>
          </w:rPr>
          <w:delText xml:space="preserve">prophase </w:delText>
        </w:r>
      </w:del>
      <w:ins w:id="716" w:author="Microsoft Office User" w:date="2024-02-07T11:50:00Z">
        <w:r w:rsidR="006F39B8">
          <w:rPr>
            <w:spacing w:val="-4"/>
          </w:rPr>
          <w:t xml:space="preserve">Prophase </w:t>
        </w:r>
      </w:ins>
      <w:r>
        <w:rPr>
          <w:spacing w:val="-4"/>
        </w:rPr>
        <w:t xml:space="preserve">and </w:t>
      </w:r>
      <w:del w:id="717" w:author="Microsoft Office User" w:date="2024-02-07T11:50:00Z">
        <w:r w:rsidDel="006F39B8">
          <w:rPr>
            <w:spacing w:val="-4"/>
          </w:rPr>
          <w:delText xml:space="preserve">telophase </w:delText>
        </w:r>
      </w:del>
      <w:ins w:id="718" w:author="Microsoft Office User" w:date="2024-02-07T11:50:00Z">
        <w:r w:rsidR="006F39B8">
          <w:rPr>
            <w:spacing w:val="-4"/>
          </w:rPr>
          <w:t xml:space="preserve">Telophase </w:t>
        </w:r>
      </w:ins>
      <w:r>
        <w:rPr>
          <w:spacing w:val="-4"/>
        </w:rPr>
        <w:t xml:space="preserve">classes, which visually resemble </w:t>
      </w:r>
      <w:del w:id="719" w:author="Microsoft Office User" w:date="2024-02-07T11:50:00Z">
        <w:r w:rsidDel="006F39B8">
          <w:rPr>
            <w:spacing w:val="-4"/>
          </w:rPr>
          <w:delText xml:space="preserve">metaphase </w:delText>
        </w:r>
      </w:del>
      <w:ins w:id="720" w:author="Microsoft Office User" w:date="2024-02-07T11:52:00Z">
        <w:r w:rsidR="00A50020">
          <w:rPr>
            <w:spacing w:val="-4"/>
          </w:rPr>
          <w:t>Metaphase</w:t>
        </w:r>
      </w:ins>
      <w:ins w:id="721" w:author="Microsoft Office User" w:date="2024-02-07T11:50:00Z">
        <w:r w:rsidR="006F39B8">
          <w:rPr>
            <w:spacing w:val="-4"/>
          </w:rPr>
          <w:t xml:space="preserve"> </w:t>
        </w:r>
      </w:ins>
      <w:r>
        <w:rPr>
          <w:spacing w:val="-4"/>
        </w:rPr>
        <w:t xml:space="preserve">the most. The weighted average also reflects a higher number of successful predictions per phase </w:t>
      </w:r>
      <w:r>
        <w:t>in favor of the proposed model, indicating superior overall performance</w:t>
      </w:r>
      <w:ins w:id="722" w:author="Microsoft Office User" w:date="2024-02-07T11:50:00Z">
        <w:r w:rsidR="006F39B8">
          <w:t>.</w:t>
        </w:r>
      </w:ins>
    </w:p>
    <w:p w14:paraId="24CF4AB5" w14:textId="77777777" w:rsidR="005143EB" w:rsidRDefault="00000000">
      <w:pPr>
        <w:pStyle w:val="Ttulo1"/>
        <w:numPr>
          <w:ilvl w:val="0"/>
          <w:numId w:val="2"/>
        </w:numPr>
        <w:tabs>
          <w:tab w:val="left" w:pos="1108"/>
        </w:tabs>
        <w:ind w:left="1108" w:hanging="297"/>
      </w:pPr>
      <w:bookmarkStart w:id="723" w:name="Conclusions"/>
      <w:bookmarkEnd w:id="723"/>
      <w:r>
        <w:rPr>
          <w:spacing w:val="-2"/>
        </w:rPr>
        <w:t>Conclusions</w:t>
      </w:r>
    </w:p>
    <w:p w14:paraId="3F71C38B" w14:textId="77777777" w:rsidR="005143EB" w:rsidRDefault="00000000">
      <w:pPr>
        <w:pStyle w:val="Textoindependiente"/>
        <w:spacing w:before="148" w:line="213" w:lineRule="auto"/>
        <w:ind w:left="811" w:right="1339"/>
        <w:jc w:val="both"/>
      </w:pPr>
      <w:r>
        <w:t xml:space="preserve">This project successfully </w:t>
      </w:r>
      <w:ins w:id="724" w:author="Microsoft Office User" w:date="2024-02-07T08:36:00Z">
        <w:r w:rsidR="00E05491">
          <w:t>classified</w:t>
        </w:r>
      </w:ins>
      <w:del w:id="725" w:author="Microsoft Office User" w:date="2024-02-07T08:36:00Z">
        <w:r w:rsidDel="00E05491">
          <w:delText>achieved the classification of</w:delText>
        </w:r>
      </w:del>
      <w:r>
        <w:t xml:space="preserve"> the 7 states in the cell cycle</w:t>
      </w:r>
      <w:r>
        <w:rPr>
          <w:spacing w:val="80"/>
          <w:w w:val="150"/>
        </w:rPr>
        <w:t xml:space="preserve"> </w:t>
      </w:r>
      <w:r>
        <w:t xml:space="preserve">of a cancerous cell. It was demonstrated that a standard CNN model </w:t>
      </w:r>
      <w:ins w:id="726" w:author="Microsoft Office User" w:date="2024-02-07T08:37:00Z">
        <w:r w:rsidR="00E05491">
          <w:t>can effectively classify</w:t>
        </w:r>
      </w:ins>
      <w:del w:id="727" w:author="Microsoft Office User" w:date="2024-02-07T08:37:00Z">
        <w:r w:rsidDel="00E05491">
          <w:delText>is capable of effectively classifying</w:delText>
        </w:r>
      </w:del>
      <w:r>
        <w:t xml:space="preserve"> cell cycle phases even in an imbalanced dataset. The results indicate that </w:t>
      </w:r>
      <w:del w:id="728" w:author="Microsoft Office User" w:date="2024-02-07T08:37:00Z">
        <w:r w:rsidDel="00E05491">
          <w:delText xml:space="preserve">the use of a </w:delText>
        </w:r>
      </w:del>
      <w:r>
        <w:t xml:space="preserve">conventional CNN can yield similar or even better </w:t>
      </w:r>
      <w:ins w:id="729" w:author="Microsoft Office User" w:date="2024-02-07T08:37:00Z">
        <w:r w:rsidR="00E05491">
          <w:t>classification</w:t>
        </w:r>
      </w:ins>
      <w:del w:id="730" w:author="Microsoft Office User" w:date="2024-02-07T08:37:00Z">
        <w:r w:rsidDel="00E05491">
          <w:delText>classi- fication</w:delText>
        </w:r>
      </w:del>
      <w:r>
        <w:t xml:space="preserve"> outcomes without </w:t>
      </w:r>
      <w:del w:id="731" w:author="Microsoft Office User" w:date="2024-02-07T08:37:00Z">
        <w:r w:rsidDel="00E05491">
          <w:delText xml:space="preserve">the need for </w:delText>
        </w:r>
      </w:del>
      <w:ins w:id="732" w:author="Microsoft Office User" w:date="2024-02-07T08:37:00Z">
        <w:r w:rsidR="00E05491">
          <w:t>a profound</w:t>
        </w:r>
      </w:ins>
      <w:del w:id="733" w:author="Microsoft Office User" w:date="2024-02-07T08:37:00Z">
        <w:r w:rsidDel="00E05491">
          <w:delText>an excessively deep</w:delText>
        </w:r>
      </w:del>
      <w:r>
        <w:t xml:space="preserve"> network structure. It is also</w:t>
      </w:r>
      <w:r>
        <w:rPr>
          <w:spacing w:val="-7"/>
        </w:rPr>
        <w:t xml:space="preserve"> </w:t>
      </w:r>
      <w:r>
        <w:t>noteworthy</w:t>
      </w:r>
      <w:r>
        <w:rPr>
          <w:spacing w:val="-7"/>
        </w:rPr>
        <w:t xml:space="preserve"> </w:t>
      </w:r>
      <w:r>
        <w:t>that</w:t>
      </w:r>
      <w:r>
        <w:rPr>
          <w:spacing w:val="-7"/>
        </w:rPr>
        <w:t xml:space="preserve"> </w:t>
      </w:r>
      <w:r>
        <w:t>the</w:t>
      </w:r>
      <w:r>
        <w:rPr>
          <w:spacing w:val="-7"/>
        </w:rPr>
        <w:t xml:space="preserve"> </w:t>
      </w:r>
      <w:r>
        <w:t>efficiency</w:t>
      </w:r>
      <w:r>
        <w:rPr>
          <w:spacing w:val="-7"/>
        </w:rPr>
        <w:t xml:space="preserve"> </w:t>
      </w:r>
      <w:r>
        <w:t>of</w:t>
      </w:r>
      <w:r>
        <w:rPr>
          <w:spacing w:val="-7"/>
        </w:rPr>
        <w:t xml:space="preserve"> </w:t>
      </w:r>
      <w:r>
        <w:t>the</w:t>
      </w:r>
      <w:r>
        <w:rPr>
          <w:spacing w:val="-7"/>
        </w:rPr>
        <w:t xml:space="preserve"> </w:t>
      </w:r>
      <w:r>
        <w:t>CNN</w:t>
      </w:r>
      <w:r>
        <w:rPr>
          <w:spacing w:val="-7"/>
        </w:rPr>
        <w:t xml:space="preserve"> </w:t>
      </w:r>
      <w:r>
        <w:t>model</w:t>
      </w:r>
      <w:r>
        <w:rPr>
          <w:spacing w:val="-7"/>
        </w:rPr>
        <w:t xml:space="preserve"> </w:t>
      </w:r>
      <w:r>
        <w:t>improves</w:t>
      </w:r>
      <w:r>
        <w:rPr>
          <w:spacing w:val="-7"/>
        </w:rPr>
        <w:t xml:space="preserve"> </w:t>
      </w:r>
      <w:r>
        <w:t>when</w:t>
      </w:r>
      <w:r>
        <w:rPr>
          <w:spacing w:val="-7"/>
        </w:rPr>
        <w:t xml:space="preserve"> </w:t>
      </w:r>
      <w:r>
        <w:t>data</w:t>
      </w:r>
      <w:r>
        <w:rPr>
          <w:spacing w:val="-7"/>
        </w:rPr>
        <w:t xml:space="preserve"> </w:t>
      </w:r>
      <w:ins w:id="734" w:author="Microsoft Office User" w:date="2024-02-07T08:37:00Z">
        <w:r w:rsidR="00E05491">
          <w:t>augmentation</w:t>
        </w:r>
      </w:ins>
      <w:del w:id="735" w:author="Microsoft Office User" w:date="2024-02-07T08:37:00Z">
        <w:r w:rsidDel="00E05491">
          <w:delText>augmen- tation</w:delText>
        </w:r>
      </w:del>
      <w:r>
        <w:rPr>
          <w:spacing w:val="-4"/>
        </w:rPr>
        <w:t xml:space="preserve"> </w:t>
      </w:r>
      <w:r>
        <w:t>is</w:t>
      </w:r>
      <w:r>
        <w:rPr>
          <w:spacing w:val="-4"/>
        </w:rPr>
        <w:t xml:space="preserve"> </w:t>
      </w:r>
      <w:r>
        <w:t>applied.</w:t>
      </w:r>
      <w:r>
        <w:rPr>
          <w:spacing w:val="-4"/>
        </w:rPr>
        <w:t xml:space="preserve"> </w:t>
      </w:r>
      <w:r>
        <w:t>Cell</w:t>
      </w:r>
      <w:r>
        <w:rPr>
          <w:spacing w:val="-4"/>
        </w:rPr>
        <w:t xml:space="preserve"> </w:t>
      </w:r>
      <w:r>
        <w:t>cycle</w:t>
      </w:r>
      <w:r>
        <w:rPr>
          <w:spacing w:val="-4"/>
        </w:rPr>
        <w:t xml:space="preserve"> </w:t>
      </w:r>
      <w:r>
        <w:t>phases,</w:t>
      </w:r>
      <w:r>
        <w:rPr>
          <w:spacing w:val="-4"/>
        </w:rPr>
        <w:t xml:space="preserve"> </w:t>
      </w:r>
      <w:r>
        <w:t>which</w:t>
      </w:r>
      <w:r>
        <w:rPr>
          <w:spacing w:val="-4"/>
        </w:rPr>
        <w:t xml:space="preserve"> </w:t>
      </w:r>
      <w:r>
        <w:t>can</w:t>
      </w:r>
      <w:r>
        <w:rPr>
          <w:spacing w:val="-4"/>
        </w:rPr>
        <w:t xml:space="preserve"> </w:t>
      </w:r>
      <w:r>
        <w:t>be</w:t>
      </w:r>
      <w:r>
        <w:rPr>
          <w:spacing w:val="-4"/>
        </w:rPr>
        <w:t xml:space="preserve"> </w:t>
      </w:r>
      <w:r>
        <w:t>challenging</w:t>
      </w:r>
      <w:r>
        <w:rPr>
          <w:spacing w:val="-4"/>
        </w:rPr>
        <w:t xml:space="preserve"> </w:t>
      </w:r>
      <w:r>
        <w:t>for</w:t>
      </w:r>
      <w:r>
        <w:rPr>
          <w:spacing w:val="-4"/>
        </w:rPr>
        <w:t xml:space="preserve"> </w:t>
      </w:r>
      <w:r>
        <w:t>the</w:t>
      </w:r>
      <w:r>
        <w:rPr>
          <w:spacing w:val="-4"/>
        </w:rPr>
        <w:t xml:space="preserve"> </w:t>
      </w:r>
      <w:r>
        <w:t>human</w:t>
      </w:r>
      <w:r>
        <w:rPr>
          <w:spacing w:val="-3"/>
        </w:rPr>
        <w:t xml:space="preserve"> </w:t>
      </w:r>
      <w:r>
        <w:t>eye,</w:t>
      </w:r>
      <w:r>
        <w:rPr>
          <w:spacing w:val="-4"/>
        </w:rPr>
        <w:t xml:space="preserve"> </w:t>
      </w:r>
      <w:r>
        <w:rPr>
          <w:spacing w:val="-5"/>
        </w:rPr>
        <w:t>can</w:t>
      </w:r>
    </w:p>
    <w:p w14:paraId="0A677168" w14:textId="77777777" w:rsidR="005143EB" w:rsidRDefault="005143EB">
      <w:pPr>
        <w:pStyle w:val="Textoindependiente"/>
      </w:pPr>
    </w:p>
    <w:p w14:paraId="3D766851" w14:textId="77777777" w:rsidR="005143EB" w:rsidRDefault="005143EB">
      <w:pPr>
        <w:pStyle w:val="Textoindependiente"/>
        <w:spacing w:before="33"/>
      </w:pPr>
    </w:p>
    <w:p w14:paraId="028CB47C" w14:textId="77777777" w:rsidR="005143EB" w:rsidRDefault="00000000">
      <w:pPr>
        <w:pStyle w:val="Textoindependiente"/>
        <w:spacing w:before="1"/>
        <w:ind w:right="527"/>
        <w:jc w:val="center"/>
      </w:pPr>
      <w:r>
        <w:rPr>
          <w:spacing w:val="-5"/>
        </w:rPr>
        <w:t>12</w:t>
      </w:r>
    </w:p>
    <w:p w14:paraId="6AF4B057" w14:textId="77777777" w:rsidR="005143EB" w:rsidRDefault="005143EB">
      <w:pPr>
        <w:jc w:val="center"/>
        <w:sectPr w:rsidR="005143EB" w:rsidSect="00B23B9E">
          <w:type w:val="continuous"/>
          <w:pgSz w:w="11910" w:h="16840"/>
          <w:pgMar w:top="1920" w:right="660" w:bottom="280" w:left="1680" w:header="720" w:footer="720" w:gutter="0"/>
          <w:cols w:space="720"/>
        </w:sectPr>
      </w:pPr>
    </w:p>
    <w:p w14:paraId="481DFBC2" w14:textId="77777777" w:rsidR="005143EB" w:rsidRDefault="00000000">
      <w:pPr>
        <w:pStyle w:val="Textoindependiente"/>
        <w:spacing w:before="108" w:line="213" w:lineRule="auto"/>
        <w:ind w:left="321" w:right="1829"/>
        <w:jc w:val="both"/>
      </w:pPr>
      <w:r>
        <w:lastRenderedPageBreak/>
        <w:t xml:space="preserve">be accurately classified using a deep learning model. </w:t>
      </w:r>
      <w:ins w:id="736" w:author="Microsoft Office User" w:date="2024-02-07T08:44:00Z">
        <w:r w:rsidR="00863023">
          <w:t>Data</w:t>
        </w:r>
      </w:ins>
      <w:del w:id="737" w:author="Microsoft Office User" w:date="2024-02-07T08:44:00Z">
        <w:r w:rsidDel="00863023">
          <w:delText>Additionally, data</w:delText>
        </w:r>
      </w:del>
      <w:r>
        <w:t xml:space="preserve"> </w:t>
      </w:r>
      <w:ins w:id="738" w:author="Microsoft Office User" w:date="2024-02-07T08:37:00Z">
        <w:r w:rsidR="00E05491">
          <w:t>augmentation</w:t>
        </w:r>
      </w:ins>
      <w:del w:id="739" w:author="Microsoft Office User" w:date="2024-02-07T08:37:00Z">
        <w:r w:rsidDel="00E05491">
          <w:delText>augmenta- tion</w:delText>
        </w:r>
      </w:del>
      <w:r>
        <w:rPr>
          <w:spacing w:val="-6"/>
        </w:rPr>
        <w:t xml:space="preserve"> </w:t>
      </w:r>
      <w:r>
        <w:t>techniques</w:t>
      </w:r>
      <w:r>
        <w:rPr>
          <w:spacing w:val="-6"/>
        </w:rPr>
        <w:t xml:space="preserve"> </w:t>
      </w:r>
      <w:r>
        <w:t>prove</w:t>
      </w:r>
      <w:r>
        <w:rPr>
          <w:spacing w:val="-6"/>
        </w:rPr>
        <w:t xml:space="preserve"> </w:t>
      </w:r>
      <w:r>
        <w:t>invaluable</w:t>
      </w:r>
      <w:r>
        <w:rPr>
          <w:spacing w:val="-6"/>
        </w:rPr>
        <w:t xml:space="preserve"> </w:t>
      </w:r>
      <w:r>
        <w:t>when</w:t>
      </w:r>
      <w:r>
        <w:rPr>
          <w:spacing w:val="-6"/>
        </w:rPr>
        <w:t xml:space="preserve"> </w:t>
      </w:r>
      <w:r>
        <w:t>a</w:t>
      </w:r>
      <w:r>
        <w:rPr>
          <w:spacing w:val="-6"/>
        </w:rPr>
        <w:t xml:space="preserve"> </w:t>
      </w:r>
      <w:r>
        <w:t>dataset</w:t>
      </w:r>
      <w:r>
        <w:rPr>
          <w:spacing w:val="-6"/>
        </w:rPr>
        <w:t xml:space="preserve"> </w:t>
      </w:r>
      <w:r>
        <w:t>lacks</w:t>
      </w:r>
      <w:r>
        <w:rPr>
          <w:spacing w:val="-6"/>
        </w:rPr>
        <w:t xml:space="preserve"> </w:t>
      </w:r>
      <w:del w:id="740" w:author="Microsoft Office User" w:date="2024-02-07T08:37:00Z">
        <w:r w:rsidDel="00E05491">
          <w:delText>a</w:delText>
        </w:r>
        <w:r w:rsidDel="00E05491">
          <w:rPr>
            <w:spacing w:val="-6"/>
          </w:rPr>
          <w:delText xml:space="preserve"> </w:delText>
        </w:r>
      </w:del>
      <w:r>
        <w:t>sufficient</w:t>
      </w:r>
      <w:r>
        <w:rPr>
          <w:spacing w:val="-6"/>
        </w:rPr>
        <w:t xml:space="preserve"> </w:t>
      </w:r>
      <w:del w:id="741" w:author="Microsoft Office User" w:date="2024-02-07T08:37:00Z">
        <w:r w:rsidDel="00E05491">
          <w:delText>number</w:delText>
        </w:r>
        <w:r w:rsidDel="00E05491">
          <w:rPr>
            <w:spacing w:val="-6"/>
          </w:rPr>
          <w:delText xml:space="preserve"> </w:delText>
        </w:r>
        <w:r w:rsidDel="00E05491">
          <w:delText>of</w:delText>
        </w:r>
        <w:r w:rsidDel="00E05491">
          <w:rPr>
            <w:spacing w:val="-6"/>
          </w:rPr>
          <w:delText xml:space="preserve"> </w:delText>
        </w:r>
      </w:del>
      <w:r>
        <w:t xml:space="preserve">images </w:t>
      </w:r>
      <w:r>
        <w:rPr>
          <w:spacing w:val="-2"/>
        </w:rPr>
        <w:t>per</w:t>
      </w:r>
      <w:r>
        <w:rPr>
          <w:spacing w:val="-4"/>
        </w:rPr>
        <w:t xml:space="preserve"> </w:t>
      </w:r>
      <w:r>
        <w:rPr>
          <w:spacing w:val="-2"/>
        </w:rPr>
        <w:t>class.</w:t>
      </w:r>
      <w:r>
        <w:rPr>
          <w:spacing w:val="-4"/>
        </w:rPr>
        <w:t xml:space="preserve"> </w:t>
      </w:r>
      <w:r>
        <w:rPr>
          <w:spacing w:val="-2"/>
        </w:rPr>
        <w:t>This</w:t>
      </w:r>
      <w:r>
        <w:rPr>
          <w:spacing w:val="-4"/>
        </w:rPr>
        <w:t xml:space="preserve"> </w:t>
      </w:r>
      <w:r>
        <w:rPr>
          <w:spacing w:val="-2"/>
        </w:rPr>
        <w:t>approach</w:t>
      </w:r>
      <w:r>
        <w:rPr>
          <w:spacing w:val="-4"/>
        </w:rPr>
        <w:t xml:space="preserve"> </w:t>
      </w:r>
      <w:r>
        <w:rPr>
          <w:spacing w:val="-2"/>
        </w:rPr>
        <w:t>allows</w:t>
      </w:r>
      <w:r>
        <w:rPr>
          <w:spacing w:val="-4"/>
        </w:rPr>
        <w:t xml:space="preserve"> </w:t>
      </w:r>
      <w:r>
        <w:rPr>
          <w:spacing w:val="-2"/>
        </w:rPr>
        <w:t>for</w:t>
      </w:r>
      <w:r>
        <w:rPr>
          <w:spacing w:val="-4"/>
        </w:rPr>
        <w:t xml:space="preserve"> </w:t>
      </w:r>
      <w:r>
        <w:rPr>
          <w:spacing w:val="-2"/>
        </w:rPr>
        <w:t>more</w:t>
      </w:r>
      <w:r>
        <w:rPr>
          <w:spacing w:val="-4"/>
        </w:rPr>
        <w:t xml:space="preserve"> </w:t>
      </w:r>
      <w:r>
        <w:rPr>
          <w:spacing w:val="-2"/>
        </w:rPr>
        <w:t>robust</w:t>
      </w:r>
      <w:r>
        <w:rPr>
          <w:spacing w:val="-4"/>
        </w:rPr>
        <w:t xml:space="preserve"> </w:t>
      </w:r>
      <w:r>
        <w:rPr>
          <w:spacing w:val="-2"/>
        </w:rPr>
        <w:t>model</w:t>
      </w:r>
      <w:r>
        <w:rPr>
          <w:spacing w:val="-4"/>
        </w:rPr>
        <w:t xml:space="preserve"> </w:t>
      </w:r>
      <w:r>
        <w:rPr>
          <w:spacing w:val="-2"/>
        </w:rPr>
        <w:t>training,</w:t>
      </w:r>
      <w:r>
        <w:rPr>
          <w:spacing w:val="-4"/>
        </w:rPr>
        <w:t xml:space="preserve"> </w:t>
      </w:r>
      <w:ins w:id="742" w:author="Microsoft Office User" w:date="2024-02-07T08:37:00Z">
        <w:r w:rsidR="00E05491">
          <w:rPr>
            <w:spacing w:val="-2"/>
          </w:rPr>
          <w:t>enhancing</w:t>
        </w:r>
      </w:ins>
      <w:del w:id="743" w:author="Microsoft Office User" w:date="2024-02-07T08:37:00Z">
        <w:r w:rsidDel="00E05491">
          <w:rPr>
            <w:spacing w:val="-2"/>
          </w:rPr>
          <w:delText>resulting</w:delText>
        </w:r>
        <w:r w:rsidDel="00E05491">
          <w:rPr>
            <w:spacing w:val="-4"/>
          </w:rPr>
          <w:delText xml:space="preserve"> </w:delText>
        </w:r>
        <w:r w:rsidDel="00E05491">
          <w:rPr>
            <w:spacing w:val="-2"/>
          </w:rPr>
          <w:delText>in</w:delText>
        </w:r>
        <w:r w:rsidDel="00E05491">
          <w:rPr>
            <w:spacing w:val="-4"/>
          </w:rPr>
          <w:delText xml:space="preserve"> </w:delText>
        </w:r>
        <w:r w:rsidDel="00E05491">
          <w:rPr>
            <w:spacing w:val="-2"/>
          </w:rPr>
          <w:delText>enhanced</w:delText>
        </w:r>
      </w:del>
      <w:r>
        <w:rPr>
          <w:spacing w:val="-2"/>
        </w:rPr>
        <w:t xml:space="preserve"> </w:t>
      </w:r>
      <w:r>
        <w:t>performance when evaluating the model’s accuracy with diverse data.</w:t>
      </w:r>
    </w:p>
    <w:p w14:paraId="41501F83" w14:textId="77777777" w:rsidR="005143EB" w:rsidRDefault="00000000">
      <w:pPr>
        <w:pStyle w:val="Textoindependiente"/>
        <w:spacing w:before="119" w:line="213" w:lineRule="auto"/>
        <w:ind w:left="321" w:right="1829"/>
        <w:jc w:val="both"/>
      </w:pPr>
      <w:bookmarkStart w:id="744" w:name="Acknowledgments"/>
      <w:bookmarkEnd w:id="744"/>
      <w:r>
        <w:rPr>
          <w:b/>
        </w:rPr>
        <w:t>Acknowledgments.</w:t>
      </w:r>
      <w:r>
        <w:rPr>
          <w:b/>
          <w:spacing w:val="80"/>
        </w:rPr>
        <w:t xml:space="preserve"> </w:t>
      </w:r>
      <w:r>
        <w:t>Edgar</w:t>
      </w:r>
      <w:r>
        <w:rPr>
          <w:spacing w:val="-1"/>
        </w:rPr>
        <w:t xml:space="preserve"> </w:t>
      </w:r>
      <w:r>
        <w:t>F.</w:t>
      </w:r>
      <w:r>
        <w:rPr>
          <w:spacing w:val="-1"/>
        </w:rPr>
        <w:t xml:space="preserve"> </w:t>
      </w:r>
      <w:r>
        <w:t>Duque-Vazquez</w:t>
      </w:r>
      <w:r>
        <w:rPr>
          <w:spacing w:val="-2"/>
        </w:rPr>
        <w:t xml:space="preserve"> </w:t>
      </w:r>
      <w:r>
        <w:t>thanks</w:t>
      </w:r>
      <w:r>
        <w:rPr>
          <w:spacing w:val="-1"/>
        </w:rPr>
        <w:t xml:space="preserve"> </w:t>
      </w:r>
      <w:r>
        <w:t>the</w:t>
      </w:r>
      <w:r>
        <w:rPr>
          <w:spacing w:val="-1"/>
        </w:rPr>
        <w:t xml:space="preserve"> </w:t>
      </w:r>
      <w:r>
        <w:t>Mexican</w:t>
      </w:r>
      <w:r>
        <w:rPr>
          <w:spacing w:val="-1"/>
        </w:rPr>
        <w:t xml:space="preserve"> </w:t>
      </w:r>
      <w:r>
        <w:t>National</w:t>
      </w:r>
      <w:r>
        <w:rPr>
          <w:spacing w:val="-1"/>
        </w:rPr>
        <w:t xml:space="preserve"> </w:t>
      </w:r>
      <w:ins w:id="745" w:author="Microsoft Office User" w:date="2024-02-07T08:38:00Z">
        <w:r w:rsidR="00E05491">
          <w:t>Council</w:t>
        </w:r>
      </w:ins>
      <w:del w:id="746" w:author="Microsoft Office User" w:date="2024-02-07T08:38:00Z">
        <w:r w:rsidDel="00E05491">
          <w:delText>Coun- cil</w:delText>
        </w:r>
      </w:del>
      <w:r>
        <w:rPr>
          <w:spacing w:val="-10"/>
        </w:rPr>
        <w:t xml:space="preserve"> </w:t>
      </w:r>
      <w:r>
        <w:t>on</w:t>
      </w:r>
      <w:r>
        <w:rPr>
          <w:spacing w:val="-10"/>
        </w:rPr>
        <w:t xml:space="preserve"> </w:t>
      </w:r>
      <w:r>
        <w:t>Humanities,</w:t>
      </w:r>
      <w:r>
        <w:rPr>
          <w:spacing w:val="-10"/>
        </w:rPr>
        <w:t xml:space="preserve"> </w:t>
      </w:r>
      <w:r>
        <w:t>Sciences</w:t>
      </w:r>
      <w:ins w:id="747" w:author="Microsoft Office User" w:date="2024-02-07T08:38:00Z">
        <w:r w:rsidR="00E05491">
          <w:t>,</w:t>
        </w:r>
      </w:ins>
      <w:r>
        <w:rPr>
          <w:spacing w:val="-10"/>
        </w:rPr>
        <w:t xml:space="preserve"> </w:t>
      </w:r>
      <w:r>
        <w:t>and</w:t>
      </w:r>
      <w:r>
        <w:rPr>
          <w:spacing w:val="-10"/>
        </w:rPr>
        <w:t xml:space="preserve"> </w:t>
      </w:r>
      <w:r>
        <w:t>Technology</w:t>
      </w:r>
      <w:r>
        <w:rPr>
          <w:spacing w:val="-10"/>
        </w:rPr>
        <w:t xml:space="preserve"> </w:t>
      </w:r>
      <w:r>
        <w:t>(CONAHCYT)</w:t>
      </w:r>
      <w:r>
        <w:rPr>
          <w:spacing w:val="-10"/>
        </w:rPr>
        <w:t xml:space="preserve"> </w:t>
      </w:r>
      <w:r>
        <w:t>for</w:t>
      </w:r>
      <w:r>
        <w:rPr>
          <w:spacing w:val="-10"/>
        </w:rPr>
        <w:t xml:space="preserve"> </w:t>
      </w:r>
      <w:r>
        <w:t>the</w:t>
      </w:r>
      <w:r>
        <w:rPr>
          <w:spacing w:val="-10"/>
        </w:rPr>
        <w:t xml:space="preserve"> </w:t>
      </w:r>
      <w:r>
        <w:t>scholarship</w:t>
      </w:r>
      <w:r>
        <w:rPr>
          <w:spacing w:val="-10"/>
        </w:rPr>
        <w:t xml:space="preserve"> </w:t>
      </w:r>
      <w:r>
        <w:t xml:space="preserve">grant </w:t>
      </w:r>
      <w:r>
        <w:rPr>
          <w:spacing w:val="-2"/>
        </w:rPr>
        <w:t>1081409.</w:t>
      </w:r>
    </w:p>
    <w:p w14:paraId="39D5BCDB" w14:textId="77777777" w:rsidR="005143EB" w:rsidRDefault="00000000">
      <w:pPr>
        <w:pStyle w:val="Ttulo1"/>
        <w:spacing w:line="316" w:lineRule="auto"/>
        <w:ind w:left="321" w:right="6148" w:firstLine="0"/>
      </w:pPr>
      <w:r>
        <w:rPr>
          <w:spacing w:val="-2"/>
          <w:w w:val="105"/>
        </w:rPr>
        <w:t>Declarations References</w:t>
      </w:r>
    </w:p>
    <w:p w14:paraId="57BAF659" w14:textId="77777777" w:rsidR="005143EB" w:rsidRDefault="00000000">
      <w:pPr>
        <w:pStyle w:val="Prrafodelista"/>
        <w:numPr>
          <w:ilvl w:val="0"/>
          <w:numId w:val="1"/>
        </w:numPr>
        <w:tabs>
          <w:tab w:val="left" w:pos="732"/>
        </w:tabs>
        <w:spacing w:before="28" w:line="213" w:lineRule="auto"/>
        <w:ind w:right="1829"/>
        <w:jc w:val="both"/>
        <w:rPr>
          <w:sz w:val="20"/>
        </w:rPr>
      </w:pPr>
      <w:bookmarkStart w:id="748" w:name="_bookmark13"/>
      <w:bookmarkEnd w:id="748"/>
      <w:r>
        <w:rPr>
          <w:sz w:val="20"/>
        </w:rPr>
        <w:t>Caglar,</w:t>
      </w:r>
      <w:r>
        <w:rPr>
          <w:spacing w:val="-11"/>
          <w:sz w:val="20"/>
        </w:rPr>
        <w:t xml:space="preserve"> </w:t>
      </w:r>
      <w:r>
        <w:rPr>
          <w:sz w:val="20"/>
        </w:rPr>
        <w:t>H.O.,</w:t>
      </w:r>
      <w:r>
        <w:rPr>
          <w:spacing w:val="-11"/>
          <w:sz w:val="20"/>
        </w:rPr>
        <w:t xml:space="preserve"> </w:t>
      </w:r>
      <w:proofErr w:type="spellStart"/>
      <w:r>
        <w:rPr>
          <w:sz w:val="20"/>
        </w:rPr>
        <w:t>Biray</w:t>
      </w:r>
      <w:proofErr w:type="spellEnd"/>
      <w:r>
        <w:rPr>
          <w:spacing w:val="-11"/>
          <w:sz w:val="20"/>
        </w:rPr>
        <w:t xml:space="preserve"> </w:t>
      </w:r>
      <w:r>
        <w:rPr>
          <w:sz w:val="20"/>
        </w:rPr>
        <w:t>Avci,</w:t>
      </w:r>
      <w:r>
        <w:rPr>
          <w:spacing w:val="-11"/>
          <w:sz w:val="20"/>
        </w:rPr>
        <w:t xml:space="preserve"> </w:t>
      </w:r>
      <w:r>
        <w:rPr>
          <w:sz w:val="20"/>
        </w:rPr>
        <w:t>C.:</w:t>
      </w:r>
      <w:r>
        <w:rPr>
          <w:spacing w:val="-11"/>
          <w:sz w:val="20"/>
        </w:rPr>
        <w:t xml:space="preserve"> </w:t>
      </w:r>
      <w:r>
        <w:rPr>
          <w:sz w:val="20"/>
        </w:rPr>
        <w:t>Alterations</w:t>
      </w:r>
      <w:r>
        <w:rPr>
          <w:spacing w:val="-11"/>
          <w:sz w:val="20"/>
        </w:rPr>
        <w:t xml:space="preserve"> </w:t>
      </w:r>
      <w:r>
        <w:rPr>
          <w:sz w:val="20"/>
        </w:rPr>
        <w:t>of</w:t>
      </w:r>
      <w:r>
        <w:rPr>
          <w:spacing w:val="-11"/>
          <w:sz w:val="20"/>
        </w:rPr>
        <w:t xml:space="preserve"> </w:t>
      </w:r>
      <w:r>
        <w:rPr>
          <w:sz w:val="20"/>
        </w:rPr>
        <w:t>cell</w:t>
      </w:r>
      <w:r>
        <w:rPr>
          <w:spacing w:val="-11"/>
          <w:sz w:val="20"/>
        </w:rPr>
        <w:t xml:space="preserve"> </w:t>
      </w:r>
      <w:r>
        <w:rPr>
          <w:sz w:val="20"/>
        </w:rPr>
        <w:t>cycle</w:t>
      </w:r>
      <w:r>
        <w:rPr>
          <w:spacing w:val="-11"/>
          <w:sz w:val="20"/>
        </w:rPr>
        <w:t xml:space="preserve"> </w:t>
      </w:r>
      <w:r>
        <w:rPr>
          <w:sz w:val="20"/>
        </w:rPr>
        <w:t>genes</w:t>
      </w:r>
      <w:r>
        <w:rPr>
          <w:spacing w:val="-11"/>
          <w:sz w:val="20"/>
        </w:rPr>
        <w:t xml:space="preserve"> </w:t>
      </w:r>
      <w:r>
        <w:rPr>
          <w:sz w:val="20"/>
        </w:rPr>
        <w:t>in</w:t>
      </w:r>
      <w:r>
        <w:rPr>
          <w:spacing w:val="-11"/>
          <w:sz w:val="20"/>
        </w:rPr>
        <w:t xml:space="preserve"> </w:t>
      </w:r>
      <w:r>
        <w:rPr>
          <w:sz w:val="20"/>
        </w:rPr>
        <w:t>cancer:</w:t>
      </w:r>
      <w:r>
        <w:rPr>
          <w:spacing w:val="-11"/>
          <w:sz w:val="20"/>
        </w:rPr>
        <w:t xml:space="preserve"> </w:t>
      </w:r>
      <w:r>
        <w:rPr>
          <w:sz w:val="20"/>
        </w:rPr>
        <w:t xml:space="preserve">unmasking the role of cancer stem cells. Molecular biology reports </w:t>
      </w:r>
      <w:r>
        <w:rPr>
          <w:b/>
          <w:sz w:val="20"/>
        </w:rPr>
        <w:t>47</w:t>
      </w:r>
      <w:r>
        <w:rPr>
          <w:sz w:val="20"/>
        </w:rPr>
        <w:t>, 3065–3076 (2020)</w:t>
      </w:r>
    </w:p>
    <w:p w14:paraId="3A89978A" w14:textId="77777777" w:rsidR="005143EB" w:rsidRDefault="00000000">
      <w:pPr>
        <w:pStyle w:val="Prrafodelista"/>
        <w:numPr>
          <w:ilvl w:val="0"/>
          <w:numId w:val="1"/>
        </w:numPr>
        <w:tabs>
          <w:tab w:val="left" w:pos="732"/>
        </w:tabs>
        <w:spacing w:before="177"/>
        <w:ind w:hanging="311"/>
        <w:jc w:val="left"/>
        <w:rPr>
          <w:sz w:val="20"/>
        </w:rPr>
      </w:pPr>
      <w:bookmarkStart w:id="749" w:name="_bookmark14"/>
      <w:bookmarkEnd w:id="749"/>
      <w:r>
        <w:rPr>
          <w:sz w:val="20"/>
        </w:rPr>
        <w:t>Coffman,</w:t>
      </w:r>
      <w:r>
        <w:rPr>
          <w:spacing w:val="-6"/>
          <w:sz w:val="20"/>
        </w:rPr>
        <w:t xml:space="preserve"> </w:t>
      </w:r>
      <w:r>
        <w:rPr>
          <w:sz w:val="20"/>
        </w:rPr>
        <w:t>J.A.:</w:t>
      </w:r>
      <w:r>
        <w:rPr>
          <w:spacing w:val="-6"/>
          <w:sz w:val="20"/>
        </w:rPr>
        <w:t xml:space="preserve"> </w:t>
      </w:r>
      <w:r>
        <w:rPr>
          <w:sz w:val="20"/>
        </w:rPr>
        <w:t>Cell</w:t>
      </w:r>
      <w:r>
        <w:rPr>
          <w:spacing w:val="-6"/>
          <w:sz w:val="20"/>
        </w:rPr>
        <w:t xml:space="preserve"> </w:t>
      </w:r>
      <w:r>
        <w:rPr>
          <w:sz w:val="20"/>
        </w:rPr>
        <w:t>cycle</w:t>
      </w:r>
      <w:r>
        <w:rPr>
          <w:spacing w:val="-6"/>
          <w:sz w:val="20"/>
        </w:rPr>
        <w:t xml:space="preserve"> </w:t>
      </w:r>
      <w:r>
        <w:rPr>
          <w:sz w:val="20"/>
        </w:rPr>
        <w:t>development.</w:t>
      </w:r>
      <w:r>
        <w:rPr>
          <w:spacing w:val="-5"/>
          <w:sz w:val="20"/>
        </w:rPr>
        <w:t xml:space="preserve"> </w:t>
      </w:r>
      <w:r>
        <w:rPr>
          <w:sz w:val="20"/>
        </w:rPr>
        <w:t>Developmental</w:t>
      </w:r>
      <w:r>
        <w:rPr>
          <w:spacing w:val="-6"/>
          <w:sz w:val="20"/>
        </w:rPr>
        <w:t xml:space="preserve"> </w:t>
      </w:r>
      <w:r>
        <w:rPr>
          <w:sz w:val="20"/>
        </w:rPr>
        <w:t>cell</w:t>
      </w:r>
      <w:r>
        <w:rPr>
          <w:spacing w:val="-6"/>
          <w:sz w:val="20"/>
        </w:rPr>
        <w:t xml:space="preserve"> </w:t>
      </w:r>
      <w:r>
        <w:rPr>
          <w:b/>
          <w:sz w:val="20"/>
        </w:rPr>
        <w:t>6</w:t>
      </w:r>
      <w:r>
        <w:rPr>
          <w:sz w:val="20"/>
        </w:rPr>
        <w:t>(3),</w:t>
      </w:r>
      <w:r>
        <w:rPr>
          <w:spacing w:val="-6"/>
          <w:sz w:val="20"/>
        </w:rPr>
        <w:t xml:space="preserve"> </w:t>
      </w:r>
      <w:r>
        <w:rPr>
          <w:sz w:val="20"/>
        </w:rPr>
        <w:t>321–327</w:t>
      </w:r>
      <w:r>
        <w:rPr>
          <w:spacing w:val="-5"/>
          <w:sz w:val="20"/>
        </w:rPr>
        <w:t xml:space="preserve"> </w:t>
      </w:r>
      <w:r>
        <w:rPr>
          <w:spacing w:val="-2"/>
          <w:sz w:val="20"/>
        </w:rPr>
        <w:t>(2004)</w:t>
      </w:r>
    </w:p>
    <w:p w14:paraId="4B874F7D" w14:textId="77777777" w:rsidR="005143EB" w:rsidRDefault="00000000">
      <w:pPr>
        <w:pStyle w:val="Prrafodelista"/>
        <w:numPr>
          <w:ilvl w:val="0"/>
          <w:numId w:val="1"/>
        </w:numPr>
        <w:tabs>
          <w:tab w:val="left" w:pos="732"/>
        </w:tabs>
        <w:spacing w:before="193" w:line="213" w:lineRule="auto"/>
        <w:ind w:right="1829"/>
        <w:jc w:val="both"/>
        <w:rPr>
          <w:sz w:val="20"/>
        </w:rPr>
      </w:pPr>
      <w:bookmarkStart w:id="750" w:name="_bookmark15"/>
      <w:bookmarkEnd w:id="750"/>
      <w:r>
        <w:rPr>
          <w:sz w:val="20"/>
        </w:rPr>
        <w:t xml:space="preserve">Drexler, H.G., et al.: The leukemia-lymphoma cell line </w:t>
      </w:r>
      <w:proofErr w:type="spellStart"/>
      <w:r>
        <w:rPr>
          <w:sz w:val="20"/>
        </w:rPr>
        <w:t>factsbook</w:t>
      </w:r>
      <w:proofErr w:type="spellEnd"/>
      <w:r>
        <w:rPr>
          <w:sz w:val="20"/>
        </w:rPr>
        <w:t>. Technical report, Academic Press (2000)</w:t>
      </w:r>
    </w:p>
    <w:p w14:paraId="21015DC1" w14:textId="77777777" w:rsidR="005143EB" w:rsidRDefault="00000000">
      <w:pPr>
        <w:pStyle w:val="Prrafodelista"/>
        <w:numPr>
          <w:ilvl w:val="0"/>
          <w:numId w:val="1"/>
        </w:numPr>
        <w:tabs>
          <w:tab w:val="left" w:pos="732"/>
        </w:tabs>
        <w:spacing w:line="213" w:lineRule="auto"/>
        <w:ind w:right="1829"/>
        <w:jc w:val="both"/>
        <w:rPr>
          <w:sz w:val="20"/>
        </w:rPr>
      </w:pPr>
      <w:bookmarkStart w:id="751" w:name="_bookmark16"/>
      <w:bookmarkEnd w:id="751"/>
      <w:r>
        <w:rPr>
          <w:sz w:val="20"/>
        </w:rPr>
        <w:t>Needham,</w:t>
      </w:r>
      <w:r>
        <w:rPr>
          <w:spacing w:val="-5"/>
          <w:sz w:val="20"/>
        </w:rPr>
        <w:t xml:space="preserve"> </w:t>
      </w:r>
      <w:r>
        <w:rPr>
          <w:sz w:val="20"/>
        </w:rPr>
        <w:t>D.:</w:t>
      </w:r>
      <w:r>
        <w:rPr>
          <w:spacing w:val="-5"/>
          <w:sz w:val="20"/>
        </w:rPr>
        <w:t xml:space="preserve"> </w:t>
      </w:r>
      <w:r>
        <w:rPr>
          <w:sz w:val="20"/>
        </w:rPr>
        <w:t>Possible</w:t>
      </w:r>
      <w:r>
        <w:rPr>
          <w:spacing w:val="-5"/>
          <w:sz w:val="20"/>
        </w:rPr>
        <w:t xml:space="preserve"> </w:t>
      </w:r>
      <w:r>
        <w:rPr>
          <w:sz w:val="20"/>
        </w:rPr>
        <w:t>role</w:t>
      </w:r>
      <w:r>
        <w:rPr>
          <w:spacing w:val="-5"/>
          <w:sz w:val="20"/>
        </w:rPr>
        <w:t xml:space="preserve"> </w:t>
      </w:r>
      <w:r>
        <w:rPr>
          <w:sz w:val="20"/>
        </w:rPr>
        <w:t>of</w:t>
      </w:r>
      <w:r>
        <w:rPr>
          <w:spacing w:val="-5"/>
          <w:sz w:val="20"/>
        </w:rPr>
        <w:t xml:space="preserve"> </w:t>
      </w:r>
      <w:r>
        <w:rPr>
          <w:sz w:val="20"/>
        </w:rPr>
        <w:t>cell</w:t>
      </w:r>
      <w:r>
        <w:rPr>
          <w:spacing w:val="-5"/>
          <w:sz w:val="20"/>
        </w:rPr>
        <w:t xml:space="preserve"> </w:t>
      </w:r>
      <w:r>
        <w:rPr>
          <w:sz w:val="20"/>
        </w:rPr>
        <w:t>cycle-dependent</w:t>
      </w:r>
      <w:r>
        <w:rPr>
          <w:spacing w:val="-5"/>
          <w:sz w:val="20"/>
        </w:rPr>
        <w:t xml:space="preserve"> </w:t>
      </w:r>
      <w:r>
        <w:rPr>
          <w:sz w:val="20"/>
        </w:rPr>
        <w:t>morphology,</w:t>
      </w:r>
      <w:r>
        <w:rPr>
          <w:spacing w:val="-5"/>
          <w:sz w:val="20"/>
        </w:rPr>
        <w:t xml:space="preserve"> </w:t>
      </w:r>
      <w:r>
        <w:rPr>
          <w:sz w:val="20"/>
        </w:rPr>
        <w:t>geometry,</w:t>
      </w:r>
      <w:r>
        <w:rPr>
          <w:spacing w:val="-5"/>
          <w:sz w:val="20"/>
        </w:rPr>
        <w:t xml:space="preserve"> </w:t>
      </w:r>
      <w:r>
        <w:rPr>
          <w:sz w:val="20"/>
        </w:rPr>
        <w:t>and mechanical</w:t>
      </w:r>
      <w:r>
        <w:rPr>
          <w:spacing w:val="-11"/>
          <w:sz w:val="20"/>
        </w:rPr>
        <w:t xml:space="preserve"> </w:t>
      </w:r>
      <w:r>
        <w:rPr>
          <w:sz w:val="20"/>
        </w:rPr>
        <w:t>properties</w:t>
      </w:r>
      <w:r>
        <w:rPr>
          <w:spacing w:val="-11"/>
          <w:sz w:val="20"/>
        </w:rPr>
        <w:t xml:space="preserve"> </w:t>
      </w:r>
      <w:r>
        <w:rPr>
          <w:sz w:val="20"/>
        </w:rPr>
        <w:t>in</w:t>
      </w:r>
      <w:r>
        <w:rPr>
          <w:spacing w:val="-11"/>
          <w:sz w:val="20"/>
        </w:rPr>
        <w:t xml:space="preserve"> </w:t>
      </w:r>
      <w:r>
        <w:rPr>
          <w:sz w:val="20"/>
        </w:rPr>
        <w:t>tumor</w:t>
      </w:r>
      <w:r>
        <w:rPr>
          <w:spacing w:val="-11"/>
          <w:sz w:val="20"/>
        </w:rPr>
        <w:t xml:space="preserve"> </w:t>
      </w:r>
      <w:r>
        <w:rPr>
          <w:sz w:val="20"/>
        </w:rPr>
        <w:t>cell</w:t>
      </w:r>
      <w:r>
        <w:rPr>
          <w:spacing w:val="-11"/>
          <w:sz w:val="20"/>
        </w:rPr>
        <w:t xml:space="preserve"> </w:t>
      </w:r>
      <w:r>
        <w:rPr>
          <w:sz w:val="20"/>
        </w:rPr>
        <w:t>metastasis.</w:t>
      </w:r>
      <w:r>
        <w:rPr>
          <w:spacing w:val="-11"/>
          <w:sz w:val="20"/>
        </w:rPr>
        <w:t xml:space="preserve"> </w:t>
      </w:r>
      <w:r>
        <w:rPr>
          <w:sz w:val="20"/>
        </w:rPr>
        <w:t>Cell</w:t>
      </w:r>
      <w:r>
        <w:rPr>
          <w:spacing w:val="-11"/>
          <w:sz w:val="20"/>
        </w:rPr>
        <w:t xml:space="preserve"> </w:t>
      </w:r>
      <w:r>
        <w:rPr>
          <w:sz w:val="20"/>
        </w:rPr>
        <w:t>biophysics</w:t>
      </w:r>
      <w:r>
        <w:rPr>
          <w:spacing w:val="-11"/>
          <w:sz w:val="20"/>
        </w:rPr>
        <w:t xml:space="preserve"> </w:t>
      </w:r>
      <w:r>
        <w:rPr>
          <w:b/>
          <w:sz w:val="20"/>
        </w:rPr>
        <w:t>18</w:t>
      </w:r>
      <w:r>
        <w:rPr>
          <w:sz w:val="20"/>
        </w:rPr>
        <w:t>,</w:t>
      </w:r>
      <w:r>
        <w:rPr>
          <w:spacing w:val="-11"/>
          <w:sz w:val="20"/>
        </w:rPr>
        <w:t xml:space="preserve"> </w:t>
      </w:r>
      <w:r>
        <w:rPr>
          <w:sz w:val="20"/>
        </w:rPr>
        <w:t>99–121</w:t>
      </w:r>
      <w:r>
        <w:rPr>
          <w:spacing w:val="-11"/>
          <w:sz w:val="20"/>
        </w:rPr>
        <w:t xml:space="preserve"> </w:t>
      </w:r>
      <w:r>
        <w:rPr>
          <w:sz w:val="20"/>
        </w:rPr>
        <w:t>(1991)</w:t>
      </w:r>
    </w:p>
    <w:p w14:paraId="4C768BCE" w14:textId="77777777" w:rsidR="005143EB" w:rsidRDefault="00000000">
      <w:pPr>
        <w:pStyle w:val="Prrafodelista"/>
        <w:numPr>
          <w:ilvl w:val="0"/>
          <w:numId w:val="1"/>
        </w:numPr>
        <w:tabs>
          <w:tab w:val="left" w:pos="732"/>
        </w:tabs>
        <w:spacing w:line="213" w:lineRule="auto"/>
        <w:ind w:right="1829"/>
        <w:jc w:val="both"/>
        <w:rPr>
          <w:sz w:val="20"/>
        </w:rPr>
      </w:pPr>
      <w:bookmarkStart w:id="752" w:name="_bookmark17"/>
      <w:bookmarkEnd w:id="752"/>
      <w:r>
        <w:rPr>
          <w:sz w:val="20"/>
        </w:rPr>
        <w:t xml:space="preserve">FANG, H.-S., LANG, M.-F., SUN, J.: New methods for cell cycle analysis. Chi- </w:t>
      </w:r>
      <w:proofErr w:type="spellStart"/>
      <w:r>
        <w:rPr>
          <w:sz w:val="20"/>
        </w:rPr>
        <w:t>nese</w:t>
      </w:r>
      <w:proofErr w:type="spellEnd"/>
      <w:r>
        <w:rPr>
          <w:sz w:val="20"/>
        </w:rPr>
        <w:t xml:space="preserve"> Journal of Analytical Chemistry </w:t>
      </w:r>
      <w:r>
        <w:rPr>
          <w:b/>
          <w:sz w:val="20"/>
        </w:rPr>
        <w:t>47</w:t>
      </w:r>
      <w:r>
        <w:rPr>
          <w:sz w:val="20"/>
        </w:rPr>
        <w:t xml:space="preserve">(9), 1293–1301 (2019) </w:t>
      </w:r>
      <w:hyperlink r:id="rId80">
        <w:r>
          <w:rPr>
            <w:color w:val="0000FF"/>
            <w:sz w:val="20"/>
          </w:rPr>
          <w:t>https://doi.org/</w:t>
        </w:r>
      </w:hyperlink>
      <w:r>
        <w:rPr>
          <w:color w:val="0000FF"/>
          <w:sz w:val="20"/>
        </w:rPr>
        <w:t xml:space="preserve"> </w:t>
      </w:r>
      <w:hyperlink r:id="rId81">
        <w:r>
          <w:rPr>
            <w:color w:val="0000FF"/>
            <w:spacing w:val="-2"/>
            <w:sz w:val="20"/>
          </w:rPr>
          <w:t>10.1016/S1872-2040(19)61186-2</w:t>
        </w:r>
      </w:hyperlink>
    </w:p>
    <w:p w14:paraId="7ADE3DBE" w14:textId="77777777" w:rsidR="005143EB" w:rsidRDefault="00000000">
      <w:pPr>
        <w:pStyle w:val="Prrafodelista"/>
        <w:numPr>
          <w:ilvl w:val="0"/>
          <w:numId w:val="1"/>
        </w:numPr>
        <w:tabs>
          <w:tab w:val="left" w:pos="732"/>
        </w:tabs>
        <w:spacing w:before="199" w:line="213" w:lineRule="auto"/>
        <w:ind w:right="1829"/>
        <w:jc w:val="both"/>
        <w:rPr>
          <w:sz w:val="20"/>
        </w:rPr>
      </w:pPr>
      <w:bookmarkStart w:id="753" w:name="_bookmark18"/>
      <w:bookmarkEnd w:id="753"/>
      <w:proofErr w:type="spellStart"/>
      <w:r>
        <w:rPr>
          <w:sz w:val="20"/>
        </w:rPr>
        <w:t>Roukos</w:t>
      </w:r>
      <w:proofErr w:type="spellEnd"/>
      <w:r>
        <w:rPr>
          <w:sz w:val="20"/>
        </w:rPr>
        <w:t>,</w:t>
      </w:r>
      <w:r>
        <w:rPr>
          <w:spacing w:val="-2"/>
          <w:sz w:val="20"/>
        </w:rPr>
        <w:t xml:space="preserve"> </w:t>
      </w:r>
      <w:r>
        <w:rPr>
          <w:sz w:val="20"/>
        </w:rPr>
        <w:t>V.,</w:t>
      </w:r>
      <w:r>
        <w:rPr>
          <w:spacing w:val="-2"/>
          <w:sz w:val="20"/>
        </w:rPr>
        <w:t xml:space="preserve"> </w:t>
      </w:r>
      <w:r>
        <w:rPr>
          <w:sz w:val="20"/>
        </w:rPr>
        <w:t>Pegoraro,</w:t>
      </w:r>
      <w:r>
        <w:rPr>
          <w:spacing w:val="-3"/>
          <w:sz w:val="20"/>
        </w:rPr>
        <w:t xml:space="preserve"> </w:t>
      </w:r>
      <w:r>
        <w:rPr>
          <w:sz w:val="20"/>
        </w:rPr>
        <w:t>G.,</w:t>
      </w:r>
      <w:r>
        <w:rPr>
          <w:spacing w:val="-2"/>
          <w:sz w:val="20"/>
        </w:rPr>
        <w:t xml:space="preserve"> </w:t>
      </w:r>
      <w:r>
        <w:rPr>
          <w:sz w:val="20"/>
        </w:rPr>
        <w:t>Voss,</w:t>
      </w:r>
      <w:r>
        <w:rPr>
          <w:spacing w:val="-2"/>
          <w:sz w:val="20"/>
        </w:rPr>
        <w:t xml:space="preserve"> </w:t>
      </w:r>
      <w:r>
        <w:rPr>
          <w:sz w:val="20"/>
        </w:rPr>
        <w:t>T.C.,</w:t>
      </w:r>
      <w:r>
        <w:rPr>
          <w:spacing w:val="-2"/>
          <w:sz w:val="20"/>
        </w:rPr>
        <w:t xml:space="preserve"> </w:t>
      </w:r>
      <w:proofErr w:type="spellStart"/>
      <w:r>
        <w:rPr>
          <w:sz w:val="20"/>
        </w:rPr>
        <w:t>Misteli</w:t>
      </w:r>
      <w:proofErr w:type="spellEnd"/>
      <w:r>
        <w:rPr>
          <w:sz w:val="20"/>
        </w:rPr>
        <w:t>,</w:t>
      </w:r>
      <w:r>
        <w:rPr>
          <w:spacing w:val="-2"/>
          <w:sz w:val="20"/>
        </w:rPr>
        <w:t xml:space="preserve"> </w:t>
      </w:r>
      <w:r>
        <w:rPr>
          <w:sz w:val="20"/>
        </w:rPr>
        <w:t>T.:</w:t>
      </w:r>
      <w:r>
        <w:rPr>
          <w:spacing w:val="-2"/>
          <w:sz w:val="20"/>
        </w:rPr>
        <w:t xml:space="preserve"> </w:t>
      </w:r>
      <w:r>
        <w:rPr>
          <w:sz w:val="20"/>
        </w:rPr>
        <w:t>Cell</w:t>
      </w:r>
      <w:r>
        <w:rPr>
          <w:spacing w:val="-2"/>
          <w:sz w:val="20"/>
        </w:rPr>
        <w:t xml:space="preserve"> </w:t>
      </w:r>
      <w:r>
        <w:rPr>
          <w:sz w:val="20"/>
        </w:rPr>
        <w:t>cycle</w:t>
      </w:r>
      <w:r>
        <w:rPr>
          <w:spacing w:val="-2"/>
          <w:sz w:val="20"/>
        </w:rPr>
        <w:t xml:space="preserve"> </w:t>
      </w:r>
      <w:r>
        <w:rPr>
          <w:sz w:val="20"/>
        </w:rPr>
        <w:t>staging</w:t>
      </w:r>
      <w:r>
        <w:rPr>
          <w:spacing w:val="-2"/>
          <w:sz w:val="20"/>
        </w:rPr>
        <w:t xml:space="preserve"> </w:t>
      </w:r>
      <w:r>
        <w:rPr>
          <w:sz w:val="20"/>
        </w:rPr>
        <w:t>of</w:t>
      </w:r>
      <w:r>
        <w:rPr>
          <w:spacing w:val="-2"/>
          <w:sz w:val="20"/>
        </w:rPr>
        <w:t xml:space="preserve"> </w:t>
      </w:r>
      <w:r>
        <w:rPr>
          <w:sz w:val="20"/>
        </w:rPr>
        <w:t xml:space="preserve">individual cells by fluorescence microscopy. Nature protocols </w:t>
      </w:r>
      <w:r>
        <w:rPr>
          <w:b/>
          <w:sz w:val="20"/>
        </w:rPr>
        <w:t>10</w:t>
      </w:r>
      <w:r>
        <w:rPr>
          <w:sz w:val="20"/>
        </w:rPr>
        <w:t>(2), 334–348 (2015)</w:t>
      </w:r>
    </w:p>
    <w:p w14:paraId="3AF38F0B" w14:textId="77777777" w:rsidR="005143EB" w:rsidRDefault="00000000">
      <w:pPr>
        <w:pStyle w:val="Prrafodelista"/>
        <w:numPr>
          <w:ilvl w:val="0"/>
          <w:numId w:val="1"/>
        </w:numPr>
        <w:tabs>
          <w:tab w:val="left" w:pos="732"/>
        </w:tabs>
        <w:spacing w:line="213" w:lineRule="auto"/>
        <w:ind w:right="1829"/>
        <w:jc w:val="both"/>
        <w:rPr>
          <w:sz w:val="20"/>
        </w:rPr>
      </w:pPr>
      <w:bookmarkStart w:id="754" w:name="_bookmark19"/>
      <w:bookmarkEnd w:id="754"/>
      <w:proofErr w:type="spellStart"/>
      <w:r>
        <w:rPr>
          <w:sz w:val="20"/>
        </w:rPr>
        <w:t>Narotamo</w:t>
      </w:r>
      <w:proofErr w:type="spellEnd"/>
      <w:r>
        <w:rPr>
          <w:sz w:val="20"/>
        </w:rPr>
        <w:t>,</w:t>
      </w:r>
      <w:r>
        <w:rPr>
          <w:spacing w:val="-6"/>
          <w:sz w:val="20"/>
        </w:rPr>
        <w:t xml:space="preserve"> </w:t>
      </w:r>
      <w:r>
        <w:rPr>
          <w:sz w:val="20"/>
        </w:rPr>
        <w:t>H.,</w:t>
      </w:r>
      <w:r>
        <w:rPr>
          <w:spacing w:val="-6"/>
          <w:sz w:val="20"/>
        </w:rPr>
        <w:t xml:space="preserve"> </w:t>
      </w:r>
      <w:r>
        <w:rPr>
          <w:sz w:val="20"/>
        </w:rPr>
        <w:t>Fernandes,</w:t>
      </w:r>
      <w:r>
        <w:rPr>
          <w:spacing w:val="-6"/>
          <w:sz w:val="20"/>
        </w:rPr>
        <w:t xml:space="preserve"> </w:t>
      </w:r>
      <w:r>
        <w:rPr>
          <w:sz w:val="20"/>
        </w:rPr>
        <w:t>M.S.,</w:t>
      </w:r>
      <w:r>
        <w:rPr>
          <w:spacing w:val="-6"/>
          <w:sz w:val="20"/>
        </w:rPr>
        <w:t xml:space="preserve"> </w:t>
      </w:r>
      <w:r>
        <w:rPr>
          <w:sz w:val="20"/>
        </w:rPr>
        <w:t>Moreira,</w:t>
      </w:r>
      <w:r>
        <w:rPr>
          <w:spacing w:val="-6"/>
          <w:sz w:val="20"/>
        </w:rPr>
        <w:t xml:space="preserve"> </w:t>
      </w:r>
      <w:r>
        <w:rPr>
          <w:sz w:val="20"/>
        </w:rPr>
        <w:t>A.M.,</w:t>
      </w:r>
      <w:r>
        <w:rPr>
          <w:spacing w:val="-6"/>
          <w:sz w:val="20"/>
        </w:rPr>
        <w:t xml:space="preserve"> </w:t>
      </w:r>
      <w:r>
        <w:rPr>
          <w:sz w:val="20"/>
        </w:rPr>
        <w:t>Melo,</w:t>
      </w:r>
      <w:r>
        <w:rPr>
          <w:spacing w:val="-6"/>
          <w:sz w:val="20"/>
        </w:rPr>
        <w:t xml:space="preserve"> </w:t>
      </w:r>
      <w:r>
        <w:rPr>
          <w:sz w:val="20"/>
        </w:rPr>
        <w:t>S.,</w:t>
      </w:r>
      <w:r>
        <w:rPr>
          <w:spacing w:val="-6"/>
          <w:sz w:val="20"/>
        </w:rPr>
        <w:t xml:space="preserve"> </w:t>
      </w:r>
      <w:proofErr w:type="spellStart"/>
      <w:r>
        <w:rPr>
          <w:sz w:val="20"/>
        </w:rPr>
        <w:t>Seruca</w:t>
      </w:r>
      <w:proofErr w:type="spellEnd"/>
      <w:r>
        <w:rPr>
          <w:sz w:val="20"/>
        </w:rPr>
        <w:t>,</w:t>
      </w:r>
      <w:r>
        <w:rPr>
          <w:spacing w:val="-6"/>
          <w:sz w:val="20"/>
        </w:rPr>
        <w:t xml:space="preserve"> </w:t>
      </w:r>
      <w:r>
        <w:rPr>
          <w:sz w:val="20"/>
        </w:rPr>
        <w:t>R.,</w:t>
      </w:r>
      <w:r>
        <w:rPr>
          <w:spacing w:val="-6"/>
          <w:sz w:val="20"/>
        </w:rPr>
        <w:t xml:space="preserve"> </w:t>
      </w:r>
      <w:r>
        <w:rPr>
          <w:sz w:val="20"/>
        </w:rPr>
        <w:t>Silveira,</w:t>
      </w:r>
      <w:r>
        <w:rPr>
          <w:spacing w:val="-6"/>
          <w:sz w:val="20"/>
        </w:rPr>
        <w:t xml:space="preserve"> </w:t>
      </w:r>
      <w:r>
        <w:rPr>
          <w:sz w:val="20"/>
        </w:rPr>
        <w:t xml:space="preserve">M., Sanches, J.M.: A machine learning approach for single cell interphase cell cycle staging. Scientific Reports </w:t>
      </w:r>
      <w:r>
        <w:rPr>
          <w:b/>
          <w:sz w:val="20"/>
        </w:rPr>
        <w:t>11</w:t>
      </w:r>
      <w:r>
        <w:rPr>
          <w:sz w:val="20"/>
        </w:rPr>
        <w:t>(1), 19278 (2021)</w:t>
      </w:r>
    </w:p>
    <w:p w14:paraId="2CC37DED" w14:textId="77777777" w:rsidR="005143EB" w:rsidRDefault="00000000">
      <w:pPr>
        <w:pStyle w:val="Prrafodelista"/>
        <w:numPr>
          <w:ilvl w:val="0"/>
          <w:numId w:val="1"/>
        </w:numPr>
        <w:tabs>
          <w:tab w:val="left" w:pos="732"/>
        </w:tabs>
        <w:spacing w:line="213" w:lineRule="auto"/>
        <w:ind w:right="1829"/>
        <w:jc w:val="both"/>
        <w:rPr>
          <w:sz w:val="20"/>
        </w:rPr>
      </w:pPr>
      <w:bookmarkStart w:id="755" w:name="_bookmark20"/>
      <w:bookmarkEnd w:id="755"/>
      <w:r>
        <w:rPr>
          <w:sz w:val="20"/>
        </w:rPr>
        <w:t xml:space="preserve">Jin, X., Zou, Y., Huang, Z.: An imbalanced image classification method for the cell cycle phase. Information </w:t>
      </w:r>
      <w:r>
        <w:rPr>
          <w:b/>
          <w:sz w:val="20"/>
        </w:rPr>
        <w:t>12</w:t>
      </w:r>
      <w:r>
        <w:rPr>
          <w:sz w:val="20"/>
        </w:rPr>
        <w:t>(6), 249 (2021)</w:t>
      </w:r>
    </w:p>
    <w:p w14:paraId="62C2BA46" w14:textId="77777777" w:rsidR="005143EB" w:rsidRDefault="00000000">
      <w:pPr>
        <w:pStyle w:val="Prrafodelista"/>
        <w:numPr>
          <w:ilvl w:val="0"/>
          <w:numId w:val="1"/>
        </w:numPr>
        <w:tabs>
          <w:tab w:val="left" w:pos="732"/>
        </w:tabs>
        <w:spacing w:before="199" w:line="213" w:lineRule="auto"/>
        <w:ind w:right="1829"/>
        <w:jc w:val="both"/>
        <w:rPr>
          <w:sz w:val="20"/>
        </w:rPr>
      </w:pPr>
      <w:bookmarkStart w:id="756" w:name="_bookmark21"/>
      <w:bookmarkEnd w:id="756"/>
      <w:r>
        <w:rPr>
          <w:sz w:val="20"/>
        </w:rPr>
        <w:t>Jose,</w:t>
      </w:r>
      <w:r>
        <w:rPr>
          <w:spacing w:val="-9"/>
          <w:sz w:val="20"/>
        </w:rPr>
        <w:t xml:space="preserve"> </w:t>
      </w:r>
      <w:r>
        <w:rPr>
          <w:sz w:val="20"/>
        </w:rPr>
        <w:t>A.,</w:t>
      </w:r>
      <w:r>
        <w:rPr>
          <w:spacing w:val="-9"/>
          <w:sz w:val="20"/>
        </w:rPr>
        <w:t xml:space="preserve"> </w:t>
      </w:r>
      <w:r>
        <w:rPr>
          <w:sz w:val="20"/>
        </w:rPr>
        <w:t>Roy,</w:t>
      </w:r>
      <w:r>
        <w:rPr>
          <w:spacing w:val="-9"/>
          <w:sz w:val="20"/>
        </w:rPr>
        <w:t xml:space="preserve"> </w:t>
      </w:r>
      <w:proofErr w:type="gramStart"/>
      <w:r>
        <w:rPr>
          <w:sz w:val="20"/>
        </w:rPr>
        <w:t>R..</w:t>
      </w:r>
      <w:proofErr w:type="spellStart"/>
      <w:r>
        <w:rPr>
          <w:sz w:val="20"/>
        </w:rPr>
        <w:t>i</w:t>
      </w:r>
      <w:proofErr w:type="spellEnd"/>
      <w:r>
        <w:rPr>
          <w:sz w:val="20"/>
        </w:rPr>
        <w:t>.</w:t>
      </w:r>
      <w:proofErr w:type="gramEnd"/>
      <w:r>
        <w:rPr>
          <w:sz w:val="20"/>
        </w:rPr>
        <w:t>-.</w:t>
      </w:r>
      <w:proofErr w:type="spellStart"/>
      <w:r>
        <w:rPr>
          <w:sz w:val="20"/>
        </w:rPr>
        <w:t>e.j</w:t>
      </w:r>
      <w:proofErr w:type="spellEnd"/>
      <w:r>
        <w:rPr>
          <w:sz w:val="20"/>
        </w:rPr>
        <w:t>.,</w:t>
      </w:r>
      <w:r>
        <w:rPr>
          <w:spacing w:val="-9"/>
          <w:sz w:val="20"/>
        </w:rPr>
        <w:t xml:space="preserve"> </w:t>
      </w:r>
      <w:r>
        <w:rPr>
          <w:sz w:val="20"/>
        </w:rPr>
        <w:t>Stegmaier,</w:t>
      </w:r>
      <w:r>
        <w:rPr>
          <w:spacing w:val="-9"/>
          <w:sz w:val="20"/>
        </w:rPr>
        <w:t xml:space="preserve"> </w:t>
      </w:r>
      <w:r>
        <w:rPr>
          <w:sz w:val="20"/>
        </w:rPr>
        <w:t>J.:</w:t>
      </w:r>
      <w:r>
        <w:rPr>
          <w:spacing w:val="-9"/>
          <w:sz w:val="20"/>
        </w:rPr>
        <w:t xml:space="preserve"> </w:t>
      </w:r>
      <w:r>
        <w:rPr>
          <w:sz w:val="20"/>
        </w:rPr>
        <w:t>Weakly-supervised</w:t>
      </w:r>
      <w:r>
        <w:rPr>
          <w:spacing w:val="-9"/>
          <w:sz w:val="20"/>
        </w:rPr>
        <w:t xml:space="preserve"> </w:t>
      </w:r>
      <w:r>
        <w:rPr>
          <w:sz w:val="20"/>
        </w:rPr>
        <w:t>temporal</w:t>
      </w:r>
      <w:r>
        <w:rPr>
          <w:spacing w:val="-9"/>
          <w:sz w:val="20"/>
        </w:rPr>
        <w:t xml:space="preserve"> </w:t>
      </w:r>
      <w:r>
        <w:rPr>
          <w:sz w:val="20"/>
        </w:rPr>
        <w:t>segmentation of</w:t>
      </w:r>
      <w:r>
        <w:rPr>
          <w:spacing w:val="16"/>
          <w:sz w:val="20"/>
        </w:rPr>
        <w:t xml:space="preserve"> </w:t>
      </w:r>
      <w:r>
        <w:rPr>
          <w:sz w:val="20"/>
        </w:rPr>
        <w:t>cell-cycle</w:t>
      </w:r>
      <w:r>
        <w:rPr>
          <w:spacing w:val="16"/>
          <w:sz w:val="20"/>
        </w:rPr>
        <w:t xml:space="preserve"> </w:t>
      </w:r>
      <w:r>
        <w:rPr>
          <w:sz w:val="20"/>
        </w:rPr>
        <w:t>stages</w:t>
      </w:r>
      <w:r>
        <w:rPr>
          <w:spacing w:val="16"/>
          <w:sz w:val="20"/>
        </w:rPr>
        <w:t xml:space="preserve"> </w:t>
      </w:r>
      <w:r>
        <w:rPr>
          <w:sz w:val="20"/>
        </w:rPr>
        <w:t>with</w:t>
      </w:r>
      <w:r>
        <w:rPr>
          <w:spacing w:val="16"/>
          <w:sz w:val="20"/>
        </w:rPr>
        <w:t xml:space="preserve"> </w:t>
      </w:r>
      <w:r>
        <w:rPr>
          <w:sz w:val="20"/>
        </w:rPr>
        <w:t>center-cell</w:t>
      </w:r>
      <w:r>
        <w:rPr>
          <w:spacing w:val="16"/>
          <w:sz w:val="20"/>
        </w:rPr>
        <w:t xml:space="preserve"> </w:t>
      </w:r>
      <w:r>
        <w:rPr>
          <w:sz w:val="20"/>
        </w:rPr>
        <w:t>focus</w:t>
      </w:r>
      <w:r>
        <w:rPr>
          <w:spacing w:val="16"/>
          <w:sz w:val="20"/>
        </w:rPr>
        <w:t xml:space="preserve"> </w:t>
      </w:r>
      <w:r>
        <w:rPr>
          <w:sz w:val="20"/>
        </w:rPr>
        <w:t>using</w:t>
      </w:r>
      <w:r>
        <w:rPr>
          <w:spacing w:val="16"/>
          <w:sz w:val="20"/>
        </w:rPr>
        <w:t xml:space="preserve"> </w:t>
      </w:r>
      <w:r>
        <w:rPr>
          <w:sz w:val="20"/>
        </w:rPr>
        <w:t>recurrent</w:t>
      </w:r>
      <w:r>
        <w:rPr>
          <w:spacing w:val="16"/>
          <w:sz w:val="20"/>
        </w:rPr>
        <w:t xml:space="preserve"> </w:t>
      </w:r>
      <w:r>
        <w:rPr>
          <w:sz w:val="20"/>
        </w:rPr>
        <w:t>neural</w:t>
      </w:r>
      <w:r>
        <w:rPr>
          <w:spacing w:val="16"/>
          <w:sz w:val="20"/>
        </w:rPr>
        <w:t xml:space="preserve"> </w:t>
      </w:r>
      <w:r>
        <w:rPr>
          <w:sz w:val="20"/>
        </w:rPr>
        <w:t>networks.</w:t>
      </w:r>
      <w:r>
        <w:rPr>
          <w:spacing w:val="16"/>
          <w:sz w:val="20"/>
        </w:rPr>
        <w:t xml:space="preserve"> </w:t>
      </w:r>
      <w:r>
        <w:rPr>
          <w:sz w:val="20"/>
        </w:rPr>
        <w:t>In:</w:t>
      </w:r>
    </w:p>
    <w:p w14:paraId="6370ECB7" w14:textId="77777777" w:rsidR="005143EB" w:rsidRDefault="00000000">
      <w:pPr>
        <w:pStyle w:val="Textoindependiente"/>
        <w:spacing w:line="246" w:lineRule="exact"/>
        <w:ind w:left="732"/>
      </w:pPr>
      <w:r>
        <w:t>BVM</w:t>
      </w:r>
      <w:r>
        <w:rPr>
          <w:spacing w:val="9"/>
        </w:rPr>
        <w:t xml:space="preserve"> </w:t>
      </w:r>
      <w:r>
        <w:t>Workshop,</w:t>
      </w:r>
      <w:r>
        <w:rPr>
          <w:spacing w:val="9"/>
        </w:rPr>
        <w:t xml:space="preserve"> </w:t>
      </w:r>
      <w:r>
        <w:t>pp.</w:t>
      </w:r>
      <w:r>
        <w:rPr>
          <w:spacing w:val="10"/>
        </w:rPr>
        <w:t xml:space="preserve"> </w:t>
      </w:r>
      <w:r>
        <w:t>212–219</w:t>
      </w:r>
      <w:r>
        <w:rPr>
          <w:spacing w:val="9"/>
        </w:rPr>
        <w:t xml:space="preserve"> </w:t>
      </w:r>
      <w:r>
        <w:t>(2023).</w:t>
      </w:r>
      <w:r>
        <w:rPr>
          <w:spacing w:val="10"/>
        </w:rPr>
        <w:t xml:space="preserve"> </w:t>
      </w:r>
      <w:r>
        <w:rPr>
          <w:spacing w:val="-2"/>
        </w:rPr>
        <w:t>Springer</w:t>
      </w:r>
    </w:p>
    <w:p w14:paraId="7E3607C9" w14:textId="77777777" w:rsidR="005143EB" w:rsidRDefault="00000000">
      <w:pPr>
        <w:pStyle w:val="Prrafodelista"/>
        <w:numPr>
          <w:ilvl w:val="0"/>
          <w:numId w:val="1"/>
        </w:numPr>
        <w:tabs>
          <w:tab w:val="left" w:pos="732"/>
        </w:tabs>
        <w:spacing w:before="193" w:line="213" w:lineRule="auto"/>
        <w:ind w:right="1829" w:hanging="412"/>
        <w:jc w:val="both"/>
        <w:rPr>
          <w:sz w:val="20"/>
        </w:rPr>
      </w:pPr>
      <w:bookmarkStart w:id="757" w:name="_bookmark22"/>
      <w:bookmarkEnd w:id="757"/>
      <w:r>
        <w:rPr>
          <w:sz w:val="20"/>
        </w:rPr>
        <w:t>Jose, A., Roy, R., Eschweiler, D., Laube, I., Azad, R., Moreno-Andrés, D., Stegmaier,</w:t>
      </w:r>
      <w:r>
        <w:rPr>
          <w:spacing w:val="-5"/>
          <w:sz w:val="20"/>
        </w:rPr>
        <w:t xml:space="preserve"> </w:t>
      </w:r>
      <w:r>
        <w:rPr>
          <w:sz w:val="20"/>
        </w:rPr>
        <w:t>J.:</w:t>
      </w:r>
      <w:r>
        <w:rPr>
          <w:spacing w:val="-5"/>
          <w:sz w:val="20"/>
        </w:rPr>
        <w:t xml:space="preserve"> </w:t>
      </w:r>
      <w:r>
        <w:rPr>
          <w:sz w:val="20"/>
        </w:rPr>
        <w:t>End-to-end</w:t>
      </w:r>
      <w:r>
        <w:rPr>
          <w:spacing w:val="-5"/>
          <w:sz w:val="20"/>
        </w:rPr>
        <w:t xml:space="preserve"> </w:t>
      </w:r>
      <w:r>
        <w:rPr>
          <w:sz w:val="20"/>
        </w:rPr>
        <w:t>classification</w:t>
      </w:r>
      <w:r>
        <w:rPr>
          <w:spacing w:val="-5"/>
          <w:sz w:val="20"/>
        </w:rPr>
        <w:t xml:space="preserve"> </w:t>
      </w:r>
      <w:r>
        <w:rPr>
          <w:sz w:val="20"/>
        </w:rPr>
        <w:t>of</w:t>
      </w:r>
      <w:r>
        <w:rPr>
          <w:spacing w:val="-5"/>
          <w:sz w:val="20"/>
        </w:rPr>
        <w:t xml:space="preserve"> </w:t>
      </w:r>
      <w:r>
        <w:rPr>
          <w:sz w:val="20"/>
        </w:rPr>
        <w:t>cell-cycle</w:t>
      </w:r>
      <w:r>
        <w:rPr>
          <w:spacing w:val="-5"/>
          <w:sz w:val="20"/>
        </w:rPr>
        <w:t xml:space="preserve"> </w:t>
      </w:r>
      <w:r>
        <w:rPr>
          <w:sz w:val="20"/>
        </w:rPr>
        <w:t>stages</w:t>
      </w:r>
      <w:r>
        <w:rPr>
          <w:spacing w:val="-5"/>
          <w:sz w:val="20"/>
        </w:rPr>
        <w:t xml:space="preserve"> </w:t>
      </w:r>
      <w:r>
        <w:rPr>
          <w:sz w:val="20"/>
        </w:rPr>
        <w:t>with</w:t>
      </w:r>
      <w:r>
        <w:rPr>
          <w:spacing w:val="-5"/>
          <w:sz w:val="20"/>
        </w:rPr>
        <w:t xml:space="preserve"> </w:t>
      </w:r>
      <w:r>
        <w:rPr>
          <w:sz w:val="20"/>
        </w:rPr>
        <w:t>center-cell</w:t>
      </w:r>
      <w:r>
        <w:rPr>
          <w:spacing w:val="-5"/>
          <w:sz w:val="20"/>
        </w:rPr>
        <w:t xml:space="preserve"> </w:t>
      </w:r>
      <w:r>
        <w:rPr>
          <w:sz w:val="20"/>
        </w:rPr>
        <w:t xml:space="preserve">focus tracker using recurrent neural networks. In: ICASSP 2023-2023 IEEE Interna- </w:t>
      </w:r>
      <w:proofErr w:type="spellStart"/>
      <w:r>
        <w:rPr>
          <w:sz w:val="20"/>
        </w:rPr>
        <w:t>tional</w:t>
      </w:r>
      <w:proofErr w:type="spellEnd"/>
      <w:r>
        <w:rPr>
          <w:spacing w:val="-11"/>
          <w:sz w:val="20"/>
        </w:rPr>
        <w:t xml:space="preserve"> </w:t>
      </w:r>
      <w:r>
        <w:rPr>
          <w:sz w:val="20"/>
        </w:rPr>
        <w:t>Conference</w:t>
      </w:r>
      <w:r>
        <w:rPr>
          <w:spacing w:val="-11"/>
          <w:sz w:val="20"/>
        </w:rPr>
        <w:t xml:space="preserve"> </w:t>
      </w:r>
      <w:r>
        <w:rPr>
          <w:sz w:val="20"/>
        </w:rPr>
        <w:t>on</w:t>
      </w:r>
      <w:r>
        <w:rPr>
          <w:spacing w:val="-11"/>
          <w:sz w:val="20"/>
        </w:rPr>
        <w:t xml:space="preserve"> </w:t>
      </w:r>
      <w:r>
        <w:rPr>
          <w:sz w:val="20"/>
        </w:rPr>
        <w:t>Acoustics,</w:t>
      </w:r>
      <w:r>
        <w:rPr>
          <w:spacing w:val="-11"/>
          <w:sz w:val="20"/>
        </w:rPr>
        <w:t xml:space="preserve"> </w:t>
      </w:r>
      <w:r>
        <w:rPr>
          <w:sz w:val="20"/>
        </w:rPr>
        <w:t>Speech</w:t>
      </w:r>
      <w:r>
        <w:rPr>
          <w:spacing w:val="-11"/>
          <w:sz w:val="20"/>
        </w:rPr>
        <w:t xml:space="preserve"> </w:t>
      </w:r>
      <w:r>
        <w:rPr>
          <w:sz w:val="20"/>
        </w:rPr>
        <w:t>and</w:t>
      </w:r>
      <w:r>
        <w:rPr>
          <w:spacing w:val="-11"/>
          <w:sz w:val="20"/>
        </w:rPr>
        <w:t xml:space="preserve"> </w:t>
      </w:r>
      <w:r>
        <w:rPr>
          <w:sz w:val="20"/>
        </w:rPr>
        <w:t>Signal</w:t>
      </w:r>
      <w:r>
        <w:rPr>
          <w:spacing w:val="-11"/>
          <w:sz w:val="20"/>
        </w:rPr>
        <w:t xml:space="preserve"> </w:t>
      </w:r>
      <w:r>
        <w:rPr>
          <w:sz w:val="20"/>
        </w:rPr>
        <w:t>Processing</w:t>
      </w:r>
      <w:r>
        <w:rPr>
          <w:spacing w:val="-11"/>
          <w:sz w:val="20"/>
        </w:rPr>
        <w:t xml:space="preserve"> </w:t>
      </w:r>
      <w:r>
        <w:rPr>
          <w:sz w:val="20"/>
        </w:rPr>
        <w:t>(ICASSP),</w:t>
      </w:r>
      <w:r>
        <w:rPr>
          <w:spacing w:val="-11"/>
          <w:sz w:val="20"/>
        </w:rPr>
        <w:t xml:space="preserve"> </w:t>
      </w:r>
      <w:r>
        <w:rPr>
          <w:sz w:val="20"/>
        </w:rPr>
        <w:t>pp.</w:t>
      </w:r>
      <w:r>
        <w:rPr>
          <w:spacing w:val="-11"/>
          <w:sz w:val="20"/>
        </w:rPr>
        <w:t xml:space="preserve"> </w:t>
      </w:r>
      <w:r>
        <w:rPr>
          <w:sz w:val="20"/>
        </w:rPr>
        <w:t>1–5 (2023). IEEE</w:t>
      </w:r>
    </w:p>
    <w:p w14:paraId="79D5AC04" w14:textId="77777777" w:rsidR="005143EB" w:rsidRDefault="005143EB">
      <w:pPr>
        <w:pStyle w:val="Textoindependiente"/>
        <w:spacing w:before="250"/>
      </w:pPr>
    </w:p>
    <w:p w14:paraId="15351B5A" w14:textId="77777777" w:rsidR="005143EB" w:rsidRDefault="00000000">
      <w:pPr>
        <w:pStyle w:val="Textoindependiente"/>
        <w:ind w:left="545" w:right="2053"/>
        <w:jc w:val="center"/>
      </w:pPr>
      <w:r>
        <w:rPr>
          <w:spacing w:val="-5"/>
        </w:rPr>
        <w:t>13</w:t>
      </w:r>
    </w:p>
    <w:p w14:paraId="316715F3" w14:textId="77777777" w:rsidR="005143EB" w:rsidRDefault="005143EB">
      <w:pPr>
        <w:jc w:val="center"/>
        <w:sectPr w:rsidR="005143EB" w:rsidSect="00B23B9E">
          <w:pgSz w:w="11910" w:h="16840"/>
          <w:pgMar w:top="1360" w:right="660" w:bottom="280" w:left="1680" w:header="720" w:footer="720" w:gutter="0"/>
          <w:cols w:space="720"/>
        </w:sectPr>
      </w:pPr>
    </w:p>
    <w:p w14:paraId="5AC1E557" w14:textId="77777777" w:rsidR="005143EB" w:rsidRDefault="00000000">
      <w:pPr>
        <w:pStyle w:val="Prrafodelista"/>
        <w:numPr>
          <w:ilvl w:val="0"/>
          <w:numId w:val="1"/>
        </w:numPr>
        <w:tabs>
          <w:tab w:val="left" w:pos="1223"/>
        </w:tabs>
        <w:spacing w:before="108" w:line="213" w:lineRule="auto"/>
        <w:ind w:left="1223" w:right="1339" w:hanging="412"/>
        <w:jc w:val="both"/>
        <w:rPr>
          <w:sz w:val="20"/>
        </w:rPr>
      </w:pPr>
      <w:bookmarkStart w:id="758" w:name="_bookmark23"/>
      <w:bookmarkEnd w:id="758"/>
      <w:proofErr w:type="spellStart"/>
      <w:r>
        <w:rPr>
          <w:sz w:val="20"/>
        </w:rPr>
        <w:lastRenderedPageBreak/>
        <w:t>Narotamo</w:t>
      </w:r>
      <w:proofErr w:type="spellEnd"/>
      <w:r>
        <w:rPr>
          <w:sz w:val="20"/>
        </w:rPr>
        <w:t>,</w:t>
      </w:r>
      <w:r>
        <w:rPr>
          <w:spacing w:val="-3"/>
          <w:sz w:val="20"/>
        </w:rPr>
        <w:t xml:space="preserve"> </w:t>
      </w:r>
      <w:r>
        <w:rPr>
          <w:sz w:val="20"/>
        </w:rPr>
        <w:t>H.,</w:t>
      </w:r>
      <w:r>
        <w:rPr>
          <w:spacing w:val="-3"/>
          <w:sz w:val="20"/>
        </w:rPr>
        <w:t xml:space="preserve"> </w:t>
      </w:r>
      <w:r>
        <w:rPr>
          <w:sz w:val="20"/>
        </w:rPr>
        <w:t>Fernandes,</w:t>
      </w:r>
      <w:r>
        <w:rPr>
          <w:spacing w:val="-3"/>
          <w:sz w:val="20"/>
        </w:rPr>
        <w:t xml:space="preserve"> </w:t>
      </w:r>
      <w:r>
        <w:rPr>
          <w:sz w:val="20"/>
        </w:rPr>
        <w:t>M.S.,</w:t>
      </w:r>
      <w:r>
        <w:rPr>
          <w:spacing w:val="-3"/>
          <w:sz w:val="20"/>
        </w:rPr>
        <w:t xml:space="preserve"> </w:t>
      </w:r>
      <w:r>
        <w:rPr>
          <w:sz w:val="20"/>
        </w:rPr>
        <w:t>Sanches,</w:t>
      </w:r>
      <w:r>
        <w:rPr>
          <w:spacing w:val="-3"/>
          <w:sz w:val="20"/>
        </w:rPr>
        <w:t xml:space="preserve"> </w:t>
      </w:r>
      <w:r>
        <w:rPr>
          <w:sz w:val="20"/>
        </w:rPr>
        <w:t>J.M.,</w:t>
      </w:r>
      <w:r>
        <w:rPr>
          <w:spacing w:val="-3"/>
          <w:sz w:val="20"/>
        </w:rPr>
        <w:t xml:space="preserve"> </w:t>
      </w:r>
      <w:r>
        <w:rPr>
          <w:sz w:val="20"/>
        </w:rPr>
        <w:t>Silveira,</w:t>
      </w:r>
      <w:r>
        <w:rPr>
          <w:spacing w:val="-3"/>
          <w:sz w:val="20"/>
        </w:rPr>
        <w:t xml:space="preserve"> </w:t>
      </w:r>
      <w:r>
        <w:rPr>
          <w:sz w:val="20"/>
        </w:rPr>
        <w:t>M.:</w:t>
      </w:r>
      <w:r>
        <w:rPr>
          <w:spacing w:val="-3"/>
          <w:sz w:val="20"/>
        </w:rPr>
        <w:t xml:space="preserve"> </w:t>
      </w:r>
      <w:r>
        <w:rPr>
          <w:sz w:val="20"/>
        </w:rPr>
        <w:t>Interphase</w:t>
      </w:r>
      <w:r>
        <w:rPr>
          <w:spacing w:val="-3"/>
          <w:sz w:val="20"/>
        </w:rPr>
        <w:t xml:space="preserve"> </w:t>
      </w:r>
      <w:r>
        <w:rPr>
          <w:sz w:val="20"/>
        </w:rPr>
        <w:t>cell</w:t>
      </w:r>
      <w:r>
        <w:rPr>
          <w:spacing w:val="-3"/>
          <w:sz w:val="20"/>
        </w:rPr>
        <w:t xml:space="preserve"> </w:t>
      </w:r>
      <w:r>
        <w:rPr>
          <w:sz w:val="20"/>
        </w:rPr>
        <w:t>cycle staging using deep learning. In: 2020 42nd Annual International Conference of the IEEE Engineering in Medicine &amp; Biology Society (EMBC), pp. 1432–1435 (2020). IEEE</w:t>
      </w:r>
    </w:p>
    <w:p w14:paraId="5B88212E" w14:textId="77777777" w:rsidR="005143EB" w:rsidRDefault="00000000">
      <w:pPr>
        <w:pStyle w:val="Prrafodelista"/>
        <w:numPr>
          <w:ilvl w:val="0"/>
          <w:numId w:val="1"/>
        </w:numPr>
        <w:tabs>
          <w:tab w:val="left" w:pos="1223"/>
        </w:tabs>
        <w:spacing w:line="213" w:lineRule="auto"/>
        <w:ind w:left="1223" w:right="1339" w:hanging="412"/>
        <w:jc w:val="both"/>
        <w:rPr>
          <w:sz w:val="20"/>
        </w:rPr>
      </w:pPr>
      <w:bookmarkStart w:id="759" w:name="_bookmark24"/>
      <w:bookmarkEnd w:id="759"/>
      <w:proofErr w:type="spellStart"/>
      <w:r>
        <w:rPr>
          <w:spacing w:val="-2"/>
          <w:sz w:val="20"/>
        </w:rPr>
        <w:t>Rappez</w:t>
      </w:r>
      <w:proofErr w:type="spellEnd"/>
      <w:r>
        <w:rPr>
          <w:spacing w:val="-2"/>
          <w:sz w:val="20"/>
        </w:rPr>
        <w:t>,</w:t>
      </w:r>
      <w:r>
        <w:rPr>
          <w:spacing w:val="-8"/>
          <w:sz w:val="20"/>
        </w:rPr>
        <w:t xml:space="preserve"> </w:t>
      </w:r>
      <w:r>
        <w:rPr>
          <w:spacing w:val="-2"/>
          <w:sz w:val="20"/>
        </w:rPr>
        <w:t>L.,</w:t>
      </w:r>
      <w:r>
        <w:rPr>
          <w:spacing w:val="-8"/>
          <w:sz w:val="20"/>
        </w:rPr>
        <w:t xml:space="preserve"> </w:t>
      </w:r>
      <w:proofErr w:type="spellStart"/>
      <w:r>
        <w:rPr>
          <w:spacing w:val="-2"/>
          <w:sz w:val="20"/>
        </w:rPr>
        <w:t>Rakhlin</w:t>
      </w:r>
      <w:proofErr w:type="spellEnd"/>
      <w:r>
        <w:rPr>
          <w:spacing w:val="-2"/>
          <w:sz w:val="20"/>
        </w:rPr>
        <w:t>,</w:t>
      </w:r>
      <w:r>
        <w:rPr>
          <w:spacing w:val="-8"/>
          <w:sz w:val="20"/>
        </w:rPr>
        <w:t xml:space="preserve"> </w:t>
      </w:r>
      <w:r>
        <w:rPr>
          <w:spacing w:val="-2"/>
          <w:sz w:val="20"/>
        </w:rPr>
        <w:t>A.,</w:t>
      </w:r>
      <w:r>
        <w:rPr>
          <w:spacing w:val="-8"/>
          <w:sz w:val="20"/>
        </w:rPr>
        <w:t xml:space="preserve"> </w:t>
      </w:r>
      <w:r>
        <w:rPr>
          <w:spacing w:val="-2"/>
          <w:sz w:val="20"/>
        </w:rPr>
        <w:t>Rigopoulos,</w:t>
      </w:r>
      <w:r>
        <w:rPr>
          <w:spacing w:val="-8"/>
          <w:sz w:val="20"/>
        </w:rPr>
        <w:t xml:space="preserve"> </w:t>
      </w:r>
      <w:r>
        <w:rPr>
          <w:spacing w:val="-2"/>
          <w:sz w:val="20"/>
        </w:rPr>
        <w:t>A.,</w:t>
      </w:r>
      <w:r>
        <w:rPr>
          <w:spacing w:val="-8"/>
          <w:sz w:val="20"/>
        </w:rPr>
        <w:t xml:space="preserve"> </w:t>
      </w:r>
      <w:r>
        <w:rPr>
          <w:spacing w:val="-2"/>
          <w:sz w:val="20"/>
        </w:rPr>
        <w:t>Nikolenko,</w:t>
      </w:r>
      <w:r>
        <w:rPr>
          <w:spacing w:val="-8"/>
          <w:sz w:val="20"/>
        </w:rPr>
        <w:t xml:space="preserve"> </w:t>
      </w:r>
      <w:r>
        <w:rPr>
          <w:spacing w:val="-2"/>
          <w:sz w:val="20"/>
        </w:rPr>
        <w:t>S.,</w:t>
      </w:r>
      <w:r>
        <w:rPr>
          <w:spacing w:val="-8"/>
          <w:sz w:val="20"/>
        </w:rPr>
        <w:t xml:space="preserve"> </w:t>
      </w:r>
      <w:r>
        <w:rPr>
          <w:spacing w:val="-2"/>
          <w:sz w:val="20"/>
        </w:rPr>
        <w:t>Alexandrov,</w:t>
      </w:r>
      <w:r>
        <w:rPr>
          <w:spacing w:val="-8"/>
          <w:sz w:val="20"/>
        </w:rPr>
        <w:t xml:space="preserve"> </w:t>
      </w:r>
      <w:r>
        <w:rPr>
          <w:spacing w:val="-2"/>
          <w:sz w:val="20"/>
        </w:rPr>
        <w:t>T.:</w:t>
      </w:r>
      <w:r>
        <w:rPr>
          <w:spacing w:val="-8"/>
          <w:sz w:val="20"/>
        </w:rPr>
        <w:t xml:space="preserve"> </w:t>
      </w:r>
      <w:proofErr w:type="spellStart"/>
      <w:r>
        <w:rPr>
          <w:spacing w:val="-2"/>
          <w:sz w:val="20"/>
        </w:rPr>
        <w:t>Deepcycle</w:t>
      </w:r>
      <w:proofErr w:type="spellEnd"/>
      <w:r>
        <w:rPr>
          <w:spacing w:val="-2"/>
          <w:sz w:val="20"/>
        </w:rPr>
        <w:t xml:space="preserve"> </w:t>
      </w:r>
      <w:r>
        <w:rPr>
          <w:sz w:val="20"/>
        </w:rPr>
        <w:t xml:space="preserve">reconstructs a cyclic cell cycle trajectory from unsegmented cell images using convolutional neural networks. Molecular systems biology </w:t>
      </w:r>
      <w:r>
        <w:rPr>
          <w:b/>
          <w:sz w:val="20"/>
        </w:rPr>
        <w:t>16</w:t>
      </w:r>
      <w:r>
        <w:rPr>
          <w:sz w:val="20"/>
        </w:rPr>
        <w:t>(10), 9474 (2020)</w:t>
      </w:r>
    </w:p>
    <w:p w14:paraId="106DD51B" w14:textId="77777777" w:rsidR="005143EB" w:rsidRDefault="00000000">
      <w:pPr>
        <w:pStyle w:val="Prrafodelista"/>
        <w:numPr>
          <w:ilvl w:val="0"/>
          <w:numId w:val="1"/>
        </w:numPr>
        <w:tabs>
          <w:tab w:val="left" w:pos="1223"/>
        </w:tabs>
        <w:spacing w:before="199" w:line="213" w:lineRule="auto"/>
        <w:ind w:left="1223" w:right="1339" w:hanging="412"/>
        <w:jc w:val="both"/>
        <w:rPr>
          <w:sz w:val="20"/>
        </w:rPr>
      </w:pPr>
      <w:bookmarkStart w:id="760" w:name="_bookmark25"/>
      <w:bookmarkEnd w:id="760"/>
      <w:r>
        <w:rPr>
          <w:sz w:val="20"/>
        </w:rPr>
        <w:t xml:space="preserve">Blasi, T., Hennig, H., Summers, H.D., Theis, F.J., Cerveira, J., Patterson, J.O., Davies, D., Filby, A., Carpenter, A.E., Rees, P.: Label-free cell cycle analysis for high-throughput imaging flow cytometry. Nature communications </w:t>
      </w:r>
      <w:r>
        <w:rPr>
          <w:b/>
          <w:sz w:val="20"/>
        </w:rPr>
        <w:t>7</w:t>
      </w:r>
      <w:r>
        <w:rPr>
          <w:sz w:val="20"/>
        </w:rPr>
        <w:t xml:space="preserve">(1), 10256 </w:t>
      </w:r>
      <w:r>
        <w:rPr>
          <w:spacing w:val="-2"/>
          <w:sz w:val="20"/>
        </w:rPr>
        <w:t>(2016)</w:t>
      </w:r>
    </w:p>
    <w:p w14:paraId="609515CB" w14:textId="77777777" w:rsidR="005143EB" w:rsidRDefault="00000000">
      <w:pPr>
        <w:pStyle w:val="Prrafodelista"/>
        <w:numPr>
          <w:ilvl w:val="0"/>
          <w:numId w:val="1"/>
        </w:numPr>
        <w:tabs>
          <w:tab w:val="left" w:pos="1223"/>
        </w:tabs>
        <w:spacing w:line="213" w:lineRule="auto"/>
        <w:ind w:left="1223" w:right="1339" w:hanging="412"/>
        <w:jc w:val="both"/>
        <w:rPr>
          <w:sz w:val="20"/>
        </w:rPr>
      </w:pPr>
      <w:bookmarkStart w:id="761" w:name="_bookmark26"/>
      <w:bookmarkEnd w:id="761"/>
      <w:proofErr w:type="spellStart"/>
      <w:r>
        <w:rPr>
          <w:sz w:val="20"/>
        </w:rPr>
        <w:t>Eulenberg</w:t>
      </w:r>
      <w:proofErr w:type="spellEnd"/>
      <w:r>
        <w:rPr>
          <w:sz w:val="20"/>
        </w:rPr>
        <w:t xml:space="preserve">, P., Köhler, N., Blasi, T., Filby, A., Carpenter, A.E., Rees, P., Theis, F.J., Wolf, F.A.: Reconstructing cell cycle and disease progression using deep learning. Nature communications </w:t>
      </w:r>
      <w:r>
        <w:rPr>
          <w:b/>
          <w:sz w:val="20"/>
        </w:rPr>
        <w:t>8</w:t>
      </w:r>
      <w:r>
        <w:rPr>
          <w:sz w:val="20"/>
        </w:rPr>
        <w:t>(1), 463 (2017)</w:t>
      </w:r>
    </w:p>
    <w:p w14:paraId="5271F44C" w14:textId="77777777" w:rsidR="005143EB" w:rsidRDefault="00000000">
      <w:pPr>
        <w:pStyle w:val="Prrafodelista"/>
        <w:numPr>
          <w:ilvl w:val="0"/>
          <w:numId w:val="1"/>
        </w:numPr>
        <w:tabs>
          <w:tab w:val="left" w:pos="1223"/>
        </w:tabs>
        <w:spacing w:before="199" w:line="213" w:lineRule="auto"/>
        <w:ind w:left="1223" w:right="1339" w:hanging="412"/>
        <w:jc w:val="both"/>
        <w:rPr>
          <w:sz w:val="20"/>
        </w:rPr>
      </w:pPr>
      <w:bookmarkStart w:id="762" w:name="_bookmark27"/>
      <w:bookmarkEnd w:id="762"/>
      <w:r>
        <w:rPr>
          <w:spacing w:val="-2"/>
          <w:sz w:val="20"/>
        </w:rPr>
        <w:t xml:space="preserve">Rana, P., Sowmya, A., </w:t>
      </w:r>
      <w:proofErr w:type="spellStart"/>
      <w:r>
        <w:rPr>
          <w:spacing w:val="-2"/>
          <w:sz w:val="20"/>
        </w:rPr>
        <w:t>Meijering</w:t>
      </w:r>
      <w:proofErr w:type="spellEnd"/>
      <w:r>
        <w:rPr>
          <w:spacing w:val="-2"/>
          <w:sz w:val="20"/>
        </w:rPr>
        <w:t xml:space="preserve">, E., Song, Y.: Imbalanced cell-cycle classification </w:t>
      </w:r>
      <w:r>
        <w:rPr>
          <w:sz w:val="20"/>
        </w:rPr>
        <w:t xml:space="preserve">using </w:t>
      </w:r>
      <w:proofErr w:type="spellStart"/>
      <w:r>
        <w:rPr>
          <w:sz w:val="20"/>
        </w:rPr>
        <w:t>wgan</w:t>
      </w:r>
      <w:proofErr w:type="spellEnd"/>
      <w:r>
        <w:rPr>
          <w:sz w:val="20"/>
        </w:rPr>
        <w:t xml:space="preserve">-div and </w:t>
      </w:r>
      <w:proofErr w:type="spellStart"/>
      <w:r>
        <w:rPr>
          <w:sz w:val="20"/>
        </w:rPr>
        <w:t>mixup</w:t>
      </w:r>
      <w:proofErr w:type="spellEnd"/>
      <w:r>
        <w:rPr>
          <w:sz w:val="20"/>
        </w:rPr>
        <w:t>. In: 2022 IEEE 19th International Symposium on Biomedical Imaging (ISBI), pp. 1–4 (2022). IEEE</w:t>
      </w:r>
    </w:p>
    <w:p w14:paraId="78B5E27F" w14:textId="77777777" w:rsidR="005143EB" w:rsidRDefault="00000000">
      <w:pPr>
        <w:pStyle w:val="Prrafodelista"/>
        <w:numPr>
          <w:ilvl w:val="0"/>
          <w:numId w:val="1"/>
        </w:numPr>
        <w:tabs>
          <w:tab w:val="left" w:pos="1223"/>
        </w:tabs>
        <w:spacing w:line="213" w:lineRule="auto"/>
        <w:ind w:left="1223" w:right="1339" w:hanging="412"/>
        <w:jc w:val="both"/>
        <w:rPr>
          <w:sz w:val="20"/>
        </w:rPr>
      </w:pPr>
      <w:bookmarkStart w:id="763" w:name="_bookmark28"/>
      <w:bookmarkEnd w:id="763"/>
      <w:r>
        <w:rPr>
          <w:sz w:val="20"/>
        </w:rPr>
        <w:t>Rana,</w:t>
      </w:r>
      <w:r>
        <w:rPr>
          <w:spacing w:val="-13"/>
          <w:sz w:val="20"/>
        </w:rPr>
        <w:t xml:space="preserve"> </w:t>
      </w:r>
      <w:r>
        <w:rPr>
          <w:sz w:val="20"/>
        </w:rPr>
        <w:t>P.,</w:t>
      </w:r>
      <w:r>
        <w:rPr>
          <w:spacing w:val="-12"/>
          <w:sz w:val="20"/>
        </w:rPr>
        <w:t xml:space="preserve"> </w:t>
      </w:r>
      <w:r>
        <w:rPr>
          <w:sz w:val="20"/>
        </w:rPr>
        <w:t>Sowmya,</w:t>
      </w:r>
      <w:r>
        <w:rPr>
          <w:spacing w:val="-13"/>
          <w:sz w:val="20"/>
        </w:rPr>
        <w:t xml:space="preserve"> </w:t>
      </w:r>
      <w:r>
        <w:rPr>
          <w:sz w:val="20"/>
        </w:rPr>
        <w:t>A.,</w:t>
      </w:r>
      <w:r>
        <w:rPr>
          <w:spacing w:val="-12"/>
          <w:sz w:val="20"/>
        </w:rPr>
        <w:t xml:space="preserve"> </w:t>
      </w:r>
      <w:proofErr w:type="spellStart"/>
      <w:r>
        <w:rPr>
          <w:sz w:val="20"/>
        </w:rPr>
        <w:t>Meijering</w:t>
      </w:r>
      <w:proofErr w:type="spellEnd"/>
      <w:r>
        <w:rPr>
          <w:sz w:val="20"/>
        </w:rPr>
        <w:t>,</w:t>
      </w:r>
      <w:r>
        <w:rPr>
          <w:spacing w:val="-13"/>
          <w:sz w:val="20"/>
        </w:rPr>
        <w:t xml:space="preserve"> </w:t>
      </w:r>
      <w:r>
        <w:rPr>
          <w:sz w:val="20"/>
        </w:rPr>
        <w:t>E.,</w:t>
      </w:r>
      <w:r>
        <w:rPr>
          <w:spacing w:val="-12"/>
          <w:sz w:val="20"/>
        </w:rPr>
        <w:t xml:space="preserve"> </w:t>
      </w:r>
      <w:r>
        <w:rPr>
          <w:sz w:val="20"/>
        </w:rPr>
        <w:t>Song,</w:t>
      </w:r>
      <w:r>
        <w:rPr>
          <w:spacing w:val="-13"/>
          <w:sz w:val="20"/>
        </w:rPr>
        <w:t xml:space="preserve"> </w:t>
      </w:r>
      <w:r>
        <w:rPr>
          <w:sz w:val="20"/>
        </w:rPr>
        <w:t>Y.:</w:t>
      </w:r>
      <w:r>
        <w:rPr>
          <w:spacing w:val="-12"/>
          <w:sz w:val="20"/>
        </w:rPr>
        <w:t xml:space="preserve"> </w:t>
      </w:r>
      <w:r>
        <w:rPr>
          <w:sz w:val="20"/>
        </w:rPr>
        <w:t>Data</w:t>
      </w:r>
      <w:r>
        <w:rPr>
          <w:spacing w:val="-13"/>
          <w:sz w:val="20"/>
        </w:rPr>
        <w:t xml:space="preserve"> </w:t>
      </w:r>
      <w:r>
        <w:rPr>
          <w:sz w:val="20"/>
        </w:rPr>
        <w:t>augmentation</w:t>
      </w:r>
      <w:r>
        <w:rPr>
          <w:spacing w:val="-12"/>
          <w:sz w:val="20"/>
        </w:rPr>
        <w:t xml:space="preserve"> </w:t>
      </w:r>
      <w:r>
        <w:rPr>
          <w:sz w:val="20"/>
        </w:rPr>
        <w:t>for</w:t>
      </w:r>
      <w:r>
        <w:rPr>
          <w:spacing w:val="-13"/>
          <w:sz w:val="20"/>
        </w:rPr>
        <w:t xml:space="preserve"> </w:t>
      </w:r>
      <w:r>
        <w:rPr>
          <w:sz w:val="20"/>
        </w:rPr>
        <w:t xml:space="preserve">imbalanced blood cell image classification. </w:t>
      </w:r>
      <w:proofErr w:type="spellStart"/>
      <w:r>
        <w:rPr>
          <w:sz w:val="20"/>
        </w:rPr>
        <w:t>bioRxiv</w:t>
      </w:r>
      <w:proofErr w:type="spellEnd"/>
      <w:r>
        <w:rPr>
          <w:sz w:val="20"/>
        </w:rPr>
        <w:t>, 2022–08 (2022)</w:t>
      </w:r>
    </w:p>
    <w:p w14:paraId="74BF08A3" w14:textId="77777777" w:rsidR="005143EB" w:rsidRDefault="00000000">
      <w:pPr>
        <w:pStyle w:val="Prrafodelista"/>
        <w:numPr>
          <w:ilvl w:val="0"/>
          <w:numId w:val="1"/>
        </w:numPr>
        <w:tabs>
          <w:tab w:val="left" w:pos="1223"/>
        </w:tabs>
        <w:spacing w:line="213" w:lineRule="auto"/>
        <w:ind w:left="1223" w:right="1339" w:hanging="412"/>
        <w:jc w:val="both"/>
        <w:rPr>
          <w:sz w:val="20"/>
        </w:rPr>
      </w:pPr>
      <w:bookmarkStart w:id="764" w:name="_bookmark29"/>
      <w:bookmarkEnd w:id="764"/>
      <w:r>
        <w:rPr>
          <w:sz w:val="20"/>
        </w:rPr>
        <w:t>Gulrajani,</w:t>
      </w:r>
      <w:r>
        <w:rPr>
          <w:spacing w:val="-9"/>
          <w:sz w:val="20"/>
        </w:rPr>
        <w:t xml:space="preserve"> </w:t>
      </w:r>
      <w:r>
        <w:rPr>
          <w:sz w:val="20"/>
        </w:rPr>
        <w:t>I.,</w:t>
      </w:r>
      <w:r>
        <w:rPr>
          <w:spacing w:val="-9"/>
          <w:sz w:val="20"/>
        </w:rPr>
        <w:t xml:space="preserve"> </w:t>
      </w:r>
      <w:r>
        <w:rPr>
          <w:sz w:val="20"/>
        </w:rPr>
        <w:t>Ahmed,</w:t>
      </w:r>
      <w:r>
        <w:rPr>
          <w:spacing w:val="-9"/>
          <w:sz w:val="20"/>
        </w:rPr>
        <w:t xml:space="preserve"> </w:t>
      </w:r>
      <w:r>
        <w:rPr>
          <w:sz w:val="20"/>
        </w:rPr>
        <w:t>F.,</w:t>
      </w:r>
      <w:r>
        <w:rPr>
          <w:spacing w:val="-9"/>
          <w:sz w:val="20"/>
        </w:rPr>
        <w:t xml:space="preserve"> </w:t>
      </w:r>
      <w:proofErr w:type="spellStart"/>
      <w:r>
        <w:rPr>
          <w:sz w:val="20"/>
        </w:rPr>
        <w:t>Arjovsky</w:t>
      </w:r>
      <w:proofErr w:type="spellEnd"/>
      <w:r>
        <w:rPr>
          <w:sz w:val="20"/>
        </w:rPr>
        <w:t>,</w:t>
      </w:r>
      <w:r>
        <w:rPr>
          <w:spacing w:val="-9"/>
          <w:sz w:val="20"/>
        </w:rPr>
        <w:t xml:space="preserve"> </w:t>
      </w:r>
      <w:r>
        <w:rPr>
          <w:sz w:val="20"/>
        </w:rPr>
        <w:t>M.,</w:t>
      </w:r>
      <w:r>
        <w:rPr>
          <w:spacing w:val="-9"/>
          <w:sz w:val="20"/>
        </w:rPr>
        <w:t xml:space="preserve"> </w:t>
      </w:r>
      <w:r>
        <w:rPr>
          <w:sz w:val="20"/>
        </w:rPr>
        <w:t>Dumoulin,</w:t>
      </w:r>
      <w:r>
        <w:rPr>
          <w:spacing w:val="-9"/>
          <w:sz w:val="20"/>
        </w:rPr>
        <w:t xml:space="preserve"> </w:t>
      </w:r>
      <w:r>
        <w:rPr>
          <w:sz w:val="20"/>
        </w:rPr>
        <w:t>V.,</w:t>
      </w:r>
      <w:r>
        <w:rPr>
          <w:spacing w:val="-9"/>
          <w:sz w:val="20"/>
        </w:rPr>
        <w:t xml:space="preserve"> </w:t>
      </w:r>
      <w:r>
        <w:rPr>
          <w:sz w:val="20"/>
        </w:rPr>
        <w:t>Courville,</w:t>
      </w:r>
      <w:r>
        <w:rPr>
          <w:spacing w:val="-9"/>
          <w:sz w:val="20"/>
        </w:rPr>
        <w:t xml:space="preserve"> </w:t>
      </w:r>
      <w:r>
        <w:rPr>
          <w:sz w:val="20"/>
        </w:rPr>
        <w:t>A.C.:</w:t>
      </w:r>
      <w:r>
        <w:rPr>
          <w:spacing w:val="-9"/>
          <w:sz w:val="20"/>
        </w:rPr>
        <w:t xml:space="preserve"> </w:t>
      </w:r>
      <w:r>
        <w:rPr>
          <w:sz w:val="20"/>
        </w:rPr>
        <w:t xml:space="preserve">Improved </w:t>
      </w:r>
      <w:r>
        <w:rPr>
          <w:spacing w:val="-2"/>
          <w:sz w:val="20"/>
        </w:rPr>
        <w:t>training</w:t>
      </w:r>
      <w:r>
        <w:rPr>
          <w:spacing w:val="-5"/>
          <w:sz w:val="20"/>
        </w:rPr>
        <w:t xml:space="preserve"> </w:t>
      </w:r>
      <w:r>
        <w:rPr>
          <w:spacing w:val="-2"/>
          <w:sz w:val="20"/>
        </w:rPr>
        <w:t>of</w:t>
      </w:r>
      <w:r>
        <w:rPr>
          <w:spacing w:val="-5"/>
          <w:sz w:val="20"/>
        </w:rPr>
        <w:t xml:space="preserve"> </w:t>
      </w:r>
      <w:proofErr w:type="spellStart"/>
      <w:r>
        <w:rPr>
          <w:spacing w:val="-2"/>
          <w:sz w:val="20"/>
        </w:rPr>
        <w:t>wasserstein</w:t>
      </w:r>
      <w:proofErr w:type="spellEnd"/>
      <w:r>
        <w:rPr>
          <w:spacing w:val="-5"/>
          <w:sz w:val="20"/>
        </w:rPr>
        <w:t xml:space="preserve"> </w:t>
      </w:r>
      <w:proofErr w:type="spellStart"/>
      <w:r>
        <w:rPr>
          <w:spacing w:val="-2"/>
          <w:sz w:val="20"/>
        </w:rPr>
        <w:t>gans</w:t>
      </w:r>
      <w:proofErr w:type="spellEnd"/>
      <w:r>
        <w:rPr>
          <w:spacing w:val="-2"/>
          <w:sz w:val="20"/>
        </w:rPr>
        <w:t>.</w:t>
      </w:r>
      <w:r>
        <w:rPr>
          <w:spacing w:val="-5"/>
          <w:sz w:val="20"/>
        </w:rPr>
        <w:t xml:space="preserve"> </w:t>
      </w:r>
      <w:r>
        <w:rPr>
          <w:spacing w:val="-2"/>
          <w:sz w:val="20"/>
        </w:rPr>
        <w:t>Advances</w:t>
      </w:r>
      <w:r>
        <w:rPr>
          <w:spacing w:val="-5"/>
          <w:sz w:val="20"/>
        </w:rPr>
        <w:t xml:space="preserve"> </w:t>
      </w:r>
      <w:r>
        <w:rPr>
          <w:spacing w:val="-2"/>
          <w:sz w:val="20"/>
        </w:rPr>
        <w:t>in</w:t>
      </w:r>
      <w:r>
        <w:rPr>
          <w:spacing w:val="-5"/>
          <w:sz w:val="20"/>
        </w:rPr>
        <w:t xml:space="preserve"> </w:t>
      </w:r>
      <w:r>
        <w:rPr>
          <w:spacing w:val="-2"/>
          <w:sz w:val="20"/>
        </w:rPr>
        <w:t>neural</w:t>
      </w:r>
      <w:r>
        <w:rPr>
          <w:spacing w:val="-5"/>
          <w:sz w:val="20"/>
        </w:rPr>
        <w:t xml:space="preserve"> </w:t>
      </w:r>
      <w:r>
        <w:rPr>
          <w:spacing w:val="-2"/>
          <w:sz w:val="20"/>
        </w:rPr>
        <w:t>information</w:t>
      </w:r>
      <w:r>
        <w:rPr>
          <w:spacing w:val="-5"/>
          <w:sz w:val="20"/>
        </w:rPr>
        <w:t xml:space="preserve"> </w:t>
      </w:r>
      <w:r>
        <w:rPr>
          <w:spacing w:val="-2"/>
          <w:sz w:val="20"/>
        </w:rPr>
        <w:t>processing</w:t>
      </w:r>
      <w:r>
        <w:rPr>
          <w:spacing w:val="-5"/>
          <w:sz w:val="20"/>
        </w:rPr>
        <w:t xml:space="preserve"> </w:t>
      </w:r>
      <w:r>
        <w:rPr>
          <w:spacing w:val="-2"/>
          <w:sz w:val="20"/>
        </w:rPr>
        <w:t xml:space="preserve">systems </w:t>
      </w:r>
      <w:r>
        <w:rPr>
          <w:b/>
          <w:sz w:val="20"/>
        </w:rPr>
        <w:t xml:space="preserve">30 </w:t>
      </w:r>
      <w:r>
        <w:rPr>
          <w:sz w:val="20"/>
        </w:rPr>
        <w:t>(2017)</w:t>
      </w:r>
    </w:p>
    <w:p w14:paraId="5FBB41A2" w14:textId="77777777" w:rsidR="005143EB" w:rsidRDefault="00000000">
      <w:pPr>
        <w:pStyle w:val="Prrafodelista"/>
        <w:numPr>
          <w:ilvl w:val="0"/>
          <w:numId w:val="1"/>
        </w:numPr>
        <w:tabs>
          <w:tab w:val="left" w:pos="1223"/>
        </w:tabs>
        <w:spacing w:before="199" w:line="213" w:lineRule="auto"/>
        <w:ind w:left="1223" w:right="1339" w:hanging="412"/>
        <w:jc w:val="both"/>
        <w:rPr>
          <w:sz w:val="20"/>
        </w:rPr>
      </w:pPr>
      <w:bookmarkStart w:id="765" w:name="_bookmark30"/>
      <w:bookmarkEnd w:id="765"/>
      <w:r>
        <w:rPr>
          <w:sz w:val="20"/>
        </w:rPr>
        <w:t xml:space="preserve">Wu, J., Huang, Z., </w:t>
      </w:r>
      <w:proofErr w:type="spellStart"/>
      <w:r>
        <w:rPr>
          <w:sz w:val="20"/>
        </w:rPr>
        <w:t>Thoma</w:t>
      </w:r>
      <w:proofErr w:type="spellEnd"/>
      <w:r>
        <w:rPr>
          <w:sz w:val="20"/>
        </w:rPr>
        <w:t xml:space="preserve">, J., Acharya, D., Van Gool, L.: Wasserstein diver- </w:t>
      </w:r>
      <w:proofErr w:type="spellStart"/>
      <w:r>
        <w:rPr>
          <w:sz w:val="20"/>
        </w:rPr>
        <w:t>gence</w:t>
      </w:r>
      <w:proofErr w:type="spellEnd"/>
      <w:r>
        <w:rPr>
          <w:spacing w:val="-13"/>
          <w:sz w:val="20"/>
        </w:rPr>
        <w:t xml:space="preserve"> </w:t>
      </w:r>
      <w:r>
        <w:rPr>
          <w:sz w:val="20"/>
        </w:rPr>
        <w:t>for</w:t>
      </w:r>
      <w:r>
        <w:rPr>
          <w:spacing w:val="-12"/>
          <w:sz w:val="20"/>
        </w:rPr>
        <w:t xml:space="preserve"> </w:t>
      </w:r>
      <w:proofErr w:type="spellStart"/>
      <w:r>
        <w:rPr>
          <w:sz w:val="20"/>
        </w:rPr>
        <w:t>gans</w:t>
      </w:r>
      <w:proofErr w:type="spellEnd"/>
      <w:r>
        <w:rPr>
          <w:sz w:val="20"/>
        </w:rPr>
        <w:t>.</w:t>
      </w:r>
      <w:r>
        <w:rPr>
          <w:spacing w:val="-13"/>
          <w:sz w:val="20"/>
        </w:rPr>
        <w:t xml:space="preserve"> </w:t>
      </w:r>
      <w:r>
        <w:rPr>
          <w:sz w:val="20"/>
        </w:rPr>
        <w:t>In:</w:t>
      </w:r>
      <w:r>
        <w:rPr>
          <w:spacing w:val="-12"/>
          <w:sz w:val="20"/>
        </w:rPr>
        <w:t xml:space="preserve"> </w:t>
      </w:r>
      <w:r>
        <w:rPr>
          <w:sz w:val="20"/>
        </w:rPr>
        <w:t>Proceedings</w:t>
      </w:r>
      <w:r>
        <w:rPr>
          <w:spacing w:val="-13"/>
          <w:sz w:val="20"/>
        </w:rPr>
        <w:t xml:space="preserve"> </w:t>
      </w:r>
      <w:r>
        <w:rPr>
          <w:sz w:val="20"/>
        </w:rPr>
        <w:t>of</w:t>
      </w:r>
      <w:r>
        <w:rPr>
          <w:spacing w:val="-12"/>
          <w:sz w:val="20"/>
        </w:rPr>
        <w:t xml:space="preserve"> </w:t>
      </w:r>
      <w:r>
        <w:rPr>
          <w:sz w:val="20"/>
        </w:rPr>
        <w:t>the</w:t>
      </w:r>
      <w:r>
        <w:rPr>
          <w:spacing w:val="-13"/>
          <w:sz w:val="20"/>
        </w:rPr>
        <w:t xml:space="preserve"> </w:t>
      </w:r>
      <w:r>
        <w:rPr>
          <w:sz w:val="20"/>
        </w:rPr>
        <w:t>European</w:t>
      </w:r>
      <w:r>
        <w:rPr>
          <w:spacing w:val="-12"/>
          <w:sz w:val="20"/>
        </w:rPr>
        <w:t xml:space="preserve"> </w:t>
      </w:r>
      <w:r>
        <w:rPr>
          <w:sz w:val="20"/>
        </w:rPr>
        <w:t>Conference</w:t>
      </w:r>
      <w:r>
        <w:rPr>
          <w:spacing w:val="-13"/>
          <w:sz w:val="20"/>
        </w:rPr>
        <w:t xml:space="preserve"> </w:t>
      </w:r>
      <w:r>
        <w:rPr>
          <w:sz w:val="20"/>
        </w:rPr>
        <w:t>on</w:t>
      </w:r>
      <w:r>
        <w:rPr>
          <w:spacing w:val="-12"/>
          <w:sz w:val="20"/>
        </w:rPr>
        <w:t xml:space="preserve"> </w:t>
      </w:r>
      <w:r>
        <w:rPr>
          <w:sz w:val="20"/>
        </w:rPr>
        <w:t>Computer</w:t>
      </w:r>
      <w:r>
        <w:rPr>
          <w:spacing w:val="-13"/>
          <w:sz w:val="20"/>
        </w:rPr>
        <w:t xml:space="preserve"> </w:t>
      </w:r>
      <w:r>
        <w:rPr>
          <w:sz w:val="20"/>
        </w:rPr>
        <w:t>Vision (ECCV), pp. 653–668 (2018)</w:t>
      </w:r>
    </w:p>
    <w:p w14:paraId="2DD1DDC3" w14:textId="77777777" w:rsidR="005143EB" w:rsidRDefault="00000000">
      <w:pPr>
        <w:pStyle w:val="Prrafodelista"/>
        <w:numPr>
          <w:ilvl w:val="0"/>
          <w:numId w:val="1"/>
        </w:numPr>
        <w:tabs>
          <w:tab w:val="left" w:pos="1223"/>
        </w:tabs>
        <w:spacing w:line="213" w:lineRule="auto"/>
        <w:ind w:left="1223" w:right="1339" w:hanging="412"/>
        <w:jc w:val="both"/>
        <w:rPr>
          <w:sz w:val="20"/>
        </w:rPr>
      </w:pPr>
      <w:bookmarkStart w:id="766" w:name="_bookmark31"/>
      <w:bookmarkEnd w:id="766"/>
      <w:r>
        <w:rPr>
          <w:sz w:val="20"/>
        </w:rPr>
        <w:t xml:space="preserve">Zhang, H., Cisse, M., Dauphin, Y.N., Lopez-Paz, D.: </w:t>
      </w:r>
      <w:proofErr w:type="spellStart"/>
      <w:r>
        <w:rPr>
          <w:sz w:val="20"/>
        </w:rPr>
        <w:t>mixup</w:t>
      </w:r>
      <w:proofErr w:type="spellEnd"/>
      <w:r>
        <w:rPr>
          <w:sz w:val="20"/>
        </w:rPr>
        <w:t xml:space="preserve">: Beyond empirical risk minimization. </w:t>
      </w:r>
      <w:proofErr w:type="spellStart"/>
      <w:r>
        <w:rPr>
          <w:sz w:val="20"/>
        </w:rPr>
        <w:t>arXiv</w:t>
      </w:r>
      <w:proofErr w:type="spellEnd"/>
      <w:r>
        <w:rPr>
          <w:sz w:val="20"/>
        </w:rPr>
        <w:t xml:space="preserve"> preprint arXiv:1710.09412 (2017)</w:t>
      </w:r>
    </w:p>
    <w:p w14:paraId="6735499E" w14:textId="77777777" w:rsidR="005143EB" w:rsidRDefault="00000000">
      <w:pPr>
        <w:pStyle w:val="Prrafodelista"/>
        <w:numPr>
          <w:ilvl w:val="0"/>
          <w:numId w:val="1"/>
        </w:numPr>
        <w:tabs>
          <w:tab w:val="left" w:pos="1222"/>
        </w:tabs>
        <w:spacing w:before="176"/>
        <w:ind w:left="1222" w:hanging="411"/>
        <w:jc w:val="left"/>
        <w:rPr>
          <w:sz w:val="20"/>
        </w:rPr>
      </w:pPr>
      <w:bookmarkStart w:id="767" w:name="_bookmark32"/>
      <w:bookmarkEnd w:id="767"/>
      <w:proofErr w:type="spellStart"/>
      <w:r>
        <w:rPr>
          <w:sz w:val="20"/>
        </w:rPr>
        <w:t>Rijsbergen</w:t>
      </w:r>
      <w:proofErr w:type="spellEnd"/>
      <w:r>
        <w:rPr>
          <w:sz w:val="20"/>
        </w:rPr>
        <w:t>,</w:t>
      </w:r>
      <w:r>
        <w:rPr>
          <w:spacing w:val="-2"/>
          <w:sz w:val="20"/>
        </w:rPr>
        <w:t xml:space="preserve"> </w:t>
      </w:r>
      <w:r>
        <w:rPr>
          <w:sz w:val="20"/>
        </w:rPr>
        <w:t>C.:</w:t>
      </w:r>
      <w:r>
        <w:rPr>
          <w:spacing w:val="-2"/>
          <w:sz w:val="20"/>
        </w:rPr>
        <w:t xml:space="preserve"> </w:t>
      </w:r>
      <w:r>
        <w:rPr>
          <w:sz w:val="20"/>
        </w:rPr>
        <w:t>Information</w:t>
      </w:r>
      <w:r>
        <w:rPr>
          <w:spacing w:val="-2"/>
          <w:sz w:val="20"/>
        </w:rPr>
        <w:t xml:space="preserve"> </w:t>
      </w:r>
      <w:r>
        <w:rPr>
          <w:sz w:val="20"/>
        </w:rPr>
        <w:t>retrieval</w:t>
      </w:r>
      <w:r>
        <w:rPr>
          <w:spacing w:val="-2"/>
          <w:sz w:val="20"/>
        </w:rPr>
        <w:t xml:space="preserve"> </w:t>
      </w:r>
      <w:r>
        <w:rPr>
          <w:sz w:val="20"/>
        </w:rPr>
        <w:t>2nd</w:t>
      </w:r>
      <w:r>
        <w:rPr>
          <w:spacing w:val="-2"/>
          <w:sz w:val="20"/>
        </w:rPr>
        <w:t xml:space="preserve"> </w:t>
      </w:r>
      <w:r>
        <w:rPr>
          <w:sz w:val="20"/>
        </w:rPr>
        <w:t>ed</w:t>
      </w:r>
      <w:r>
        <w:rPr>
          <w:spacing w:val="-2"/>
          <w:sz w:val="20"/>
        </w:rPr>
        <w:t xml:space="preserve"> </w:t>
      </w:r>
      <w:proofErr w:type="spellStart"/>
      <w:r>
        <w:rPr>
          <w:sz w:val="20"/>
        </w:rPr>
        <w:t>buttersworth</w:t>
      </w:r>
      <w:proofErr w:type="spellEnd"/>
      <w:r>
        <w:rPr>
          <w:sz w:val="20"/>
        </w:rPr>
        <w:t>.</w:t>
      </w:r>
      <w:r>
        <w:rPr>
          <w:spacing w:val="-2"/>
          <w:sz w:val="20"/>
        </w:rPr>
        <w:t xml:space="preserve"> </w:t>
      </w:r>
      <w:r>
        <w:rPr>
          <w:sz w:val="20"/>
        </w:rPr>
        <w:t>London,</w:t>
      </w:r>
      <w:r>
        <w:rPr>
          <w:spacing w:val="-2"/>
          <w:sz w:val="20"/>
        </w:rPr>
        <w:t xml:space="preserve"> </w:t>
      </w:r>
      <w:r>
        <w:rPr>
          <w:sz w:val="20"/>
        </w:rPr>
        <w:t>115</w:t>
      </w:r>
      <w:r>
        <w:rPr>
          <w:spacing w:val="-2"/>
          <w:sz w:val="20"/>
        </w:rPr>
        <w:t xml:space="preserve"> (1979)</w:t>
      </w:r>
    </w:p>
    <w:p w14:paraId="0256330E" w14:textId="77777777" w:rsidR="005143EB" w:rsidRDefault="005143EB">
      <w:pPr>
        <w:pStyle w:val="Textoindependiente"/>
      </w:pPr>
    </w:p>
    <w:p w14:paraId="3FF14ED7" w14:textId="77777777" w:rsidR="005143EB" w:rsidRDefault="005143EB">
      <w:pPr>
        <w:pStyle w:val="Textoindependiente"/>
      </w:pPr>
    </w:p>
    <w:p w14:paraId="276A7523" w14:textId="77777777" w:rsidR="005143EB" w:rsidRDefault="005143EB">
      <w:pPr>
        <w:pStyle w:val="Textoindependiente"/>
      </w:pPr>
    </w:p>
    <w:p w14:paraId="3A1C80D4" w14:textId="77777777" w:rsidR="005143EB" w:rsidRDefault="005143EB">
      <w:pPr>
        <w:pStyle w:val="Textoindependiente"/>
      </w:pPr>
    </w:p>
    <w:p w14:paraId="728718EF" w14:textId="77777777" w:rsidR="005143EB" w:rsidRDefault="005143EB">
      <w:pPr>
        <w:pStyle w:val="Textoindependiente"/>
      </w:pPr>
    </w:p>
    <w:p w14:paraId="43D47373" w14:textId="77777777" w:rsidR="005143EB" w:rsidRDefault="005143EB">
      <w:pPr>
        <w:pStyle w:val="Textoindependiente"/>
      </w:pPr>
    </w:p>
    <w:p w14:paraId="485DC889" w14:textId="77777777" w:rsidR="005143EB" w:rsidRDefault="005143EB">
      <w:pPr>
        <w:pStyle w:val="Textoindependiente"/>
      </w:pPr>
    </w:p>
    <w:p w14:paraId="50E30DBB" w14:textId="77777777" w:rsidR="005143EB" w:rsidRDefault="005143EB">
      <w:pPr>
        <w:pStyle w:val="Textoindependiente"/>
      </w:pPr>
    </w:p>
    <w:p w14:paraId="3192903B" w14:textId="77777777" w:rsidR="005143EB" w:rsidRDefault="005143EB">
      <w:pPr>
        <w:pStyle w:val="Textoindependiente"/>
      </w:pPr>
    </w:p>
    <w:p w14:paraId="5EB40458" w14:textId="77777777" w:rsidR="005143EB" w:rsidRDefault="005143EB">
      <w:pPr>
        <w:pStyle w:val="Textoindependiente"/>
        <w:spacing w:before="132"/>
      </w:pPr>
    </w:p>
    <w:p w14:paraId="3B1786CD" w14:textId="77777777" w:rsidR="005143EB" w:rsidRDefault="00000000">
      <w:pPr>
        <w:pStyle w:val="Textoindependiente"/>
        <w:spacing w:before="1"/>
        <w:ind w:right="527"/>
        <w:jc w:val="center"/>
      </w:pPr>
      <w:r>
        <w:rPr>
          <w:spacing w:val="-5"/>
        </w:rPr>
        <w:t>14</w:t>
      </w:r>
    </w:p>
    <w:sectPr w:rsidR="005143EB">
      <w:pgSz w:w="11910" w:h="16840"/>
      <w:pgMar w:top="1360" w:right="660" w:bottom="280" w:left="16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2" w:author="Microsoft Office User" w:date="2024-02-07T09:12:00Z" w:initials="XXX">
    <w:p w14:paraId="0A403D4C" w14:textId="62599994" w:rsidR="00ED050C" w:rsidRPr="00ED050C" w:rsidRDefault="00ED050C">
      <w:pPr>
        <w:pStyle w:val="Textocomentario"/>
        <w:rPr>
          <w:lang w:val="es-MX"/>
        </w:rPr>
      </w:pPr>
      <w:r>
        <w:rPr>
          <w:rStyle w:val="Refdecomentario"/>
        </w:rPr>
        <w:annotationRef/>
      </w:r>
      <w:r w:rsidRPr="00ED050C">
        <w:rPr>
          <w:lang w:val="es-MX"/>
        </w:rPr>
        <w:t xml:space="preserve">Creo que se debe dar crédito </w:t>
      </w:r>
      <w:r>
        <w:rPr>
          <w:lang w:val="es-MX"/>
        </w:rPr>
        <w:t>aquí a a Blasi et al, que es de donde se tomaron</w:t>
      </w:r>
    </w:p>
  </w:comment>
  <w:comment w:id="408" w:author="Microsoft Office User" w:date="2024-02-07T11:45:00Z" w:initials="XXX">
    <w:p w14:paraId="7EF190C6" w14:textId="50B0188E" w:rsidR="006F39B8" w:rsidRPr="006F39B8" w:rsidRDefault="006F39B8">
      <w:pPr>
        <w:pStyle w:val="Textocomentario"/>
        <w:rPr>
          <w:lang w:val="es-MX"/>
        </w:rPr>
      </w:pPr>
      <w:r>
        <w:rPr>
          <w:rStyle w:val="Refdecomentario"/>
        </w:rPr>
        <w:annotationRef/>
      </w:r>
      <w:r w:rsidRPr="006F39B8">
        <w:rPr>
          <w:lang w:val="es-MX"/>
        </w:rPr>
        <w:t>Desconozco el estilo de la revista a la q</w:t>
      </w:r>
      <w:r>
        <w:rPr>
          <w:lang w:val="es-MX"/>
        </w:rPr>
        <w:t>ue quieres enviarlo, pero no veo la sección de discusión. Aunque es evidente que en esta sección realizas la discusión</w:t>
      </w:r>
    </w:p>
  </w:comment>
  <w:comment w:id="671" w:author="Microsoft Office User" w:date="2024-02-07T11:48:00Z" w:initials="XXX">
    <w:p w14:paraId="44072429" w14:textId="47BE6913" w:rsidR="006F39B8" w:rsidRPr="006F39B8" w:rsidRDefault="006F39B8">
      <w:pPr>
        <w:pStyle w:val="Textocomentario"/>
        <w:rPr>
          <w:lang w:val="es-MX"/>
        </w:rPr>
      </w:pPr>
      <w:r>
        <w:rPr>
          <w:rStyle w:val="Refdecomentario"/>
        </w:rPr>
        <w:annotationRef/>
      </w:r>
      <w:r w:rsidRPr="006F39B8">
        <w:rPr>
          <w:lang w:val="es-MX"/>
        </w:rPr>
        <w:t>Coloca un título de la figura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403D4C" w15:done="0"/>
  <w15:commentEx w15:paraId="7EF190C6" w15:done="0"/>
  <w15:commentEx w15:paraId="440724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9FC3E93" w16cex:dateUtc="2024-02-07T15:12:00Z"/>
  <w16cex:commentExtensible w16cex:durableId="3E9200DC" w16cex:dateUtc="2024-02-07T17:45:00Z"/>
  <w16cex:commentExtensible w16cex:durableId="09321617" w16cex:dateUtc="2024-02-07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403D4C" w16cid:durableId="09FC3E93"/>
  <w16cid:commentId w16cid:paraId="7EF190C6" w16cid:durableId="3E9200DC"/>
  <w16cid:commentId w16cid:paraId="44072429" w16cid:durableId="093216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Eras Medium ITC">
    <w:altName w:val="Eras Medium ITC"/>
    <w:panose1 w:val="020B0602030504020804"/>
    <w:charset w:val="00"/>
    <w:family w:val="swiss"/>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C7A"/>
    <w:multiLevelType w:val="multilevel"/>
    <w:tmpl w:val="A5844DF2"/>
    <w:lvl w:ilvl="0">
      <w:start w:val="1"/>
      <w:numFmt w:val="decimal"/>
      <w:lvlText w:val="%1"/>
      <w:lvlJc w:val="left"/>
      <w:pPr>
        <w:ind w:left="1109" w:hanging="298"/>
        <w:jc w:val="left"/>
      </w:pPr>
      <w:rPr>
        <w:rFonts w:ascii="Palatino Linotype" w:eastAsia="Palatino Linotype" w:hAnsi="Palatino Linotype" w:cs="Palatino Linotype" w:hint="default"/>
        <w:b/>
        <w:bCs/>
        <w:i w:val="0"/>
        <w:iCs w:val="0"/>
        <w:spacing w:val="0"/>
        <w:w w:val="112"/>
        <w:sz w:val="28"/>
        <w:szCs w:val="28"/>
        <w:lang w:val="en-US" w:eastAsia="en-US" w:bidi="ar-SA"/>
      </w:rPr>
    </w:lvl>
    <w:lvl w:ilvl="1">
      <w:start w:val="1"/>
      <w:numFmt w:val="decimal"/>
      <w:lvlText w:val="%1.%2"/>
      <w:lvlJc w:val="left"/>
      <w:pPr>
        <w:ind w:left="1277" w:hanging="466"/>
        <w:jc w:val="right"/>
      </w:pPr>
      <w:rPr>
        <w:rFonts w:ascii="Palatino Linotype" w:eastAsia="Palatino Linotype" w:hAnsi="Palatino Linotype" w:cs="Palatino Linotype" w:hint="default"/>
        <w:b/>
        <w:bCs/>
        <w:i w:val="0"/>
        <w:iCs w:val="0"/>
        <w:spacing w:val="0"/>
        <w:w w:val="115"/>
        <w:sz w:val="24"/>
        <w:szCs w:val="24"/>
        <w:lang w:val="en-US" w:eastAsia="en-US" w:bidi="ar-SA"/>
      </w:rPr>
    </w:lvl>
    <w:lvl w:ilvl="2">
      <w:start w:val="1"/>
      <w:numFmt w:val="decimal"/>
      <w:lvlText w:val="%1.%2.%3"/>
      <w:lvlJc w:val="left"/>
      <w:pPr>
        <w:ind w:left="940" w:hanging="620"/>
        <w:jc w:val="left"/>
      </w:pPr>
      <w:rPr>
        <w:rFonts w:ascii="Palatino Linotype" w:eastAsia="Palatino Linotype" w:hAnsi="Palatino Linotype" w:cs="Palatino Linotype" w:hint="default"/>
        <w:b/>
        <w:bCs/>
        <w:i w:val="0"/>
        <w:iCs w:val="0"/>
        <w:spacing w:val="0"/>
        <w:w w:val="115"/>
        <w:sz w:val="22"/>
        <w:szCs w:val="22"/>
        <w:lang w:val="en-US" w:eastAsia="en-US" w:bidi="ar-SA"/>
      </w:rPr>
    </w:lvl>
    <w:lvl w:ilvl="3">
      <w:numFmt w:val="bullet"/>
      <w:lvlText w:val="•"/>
      <w:lvlJc w:val="left"/>
      <w:pPr>
        <w:ind w:left="2315" w:hanging="620"/>
      </w:pPr>
      <w:rPr>
        <w:rFonts w:hint="default"/>
        <w:lang w:val="en-US" w:eastAsia="en-US" w:bidi="ar-SA"/>
      </w:rPr>
    </w:lvl>
    <w:lvl w:ilvl="4">
      <w:numFmt w:val="bullet"/>
      <w:lvlText w:val="•"/>
      <w:lvlJc w:val="left"/>
      <w:pPr>
        <w:ind w:left="3351" w:hanging="620"/>
      </w:pPr>
      <w:rPr>
        <w:rFonts w:hint="default"/>
        <w:lang w:val="en-US" w:eastAsia="en-US" w:bidi="ar-SA"/>
      </w:rPr>
    </w:lvl>
    <w:lvl w:ilvl="5">
      <w:numFmt w:val="bullet"/>
      <w:lvlText w:val="•"/>
      <w:lvlJc w:val="left"/>
      <w:pPr>
        <w:ind w:left="4387" w:hanging="620"/>
      </w:pPr>
      <w:rPr>
        <w:rFonts w:hint="default"/>
        <w:lang w:val="en-US" w:eastAsia="en-US" w:bidi="ar-SA"/>
      </w:rPr>
    </w:lvl>
    <w:lvl w:ilvl="6">
      <w:numFmt w:val="bullet"/>
      <w:lvlText w:val="•"/>
      <w:lvlJc w:val="left"/>
      <w:pPr>
        <w:ind w:left="5422" w:hanging="620"/>
      </w:pPr>
      <w:rPr>
        <w:rFonts w:hint="default"/>
        <w:lang w:val="en-US" w:eastAsia="en-US" w:bidi="ar-SA"/>
      </w:rPr>
    </w:lvl>
    <w:lvl w:ilvl="7">
      <w:numFmt w:val="bullet"/>
      <w:lvlText w:val="•"/>
      <w:lvlJc w:val="left"/>
      <w:pPr>
        <w:ind w:left="6458" w:hanging="620"/>
      </w:pPr>
      <w:rPr>
        <w:rFonts w:hint="default"/>
        <w:lang w:val="en-US" w:eastAsia="en-US" w:bidi="ar-SA"/>
      </w:rPr>
    </w:lvl>
    <w:lvl w:ilvl="8">
      <w:numFmt w:val="bullet"/>
      <w:lvlText w:val="•"/>
      <w:lvlJc w:val="left"/>
      <w:pPr>
        <w:ind w:left="7494" w:hanging="620"/>
      </w:pPr>
      <w:rPr>
        <w:rFonts w:hint="default"/>
        <w:lang w:val="en-US" w:eastAsia="en-US" w:bidi="ar-SA"/>
      </w:rPr>
    </w:lvl>
  </w:abstractNum>
  <w:abstractNum w:abstractNumId="1" w15:restartNumberingAfterBreak="0">
    <w:nsid w:val="26DD1BFB"/>
    <w:multiLevelType w:val="hybridMultilevel"/>
    <w:tmpl w:val="336077FE"/>
    <w:lvl w:ilvl="0" w:tplc="C6E00122">
      <w:start w:val="1"/>
      <w:numFmt w:val="decimal"/>
      <w:lvlText w:val="[%1]"/>
      <w:lvlJc w:val="left"/>
      <w:pPr>
        <w:ind w:left="732" w:hanging="312"/>
        <w:jc w:val="right"/>
      </w:pPr>
      <w:rPr>
        <w:rFonts w:ascii="Palatino Linotype" w:eastAsia="Palatino Linotype" w:hAnsi="Palatino Linotype" w:cs="Palatino Linotype" w:hint="default"/>
        <w:b w:val="0"/>
        <w:bCs w:val="0"/>
        <w:i w:val="0"/>
        <w:iCs w:val="0"/>
        <w:spacing w:val="0"/>
        <w:w w:val="90"/>
        <w:sz w:val="20"/>
        <w:szCs w:val="20"/>
        <w:lang w:val="en-US" w:eastAsia="en-US" w:bidi="ar-SA"/>
      </w:rPr>
    </w:lvl>
    <w:lvl w:ilvl="1" w:tplc="B1B4FDA4">
      <w:numFmt w:val="bullet"/>
      <w:lvlText w:val="•"/>
      <w:lvlJc w:val="left"/>
      <w:pPr>
        <w:ind w:left="1622" w:hanging="312"/>
      </w:pPr>
      <w:rPr>
        <w:rFonts w:hint="default"/>
        <w:lang w:val="en-US" w:eastAsia="en-US" w:bidi="ar-SA"/>
      </w:rPr>
    </w:lvl>
    <w:lvl w:ilvl="2" w:tplc="155CC794">
      <w:numFmt w:val="bullet"/>
      <w:lvlText w:val="•"/>
      <w:lvlJc w:val="left"/>
      <w:pPr>
        <w:ind w:left="2505" w:hanging="312"/>
      </w:pPr>
      <w:rPr>
        <w:rFonts w:hint="default"/>
        <w:lang w:val="en-US" w:eastAsia="en-US" w:bidi="ar-SA"/>
      </w:rPr>
    </w:lvl>
    <w:lvl w:ilvl="3" w:tplc="3056D234">
      <w:numFmt w:val="bullet"/>
      <w:lvlText w:val="•"/>
      <w:lvlJc w:val="left"/>
      <w:pPr>
        <w:ind w:left="3387" w:hanging="312"/>
      </w:pPr>
      <w:rPr>
        <w:rFonts w:hint="default"/>
        <w:lang w:val="en-US" w:eastAsia="en-US" w:bidi="ar-SA"/>
      </w:rPr>
    </w:lvl>
    <w:lvl w:ilvl="4" w:tplc="90601C5A">
      <w:numFmt w:val="bullet"/>
      <w:lvlText w:val="•"/>
      <w:lvlJc w:val="left"/>
      <w:pPr>
        <w:ind w:left="4270" w:hanging="312"/>
      </w:pPr>
      <w:rPr>
        <w:rFonts w:hint="default"/>
        <w:lang w:val="en-US" w:eastAsia="en-US" w:bidi="ar-SA"/>
      </w:rPr>
    </w:lvl>
    <w:lvl w:ilvl="5" w:tplc="19B202B6">
      <w:numFmt w:val="bullet"/>
      <w:lvlText w:val="•"/>
      <w:lvlJc w:val="left"/>
      <w:pPr>
        <w:ind w:left="5152" w:hanging="312"/>
      </w:pPr>
      <w:rPr>
        <w:rFonts w:hint="default"/>
        <w:lang w:val="en-US" w:eastAsia="en-US" w:bidi="ar-SA"/>
      </w:rPr>
    </w:lvl>
    <w:lvl w:ilvl="6" w:tplc="6CE8841A">
      <w:numFmt w:val="bullet"/>
      <w:lvlText w:val="•"/>
      <w:lvlJc w:val="left"/>
      <w:pPr>
        <w:ind w:left="6035" w:hanging="312"/>
      </w:pPr>
      <w:rPr>
        <w:rFonts w:hint="default"/>
        <w:lang w:val="en-US" w:eastAsia="en-US" w:bidi="ar-SA"/>
      </w:rPr>
    </w:lvl>
    <w:lvl w:ilvl="7" w:tplc="71262F42">
      <w:numFmt w:val="bullet"/>
      <w:lvlText w:val="•"/>
      <w:lvlJc w:val="left"/>
      <w:pPr>
        <w:ind w:left="6917" w:hanging="312"/>
      </w:pPr>
      <w:rPr>
        <w:rFonts w:hint="default"/>
        <w:lang w:val="en-US" w:eastAsia="en-US" w:bidi="ar-SA"/>
      </w:rPr>
    </w:lvl>
    <w:lvl w:ilvl="8" w:tplc="4EE2B852">
      <w:numFmt w:val="bullet"/>
      <w:lvlText w:val="•"/>
      <w:lvlJc w:val="left"/>
      <w:pPr>
        <w:ind w:left="7800" w:hanging="312"/>
      </w:pPr>
      <w:rPr>
        <w:rFonts w:hint="default"/>
        <w:lang w:val="en-US" w:eastAsia="en-US" w:bidi="ar-SA"/>
      </w:rPr>
    </w:lvl>
  </w:abstractNum>
  <w:num w:numId="1" w16cid:durableId="1365446043">
    <w:abstractNumId w:val="1"/>
  </w:num>
  <w:num w:numId="2" w16cid:durableId="1267467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ef.duquevazquez">
    <w15:presenceInfo w15:providerId="AD" w15:userId="S::ef.duquevazquez@ugto.mx::e98ca7be-4693-4b4e-aac2-1fa4b3a593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143EB"/>
    <w:rsid w:val="00026390"/>
    <w:rsid w:val="000F1CCF"/>
    <w:rsid w:val="001B5F13"/>
    <w:rsid w:val="002358EB"/>
    <w:rsid w:val="002E3940"/>
    <w:rsid w:val="002F725F"/>
    <w:rsid w:val="00343639"/>
    <w:rsid w:val="003445BD"/>
    <w:rsid w:val="00407FE7"/>
    <w:rsid w:val="0051129C"/>
    <w:rsid w:val="005143EB"/>
    <w:rsid w:val="006B0894"/>
    <w:rsid w:val="006F39B8"/>
    <w:rsid w:val="00806002"/>
    <w:rsid w:val="00863023"/>
    <w:rsid w:val="00981EA9"/>
    <w:rsid w:val="009E1E11"/>
    <w:rsid w:val="00A50020"/>
    <w:rsid w:val="00A54515"/>
    <w:rsid w:val="00AC60C0"/>
    <w:rsid w:val="00B23B9E"/>
    <w:rsid w:val="00BD7BC2"/>
    <w:rsid w:val="00CF1DD6"/>
    <w:rsid w:val="00CF618F"/>
    <w:rsid w:val="00D67F05"/>
    <w:rsid w:val="00E05491"/>
    <w:rsid w:val="00E21C67"/>
    <w:rsid w:val="00E52078"/>
    <w:rsid w:val="00E5478A"/>
    <w:rsid w:val="00E96D33"/>
    <w:rsid w:val="00ED05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D99E"/>
  <w15:docId w15:val="{A3D3BA90-4773-9749-A33B-918A6191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Ttulo1">
    <w:name w:val="heading 1"/>
    <w:basedOn w:val="Normal"/>
    <w:uiPriority w:val="9"/>
    <w:qFormat/>
    <w:pPr>
      <w:spacing w:before="212"/>
      <w:ind w:left="1108" w:hanging="297"/>
      <w:outlineLvl w:val="0"/>
    </w:pPr>
    <w:rPr>
      <w:b/>
      <w:bCs/>
      <w:sz w:val="28"/>
      <w:szCs w:val="28"/>
    </w:rPr>
  </w:style>
  <w:style w:type="paragraph" w:styleId="Ttulo2">
    <w:name w:val="heading 2"/>
    <w:basedOn w:val="Normal"/>
    <w:uiPriority w:val="9"/>
    <w:unhideWhenUsed/>
    <w:qFormat/>
    <w:pPr>
      <w:ind w:left="1276" w:hanging="465"/>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ind w:left="545" w:right="2054"/>
      <w:jc w:val="center"/>
    </w:pPr>
    <w:rPr>
      <w:sz w:val="34"/>
      <w:szCs w:val="34"/>
    </w:rPr>
  </w:style>
  <w:style w:type="paragraph" w:styleId="Prrafodelista">
    <w:name w:val="List Paragraph"/>
    <w:basedOn w:val="Normal"/>
    <w:uiPriority w:val="1"/>
    <w:qFormat/>
    <w:pPr>
      <w:spacing w:before="200"/>
      <w:ind w:left="732" w:hanging="412"/>
      <w:jc w:val="both"/>
    </w:pPr>
  </w:style>
  <w:style w:type="paragraph" w:customStyle="1" w:styleId="TableParagraph">
    <w:name w:val="Table Paragraph"/>
    <w:basedOn w:val="Normal"/>
    <w:uiPriority w:val="1"/>
    <w:qFormat/>
    <w:pPr>
      <w:spacing w:before="2" w:line="129" w:lineRule="exact"/>
      <w:jc w:val="center"/>
    </w:pPr>
  </w:style>
  <w:style w:type="paragraph" w:styleId="Revisin">
    <w:name w:val="Revision"/>
    <w:hidden/>
    <w:uiPriority w:val="99"/>
    <w:semiHidden/>
    <w:rsid w:val="009E1E11"/>
    <w:pPr>
      <w:widowControl/>
      <w:autoSpaceDE/>
      <w:autoSpaceDN/>
    </w:pPr>
    <w:rPr>
      <w:rFonts w:ascii="Palatino Linotype" w:eastAsia="Palatino Linotype" w:hAnsi="Palatino Linotype" w:cs="Palatino Linotype"/>
    </w:rPr>
  </w:style>
  <w:style w:type="character" w:styleId="Refdecomentario">
    <w:name w:val="annotation reference"/>
    <w:basedOn w:val="Fuentedeprrafopredeter"/>
    <w:uiPriority w:val="99"/>
    <w:semiHidden/>
    <w:unhideWhenUsed/>
    <w:rsid w:val="00ED050C"/>
    <w:rPr>
      <w:sz w:val="16"/>
      <w:szCs w:val="16"/>
    </w:rPr>
  </w:style>
  <w:style w:type="paragraph" w:styleId="Textocomentario">
    <w:name w:val="annotation text"/>
    <w:basedOn w:val="Normal"/>
    <w:link w:val="TextocomentarioCar"/>
    <w:uiPriority w:val="99"/>
    <w:semiHidden/>
    <w:unhideWhenUsed/>
    <w:rsid w:val="00ED050C"/>
    <w:rPr>
      <w:sz w:val="20"/>
      <w:szCs w:val="20"/>
    </w:rPr>
  </w:style>
  <w:style w:type="character" w:customStyle="1" w:styleId="TextocomentarioCar">
    <w:name w:val="Texto comentario Car"/>
    <w:basedOn w:val="Fuentedeprrafopredeter"/>
    <w:link w:val="Textocomentario"/>
    <w:uiPriority w:val="99"/>
    <w:semiHidden/>
    <w:rsid w:val="00ED050C"/>
    <w:rPr>
      <w:rFonts w:ascii="Palatino Linotype" w:eastAsia="Palatino Linotype" w:hAnsi="Palatino Linotype" w:cs="Palatino Linotype"/>
      <w:sz w:val="20"/>
      <w:szCs w:val="20"/>
    </w:rPr>
  </w:style>
  <w:style w:type="paragraph" w:styleId="Asuntodelcomentario">
    <w:name w:val="annotation subject"/>
    <w:basedOn w:val="Textocomentario"/>
    <w:next w:val="Textocomentario"/>
    <w:link w:val="AsuntodelcomentarioCar"/>
    <w:uiPriority w:val="99"/>
    <w:semiHidden/>
    <w:unhideWhenUsed/>
    <w:rsid w:val="00ED050C"/>
    <w:rPr>
      <w:b/>
      <w:bCs/>
    </w:rPr>
  </w:style>
  <w:style w:type="character" w:customStyle="1" w:styleId="AsuntodelcomentarioCar">
    <w:name w:val="Asunto del comentario Car"/>
    <w:basedOn w:val="TextocomentarioCar"/>
    <w:link w:val="Asuntodelcomentario"/>
    <w:uiPriority w:val="99"/>
    <w:semiHidden/>
    <w:rsid w:val="00ED050C"/>
    <w:rPr>
      <w:rFonts w:ascii="Palatino Linotype" w:eastAsia="Palatino Linotype" w:hAnsi="Palatino Linotype" w:cs="Palatino Linotyp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2.jpe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theme" Target="theme/theme1.xml"/><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jpe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image" Target="media/image1.png"/><Relationship Id="rId61" Type="http://schemas.openxmlformats.org/officeDocument/2006/relationships/image" Target="media/image53.png"/><Relationship Id="rId82" Type="http://schemas.openxmlformats.org/officeDocument/2006/relationships/fontTable" Target="fontTable.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image" Target="media/image4.png"/><Relationship Id="rId51" Type="http://schemas.microsoft.com/office/2016/09/relationships/commentsIds" Target="commentsIds.xml"/><Relationship Id="rId72" Type="http://schemas.openxmlformats.org/officeDocument/2006/relationships/image" Target="media/image64.png"/><Relationship Id="rId80" Type="http://schemas.openxmlformats.org/officeDocument/2006/relationships/hyperlink" Target="https://doi.org/10.1016/S1872-2040(19)61186-2"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jpeg"/><Relationship Id="rId46" Type="http://schemas.openxmlformats.org/officeDocument/2006/relationships/image" Target="media/image42.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image" Target="media/image32.png"/><Relationship Id="rId49" Type="http://schemas.openxmlformats.org/officeDocument/2006/relationships/comments" Target="comments.xml"/><Relationship Id="rId57" Type="http://schemas.openxmlformats.org/officeDocument/2006/relationships/image" Target="media/image49.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microsoft.com/office/2018/08/relationships/commentsExtensible" Target="commentsExtensible.xml"/><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hyperlink" Target="https://doi.org/10.1016/S1872-2040(19)61186-2"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jpeg"/><Relationship Id="rId39" Type="http://schemas.openxmlformats.org/officeDocument/2006/relationships/image" Target="media/image35.png"/><Relationship Id="rId34" Type="http://schemas.openxmlformats.org/officeDocument/2006/relationships/image" Target="media/image30.png"/><Relationship Id="rId50" Type="http://schemas.microsoft.com/office/2011/relationships/commentsExtended" Target="commentsExtended.xml"/><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image" Target="media/image3.png"/><Relationship Id="rId71" Type="http://schemas.openxmlformats.org/officeDocument/2006/relationships/image" Target="media/image63.png"/><Relationship Id="rId2" Type="http://schemas.openxmlformats.org/officeDocument/2006/relationships/styles" Target="styles.xml"/><Relationship Id="rId29" Type="http://schemas.openxmlformats.org/officeDocument/2006/relationships/image" Target="media/image25.jpe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5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B9F5F4-3074-1C46-98FA-30FE064F76B5}">
  <we:reference id="wa200001011" version="1.2.0.0" store="es-MX" storeType="OMEX"/>
  <we:alternateReferences>
    <we:reference id="wa200001011" version="1.2.0.0" store="es-MX"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353</TotalTime>
  <Pages>14</Pages>
  <Words>5982</Words>
  <Characters>32905</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ef.duquevazquez</cp:lastModifiedBy>
  <cp:revision>20</cp:revision>
  <dcterms:created xsi:type="dcterms:W3CDTF">2024-02-06T15:16:00Z</dcterms:created>
  <dcterms:modified xsi:type="dcterms:W3CDTF">2024-02-08T15:24:00Z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LaTeX with hyperref</vt:lpwstr>
  </property>
  <property fmtid="{D5CDD505-2E9C-101B-9397-08002B2CF9AE}" pid="4" name="LastSaved">
    <vt:filetime>2024-02-06T00:00:00Z</vt:filetime>
  </property>
  <property fmtid="{D5CDD505-2E9C-101B-9397-08002B2CF9AE}" pid="5" name="PTEX.FullBanner">
    <vt:lpwstr>This is LuaHBTeX, Version 1.16.0 (TeX Live 2023)</vt:lpwstr>
  </property>
  <property fmtid="{D5CDD505-2E9C-101B-9397-08002B2CF9AE}" pid="6" name="Producer">
    <vt:lpwstr>LuaTeX-1.16.0</vt:lpwstr>
  </property>
  <property fmtid="{D5CDD505-2E9C-101B-9397-08002B2CF9AE}" pid="7" name="grammarly_documentId">
    <vt:lpwstr>documentId_611</vt:lpwstr>
  </property>
  <property fmtid="{D5CDD505-2E9C-101B-9397-08002B2CF9AE}" pid="8" name="grammarly_documentContext">
    <vt:lpwstr>{"goals":[],"domain":"general","emotions":[],"dialect":"american"}</vt:lpwstr>
  </property>
</Properties>
</file>